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220301" w:rsidRPr="002645AF" w14:paraId="1543D38C" w14:textId="77777777" w:rsidTr="1B7B24DC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51C5ECC1" w14:textId="3C69C146" w:rsidR="00220301" w:rsidRPr="002645AF" w:rsidRDefault="002B72B3" w:rsidP="007D2E1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220301" w:rsidRPr="002645AF">
              <w:rPr>
                <w:b/>
                <w:bCs/>
                <w:sz w:val="28"/>
                <w:szCs w:val="28"/>
              </w:rPr>
              <w:t>MED-</w:t>
            </w:r>
            <w:r w:rsidR="00294F96">
              <w:rPr>
                <w:b/>
                <w:bCs/>
                <w:sz w:val="28"/>
                <w:szCs w:val="28"/>
              </w:rPr>
              <w:t>1404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311888C6" w14:textId="0DBFEA7F" w:rsidR="00220301" w:rsidRPr="002645AF" w:rsidRDefault="00294F96" w:rsidP="007D2E1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Dental and </w:t>
            </w:r>
            <w:r w:rsidR="5902AE99" w:rsidRPr="31F606B6">
              <w:rPr>
                <w:b/>
                <w:bCs/>
                <w:sz w:val="28"/>
                <w:szCs w:val="28"/>
              </w:rPr>
              <w:t>Ophthalmology</w:t>
            </w:r>
          </w:p>
        </w:tc>
      </w:tr>
      <w:tr w:rsidR="00220301" w:rsidRPr="002645AF" w14:paraId="054C217C" w14:textId="77777777" w:rsidTr="1B7B24DC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75D80" w14:textId="77777777" w:rsidR="00220301" w:rsidRPr="002645AF" w:rsidRDefault="00220301" w:rsidP="007D2E1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AE7D2" w14:textId="77777777" w:rsidR="00220301" w:rsidRPr="002645AF" w:rsidRDefault="00220301" w:rsidP="007D2E17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220301" w:rsidRPr="002645AF" w14:paraId="2D9F9A6D" w14:textId="77777777" w:rsidTr="1B7B24DC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4AD3C61" w14:textId="77777777" w:rsidR="00220301" w:rsidRPr="002645AF" w:rsidRDefault="00220301" w:rsidP="007D2E1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14F24722" w14:textId="77777777" w:rsidR="00220301" w:rsidRPr="002645AF" w:rsidRDefault="00220301" w:rsidP="007D2E17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220301" w:rsidRPr="002645AF" w14:paraId="472BD779" w14:textId="77777777" w:rsidTr="1B7B24DC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F40E7A" w14:textId="77777777" w:rsidR="00220301" w:rsidRPr="002645AF" w:rsidRDefault="00220301" w:rsidP="007D2E1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C5814" w14:textId="096CF944" w:rsidR="00220301" w:rsidRPr="002645AF" w:rsidRDefault="00AC4B90" w:rsidP="007D2E17">
            <w:pPr>
              <w:spacing w:after="0" w:line="240" w:lineRule="auto"/>
              <w:rPr>
                <w:sz w:val="20"/>
                <w:szCs w:val="20"/>
              </w:rPr>
            </w:pPr>
            <w:r w:rsidRPr="1B7B24DC">
              <w:rPr>
                <w:sz w:val="20"/>
                <w:szCs w:val="20"/>
              </w:rPr>
              <w:t>2</w:t>
            </w:r>
            <w:r w:rsidR="31032493" w:rsidRPr="1B7B24DC">
              <w:rPr>
                <w:sz w:val="20"/>
                <w:szCs w:val="20"/>
              </w:rPr>
              <w:t>2 October</w:t>
            </w:r>
            <w:r w:rsidRPr="1B7B24DC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334AF8E8" w14:textId="77777777" w:rsidR="00220301" w:rsidRPr="005F359E" w:rsidRDefault="00220301" w:rsidP="008B2DE2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691"/>
      </w:tblGrid>
      <w:tr w:rsidR="00BE72D1" w:rsidRPr="005F359E" w14:paraId="334AF8EB" w14:textId="77777777" w:rsidTr="2B4886FB">
        <w:tc>
          <w:tcPr>
            <w:tcW w:w="669" w:type="dxa"/>
            <w:shd w:val="clear" w:color="auto" w:fill="auto"/>
          </w:tcPr>
          <w:p w14:paraId="334AF8E9" w14:textId="77777777" w:rsidR="00BE72D1" w:rsidRPr="005F359E" w:rsidRDefault="00BE72D1" w:rsidP="008320A6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691" w:type="dxa"/>
            <w:shd w:val="clear" w:color="auto" w:fill="auto"/>
          </w:tcPr>
          <w:p w14:paraId="4AC6D3EA" w14:textId="485EB39F" w:rsidR="000F17E6" w:rsidRPr="00220301" w:rsidRDefault="000F17E6" w:rsidP="00220301">
            <w:pPr>
              <w:pStyle w:val="ListParagraph"/>
              <w:numPr>
                <w:ilvl w:val="1"/>
                <w:numId w:val="38"/>
              </w:numPr>
              <w:spacing w:after="12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20301">
              <w:rPr>
                <w:rStyle w:val="normaltextrun"/>
                <w:rFonts w:asciiTheme="minorHAnsi" w:hAnsiTheme="minorHAnsi"/>
              </w:rPr>
              <w:t>Medical care and treatment for Crew includes essential dental treatment comprising of: </w:t>
            </w:r>
            <w:r w:rsidRPr="00220301">
              <w:rPr>
                <w:rStyle w:val="eop"/>
                <w:rFonts w:asciiTheme="minorHAnsi" w:hAnsiTheme="minorHAnsi"/>
              </w:rPr>
              <w:t> </w:t>
            </w:r>
          </w:p>
          <w:p w14:paraId="48BC840F" w14:textId="77777777" w:rsidR="000F17E6" w:rsidRPr="005F359E" w:rsidRDefault="000F17E6" w:rsidP="00B827C2">
            <w:pPr>
              <w:pStyle w:val="paragraph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Examination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03231B4E" w14:textId="77777777" w:rsidR="000F17E6" w:rsidRPr="005F359E" w:rsidRDefault="000F17E6" w:rsidP="00B827C2">
            <w:pPr>
              <w:pStyle w:val="paragraph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Extraction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30765322" w14:textId="77777777" w:rsidR="000F17E6" w:rsidRPr="005F359E" w:rsidRDefault="000F17E6" w:rsidP="00B827C2">
            <w:pPr>
              <w:pStyle w:val="paragraph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X-rays 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64BF3EDF" w14:textId="77777777" w:rsidR="00294F96" w:rsidRDefault="000F17E6" w:rsidP="00294F96">
            <w:pPr>
              <w:pStyle w:val="paragraph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Emergency fillings only</w:t>
            </w:r>
          </w:p>
          <w:p w14:paraId="27082D0B" w14:textId="4CCE2760" w:rsidR="000F17E6" w:rsidRPr="00294F96" w:rsidRDefault="000F17E6" w:rsidP="00294F96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294F96">
              <w:rPr>
                <w:rStyle w:val="normaltextrun"/>
                <w:rFonts w:asciiTheme="minorHAnsi" w:hAnsiTheme="minorHAnsi"/>
              </w:rPr>
              <w:t>Essential Dental treatment does not include: </w:t>
            </w:r>
            <w:r w:rsidRPr="00294F96">
              <w:rPr>
                <w:rStyle w:val="eop"/>
                <w:rFonts w:asciiTheme="minorHAnsi" w:hAnsiTheme="minorHAnsi"/>
              </w:rPr>
              <w:t> </w:t>
            </w:r>
          </w:p>
          <w:p w14:paraId="7FB4CA72" w14:textId="77777777" w:rsidR="000F17E6" w:rsidRPr="005F359E" w:rsidRDefault="000F17E6" w:rsidP="00B827C2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Artificial aids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55C7743E" w14:textId="77777777" w:rsidR="000F17E6" w:rsidRPr="005F359E" w:rsidRDefault="000F17E6" w:rsidP="00B827C2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Crowns 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5FC3600A" w14:textId="77777777" w:rsidR="000F17E6" w:rsidRPr="005F359E" w:rsidRDefault="000F17E6" w:rsidP="00B827C2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Cosmetic dental treatment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0D9807B1" w14:textId="77777777" w:rsidR="0085668C" w:rsidRPr="005F359E" w:rsidRDefault="000F17E6" w:rsidP="00B827C2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Routine Fillings / Fillings that got loose etc. 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0705B9DC" w14:textId="77777777" w:rsidR="0085668C" w:rsidRPr="005F359E" w:rsidRDefault="000F17E6" w:rsidP="00294F96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</w:rPr>
              <w:t>All non-covered dental charges are self-pay and are to be settled at the time of service.</w:t>
            </w:r>
          </w:p>
          <w:p w14:paraId="334AF8EA" w14:textId="349991F7" w:rsidR="00B827C2" w:rsidRPr="005F359E" w:rsidRDefault="000F17E6" w:rsidP="2B4886FB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2B4886FB">
              <w:rPr>
                <w:rStyle w:val="normaltextrun"/>
                <w:rFonts w:asciiTheme="minorHAnsi" w:hAnsiTheme="minorHAnsi"/>
              </w:rPr>
              <w:t xml:space="preserve">In an event of dental trauma / injury due to an accident onboard the cost will be covered by </w:t>
            </w:r>
            <w:r w:rsidR="1F06461A" w:rsidRPr="2B4886FB">
              <w:rPr>
                <w:rStyle w:val="normaltextrun"/>
                <w:rFonts w:asciiTheme="minorHAnsi" w:hAnsiTheme="minorHAnsi"/>
              </w:rPr>
              <w:t>Silversea</w:t>
            </w:r>
          </w:p>
        </w:tc>
      </w:tr>
      <w:tr w:rsidR="00BD716C" w:rsidRPr="005F359E" w14:paraId="334AF915" w14:textId="77777777" w:rsidTr="2B4886FB">
        <w:tc>
          <w:tcPr>
            <w:tcW w:w="669" w:type="dxa"/>
            <w:shd w:val="clear" w:color="auto" w:fill="auto"/>
          </w:tcPr>
          <w:p w14:paraId="2F973976" w14:textId="77777777" w:rsidR="00BD716C" w:rsidRPr="005F359E" w:rsidRDefault="00BD716C" w:rsidP="008320A6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04F2D4F1" w14:textId="77777777" w:rsidR="004741E7" w:rsidRPr="005F359E" w:rsidRDefault="004741E7" w:rsidP="004741E7">
            <w:pPr>
              <w:rPr>
                <w:rFonts w:asciiTheme="minorHAnsi" w:hAnsiTheme="minorHAnsi"/>
              </w:rPr>
            </w:pPr>
          </w:p>
          <w:p w14:paraId="334AF910" w14:textId="72DFD566" w:rsidR="004741E7" w:rsidRPr="005F359E" w:rsidRDefault="004741E7" w:rsidP="004741E7">
            <w:pPr>
              <w:tabs>
                <w:tab w:val="left" w:pos="3645"/>
              </w:tabs>
              <w:rPr>
                <w:rFonts w:asciiTheme="minorHAnsi" w:hAnsiTheme="minorHAnsi"/>
              </w:rPr>
            </w:pPr>
            <w:r w:rsidRPr="005F359E">
              <w:rPr>
                <w:rFonts w:asciiTheme="minorHAnsi" w:hAnsiTheme="minorHAnsi"/>
              </w:rPr>
              <w:tab/>
            </w:r>
          </w:p>
        </w:tc>
        <w:tc>
          <w:tcPr>
            <w:tcW w:w="8691" w:type="dxa"/>
            <w:shd w:val="clear" w:color="auto" w:fill="auto"/>
          </w:tcPr>
          <w:p w14:paraId="334AF911" w14:textId="77777777" w:rsidR="005A3AF0" w:rsidRPr="005F359E" w:rsidRDefault="005A3AF0" w:rsidP="00B827C2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F359E">
              <w:rPr>
                <w:rStyle w:val="normaltextrun"/>
                <w:rFonts w:asciiTheme="minorHAnsi" w:hAnsiTheme="minorHAnsi"/>
                <w:bCs/>
              </w:rPr>
              <w:t>Ophthalmology: </w:t>
            </w:r>
            <w:r w:rsidRPr="005F359E">
              <w:rPr>
                <w:rStyle w:val="eop"/>
                <w:rFonts w:asciiTheme="minorHAnsi" w:hAnsiTheme="minorHAnsi"/>
              </w:rPr>
              <w:t> </w:t>
            </w:r>
          </w:p>
          <w:p w14:paraId="334AF912" w14:textId="7C6C7711" w:rsidR="00B827C2" w:rsidRPr="005F359E" w:rsidRDefault="75D03B2A" w:rsidP="2B4886FB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2B4886FB">
              <w:rPr>
                <w:rStyle w:val="normaltextrun"/>
                <w:rFonts w:asciiTheme="minorHAnsi" w:hAnsiTheme="minorHAnsi"/>
              </w:rPr>
              <w:t>Silversea</w:t>
            </w:r>
            <w:bookmarkStart w:id="1" w:name="_GoBack"/>
            <w:ins w:id="2" w:author="Paul Morgan" w:date="2020-12-15T11:39:00Z">
              <w:r w:rsidR="00C616B0">
                <w:rPr>
                  <w:rStyle w:val="normaltextrun"/>
                  <w:rFonts w:asciiTheme="minorHAnsi" w:hAnsiTheme="minorHAnsi"/>
                </w:rPr>
                <w:t xml:space="preserve"> </w:t>
              </w:r>
            </w:ins>
            <w:bookmarkEnd w:id="1"/>
            <w:r w:rsidR="005A3AF0" w:rsidRPr="2B4886FB">
              <w:rPr>
                <w:rStyle w:val="normaltextrun"/>
                <w:rFonts w:asciiTheme="minorHAnsi" w:hAnsiTheme="minorHAnsi"/>
              </w:rPr>
              <w:t>does not pay for general eyesight testing or for the provision of glasses/contact lenses.</w:t>
            </w:r>
            <w:r w:rsidR="005A3AF0" w:rsidRPr="2B4886FB">
              <w:rPr>
                <w:rStyle w:val="eop"/>
                <w:rFonts w:asciiTheme="minorHAnsi" w:hAnsiTheme="minorHAnsi"/>
              </w:rPr>
              <w:t> </w:t>
            </w:r>
          </w:p>
          <w:p w14:paraId="334AF913" w14:textId="2B2724BD" w:rsidR="00B827C2" w:rsidRPr="005F359E" w:rsidRDefault="005A3AF0" w:rsidP="2B4886FB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2B4886FB">
              <w:rPr>
                <w:rStyle w:val="normaltextrun"/>
                <w:rFonts w:asciiTheme="minorHAnsi" w:hAnsiTheme="minorHAnsi"/>
              </w:rPr>
              <w:t xml:space="preserve">If a Crew breaks his/her glasses due to an accident or to injury, </w:t>
            </w:r>
            <w:r w:rsidR="357DDAB7" w:rsidRPr="2B4886FB">
              <w:rPr>
                <w:rStyle w:val="normaltextrun"/>
                <w:rFonts w:asciiTheme="minorHAnsi" w:hAnsiTheme="minorHAnsi"/>
              </w:rPr>
              <w:t>Silversea</w:t>
            </w:r>
            <w:r w:rsidRPr="2B4886FB">
              <w:rPr>
                <w:rStyle w:val="normaltextrun"/>
                <w:rFonts w:asciiTheme="minorHAnsi" w:hAnsiTheme="minorHAnsi"/>
              </w:rPr>
              <w:t xml:space="preserve"> may cover this cost subject to prior approval.</w:t>
            </w:r>
            <w:r w:rsidRPr="2B4886FB">
              <w:rPr>
                <w:rStyle w:val="eop"/>
                <w:rFonts w:asciiTheme="minorHAnsi" w:hAnsiTheme="minorHAnsi"/>
              </w:rPr>
              <w:t> </w:t>
            </w:r>
          </w:p>
          <w:p w14:paraId="334AF914" w14:textId="17B923A8" w:rsidR="00B827C2" w:rsidRPr="005F359E" w:rsidRDefault="005A3AF0" w:rsidP="2B4886FB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2B4886FB">
              <w:rPr>
                <w:rStyle w:val="normaltextrun"/>
                <w:rFonts w:asciiTheme="minorHAnsi" w:hAnsiTheme="minorHAnsi"/>
              </w:rPr>
              <w:t xml:space="preserve">If </w:t>
            </w:r>
            <w:r w:rsidR="655B345A" w:rsidRPr="2B4886FB">
              <w:rPr>
                <w:rStyle w:val="normaltextrun"/>
                <w:rFonts w:asciiTheme="minorHAnsi" w:hAnsiTheme="minorHAnsi"/>
              </w:rPr>
              <w:t xml:space="preserve">a </w:t>
            </w:r>
            <w:r w:rsidRPr="2B4886FB">
              <w:rPr>
                <w:rStyle w:val="normaltextrun"/>
                <w:rFonts w:asciiTheme="minorHAnsi" w:hAnsiTheme="minorHAnsi"/>
              </w:rPr>
              <w:t xml:space="preserve">Crew’s glasses are damaged or lost during normal duty, </w:t>
            </w:r>
            <w:r w:rsidR="40E36CAA" w:rsidRPr="2B4886FB">
              <w:rPr>
                <w:rStyle w:val="normaltextrun"/>
                <w:rFonts w:asciiTheme="minorHAnsi" w:hAnsiTheme="minorHAnsi"/>
              </w:rPr>
              <w:t>Silversea</w:t>
            </w:r>
            <w:r w:rsidRPr="2B4886FB">
              <w:rPr>
                <w:rStyle w:val="normaltextrun"/>
                <w:rFonts w:asciiTheme="minorHAnsi" w:hAnsiTheme="minorHAnsi"/>
              </w:rPr>
              <w:t xml:space="preserve"> will bear the cost of replacement with a standard frame and/or lenses after full investigation and subject to approval</w:t>
            </w:r>
            <w:r w:rsidR="003F4AF3" w:rsidRPr="2B4886FB">
              <w:rPr>
                <w:rStyle w:val="eop"/>
                <w:rFonts w:asciiTheme="minorHAnsi" w:hAnsiTheme="minorHAnsi"/>
              </w:rPr>
              <w:t>.</w:t>
            </w:r>
          </w:p>
        </w:tc>
      </w:tr>
    </w:tbl>
    <w:p w14:paraId="334AF918" w14:textId="77777777" w:rsidR="00997319" w:rsidRPr="006B7D1D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6B7D1D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BADF8AD" w16cex:dateUtc="2020-12-07T21:19:58.208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A29CE" w14:textId="77777777" w:rsidR="007D2E17" w:rsidRDefault="007D2E17" w:rsidP="00C778FB">
      <w:pPr>
        <w:spacing w:after="0" w:line="240" w:lineRule="auto"/>
      </w:pPr>
      <w:r>
        <w:separator/>
      </w:r>
    </w:p>
  </w:endnote>
  <w:endnote w:type="continuationSeparator" w:id="0">
    <w:p w14:paraId="775B4946" w14:textId="77777777" w:rsidR="007D2E17" w:rsidRDefault="007D2E17" w:rsidP="00C778FB">
      <w:pPr>
        <w:spacing w:after="0" w:line="240" w:lineRule="auto"/>
      </w:pPr>
      <w:r>
        <w:continuationSeparator/>
      </w:r>
    </w:p>
  </w:endnote>
  <w:endnote w:type="continuationNotice" w:id="1">
    <w:p w14:paraId="026AEB90" w14:textId="77777777" w:rsidR="007D2E17" w:rsidRDefault="007D2E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9956B" w14:textId="77777777" w:rsidR="002B72B3" w:rsidRDefault="002B7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AF91E" w14:textId="347B4BD8" w:rsidR="00632535" w:rsidRPr="00AC1B17" w:rsidRDefault="002B72B3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Theme="minorHAnsi" w:hAnsiTheme="minorHAnsi"/>
        <w:sz w:val="24"/>
        <w:szCs w:val="24"/>
      </w:rPr>
    </w:pPr>
    <w:r>
      <w:rPr>
        <w:rFonts w:asciiTheme="minorHAnsi" w:hAnsiTheme="minorHAnsi"/>
        <w:sz w:val="24"/>
        <w:szCs w:val="24"/>
      </w:rPr>
      <w:t>SS</w:t>
    </w:r>
    <w:r w:rsidR="00632535" w:rsidRPr="00AC1B17">
      <w:rPr>
        <w:rFonts w:asciiTheme="minorHAnsi" w:hAnsiTheme="minorHAnsi"/>
        <w:sz w:val="24"/>
        <w:szCs w:val="24"/>
      </w:rPr>
      <w:t>MED—</w:t>
    </w:r>
    <w:r w:rsidR="003F4AF3" w:rsidRPr="00AC1B17">
      <w:rPr>
        <w:rFonts w:asciiTheme="minorHAnsi" w:hAnsiTheme="minorHAnsi"/>
        <w:sz w:val="24"/>
        <w:szCs w:val="24"/>
      </w:rPr>
      <w:t>1404 Dental and Ophthalmology</w:t>
    </w:r>
    <w:r w:rsidR="00632535" w:rsidRPr="00AC1B17">
      <w:rPr>
        <w:rFonts w:asciiTheme="minorHAnsi" w:hAnsiTheme="minorHAnsi"/>
        <w:sz w:val="24"/>
        <w:szCs w:val="24"/>
      </w:rPr>
      <w:tab/>
    </w:r>
    <w:r w:rsidR="00632535" w:rsidRPr="00AC1B17">
      <w:rPr>
        <w:rFonts w:asciiTheme="minorHAnsi" w:hAnsiTheme="minorHAnsi"/>
        <w:sz w:val="24"/>
        <w:szCs w:val="24"/>
      </w:rPr>
      <w:fldChar w:fldCharType="begin"/>
    </w:r>
    <w:r w:rsidR="00632535" w:rsidRPr="00AC1B17">
      <w:rPr>
        <w:rFonts w:asciiTheme="minorHAnsi" w:hAnsiTheme="minorHAnsi"/>
        <w:sz w:val="24"/>
        <w:szCs w:val="24"/>
      </w:rPr>
      <w:instrText xml:space="preserve"> PAGE   \* MERGEFORMAT </w:instrText>
    </w:r>
    <w:r w:rsidR="00632535" w:rsidRPr="00AC1B17">
      <w:rPr>
        <w:rFonts w:asciiTheme="minorHAnsi" w:hAnsiTheme="minorHAnsi"/>
        <w:sz w:val="24"/>
        <w:szCs w:val="24"/>
      </w:rPr>
      <w:fldChar w:fldCharType="separate"/>
    </w:r>
    <w:r w:rsidR="003F4AF3" w:rsidRPr="00AC1B17">
      <w:rPr>
        <w:rFonts w:asciiTheme="minorHAnsi" w:hAnsiTheme="minorHAnsi"/>
        <w:noProof/>
        <w:sz w:val="24"/>
        <w:szCs w:val="24"/>
      </w:rPr>
      <w:t>1</w:t>
    </w:r>
    <w:r w:rsidR="00632535" w:rsidRPr="00AC1B17">
      <w:rPr>
        <w:rFonts w:asciiTheme="minorHAnsi" w:hAnsiTheme="minorHAnsi"/>
        <w:noProof/>
        <w:sz w:val="24"/>
        <w:szCs w:val="24"/>
      </w:rPr>
      <w:fldChar w:fldCharType="end"/>
    </w:r>
  </w:p>
  <w:p w14:paraId="334AF91F" w14:textId="6A5A7FD9" w:rsidR="004D249F" w:rsidRPr="00AC1B17" w:rsidRDefault="1B7B24DC" w:rsidP="1B7B24DC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Theme="minorHAnsi" w:hAnsiTheme="minorHAnsi"/>
        <w:sz w:val="24"/>
        <w:szCs w:val="24"/>
      </w:rPr>
    </w:pPr>
    <w:r w:rsidRPr="1B7B24DC">
      <w:rPr>
        <w:rFonts w:asciiTheme="minorHAnsi" w:hAnsiTheme="minorHAnsi"/>
        <w:sz w:val="24"/>
        <w:szCs w:val="24"/>
      </w:rPr>
      <w:t>REV. 22 October 2020</w:t>
    </w:r>
    <w:r w:rsidR="004D249F" w:rsidRPr="00AC1B17">
      <w:rPr>
        <w:rFonts w:asciiTheme="minorHAnsi" w:hAnsiTheme="minorHAnsi"/>
        <w:sz w:val="24"/>
        <w:szCs w:val="24"/>
      </w:rPr>
      <w:tab/>
    </w:r>
  </w:p>
  <w:p w14:paraId="334AF920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F20C" w14:textId="77777777" w:rsidR="002B72B3" w:rsidRDefault="002B7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602C5" w14:textId="77777777" w:rsidR="007D2E17" w:rsidRDefault="007D2E17" w:rsidP="00C778FB">
      <w:pPr>
        <w:spacing w:after="0" w:line="240" w:lineRule="auto"/>
      </w:pPr>
      <w:r>
        <w:separator/>
      </w:r>
    </w:p>
  </w:footnote>
  <w:footnote w:type="continuationSeparator" w:id="0">
    <w:p w14:paraId="207A12E3" w14:textId="77777777" w:rsidR="007D2E17" w:rsidRDefault="007D2E17" w:rsidP="00C778FB">
      <w:pPr>
        <w:spacing w:after="0" w:line="240" w:lineRule="auto"/>
      </w:pPr>
      <w:r>
        <w:continuationSeparator/>
      </w:r>
    </w:p>
  </w:footnote>
  <w:footnote w:type="continuationNotice" w:id="1">
    <w:p w14:paraId="7ACE25AE" w14:textId="77777777" w:rsidR="007D2E17" w:rsidRDefault="007D2E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0B219" w14:textId="77777777" w:rsidR="002B72B3" w:rsidRDefault="002B7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AF91D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3F4AF3">
      <w:rPr>
        <w:noProof/>
      </w:rPr>
      <w:drawing>
        <wp:anchor distT="0" distB="0" distL="114300" distR="114300" simplePos="0" relativeHeight="251658240" behindDoc="1" locked="0" layoutInCell="1" allowOverlap="1" wp14:anchorId="334AF921" wp14:editId="334AF922">
          <wp:simplePos x="0" y="0"/>
          <wp:positionH relativeFrom="column">
            <wp:posOffset>4888230</wp:posOffset>
          </wp:positionH>
          <wp:positionV relativeFrom="paragraph">
            <wp:posOffset>-285750</wp:posOffset>
          </wp:positionV>
          <wp:extent cx="1108710" cy="64008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F7E6" w14:textId="77777777" w:rsidR="002B72B3" w:rsidRDefault="002B7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920C4A5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3F1853"/>
    <w:multiLevelType w:val="multilevel"/>
    <w:tmpl w:val="DB10A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32EBE"/>
    <w:multiLevelType w:val="hybridMultilevel"/>
    <w:tmpl w:val="C538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6C08"/>
    <w:multiLevelType w:val="multilevel"/>
    <w:tmpl w:val="12C4291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BD0BFB"/>
    <w:multiLevelType w:val="multilevel"/>
    <w:tmpl w:val="87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F2203"/>
    <w:multiLevelType w:val="multilevel"/>
    <w:tmpl w:val="1EEA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B416C"/>
    <w:multiLevelType w:val="multilevel"/>
    <w:tmpl w:val="6ECC15C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050CA3"/>
    <w:multiLevelType w:val="multilevel"/>
    <w:tmpl w:val="E0AE04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5067F7"/>
    <w:multiLevelType w:val="multilevel"/>
    <w:tmpl w:val="29CAA5F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641290B"/>
    <w:multiLevelType w:val="multilevel"/>
    <w:tmpl w:val="122A5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8" w15:restartNumberingAfterBreak="0">
    <w:nsid w:val="393F7675"/>
    <w:multiLevelType w:val="hybridMultilevel"/>
    <w:tmpl w:val="4B546B9E"/>
    <w:lvl w:ilvl="0" w:tplc="E82683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36E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6CA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3C6B8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5D2A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398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73E59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D565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F32BD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D0FA8"/>
    <w:multiLevelType w:val="hybridMultilevel"/>
    <w:tmpl w:val="8CF4F6BA"/>
    <w:lvl w:ilvl="0" w:tplc="0B5AF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D43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07E70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1C2E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91E3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DCA0B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132C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66AB5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D02C0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A8F1BC5"/>
    <w:multiLevelType w:val="hybridMultilevel"/>
    <w:tmpl w:val="3C0C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20EFA"/>
    <w:multiLevelType w:val="multilevel"/>
    <w:tmpl w:val="4EB604A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B35047"/>
    <w:multiLevelType w:val="multilevel"/>
    <w:tmpl w:val="513AA9F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27132C"/>
    <w:multiLevelType w:val="multilevel"/>
    <w:tmpl w:val="3B42C91C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C34DD2"/>
    <w:multiLevelType w:val="multilevel"/>
    <w:tmpl w:val="486E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5777F0"/>
    <w:multiLevelType w:val="multilevel"/>
    <w:tmpl w:val="B57E2AFE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224EB8"/>
    <w:multiLevelType w:val="multilevel"/>
    <w:tmpl w:val="BC383948"/>
    <w:numStyleLink w:val="VikandMedicalSOP"/>
  </w:abstractNum>
  <w:abstractNum w:abstractNumId="30" w15:restartNumberingAfterBreak="0">
    <w:nsid w:val="637972CD"/>
    <w:multiLevelType w:val="multilevel"/>
    <w:tmpl w:val="7FDE0B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6677CF"/>
    <w:multiLevelType w:val="hybridMultilevel"/>
    <w:tmpl w:val="A796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C14A0F"/>
    <w:multiLevelType w:val="hybridMultilevel"/>
    <w:tmpl w:val="C29C8DC4"/>
    <w:lvl w:ilvl="0" w:tplc="42623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C28A1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A0A74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B746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0E665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D7C4B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C2C0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208D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77A2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503EC8"/>
    <w:multiLevelType w:val="multilevel"/>
    <w:tmpl w:val="B6C63D0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460758"/>
    <w:multiLevelType w:val="hybridMultilevel"/>
    <w:tmpl w:val="0E48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C335A"/>
    <w:multiLevelType w:val="multilevel"/>
    <w:tmpl w:val="A76C6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18762D"/>
    <w:multiLevelType w:val="multilevel"/>
    <w:tmpl w:val="BC383948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37" w15:restartNumberingAfterBreak="0">
    <w:nsid w:val="7C87285E"/>
    <w:multiLevelType w:val="multilevel"/>
    <w:tmpl w:val="59AA5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6"/>
  </w:num>
  <w:num w:numId="5">
    <w:abstractNumId w:val="36"/>
  </w:num>
  <w:num w:numId="6">
    <w:abstractNumId w:val="29"/>
  </w:num>
  <w:num w:numId="7">
    <w:abstractNumId w:val="25"/>
  </w:num>
  <w:num w:numId="8">
    <w:abstractNumId w:val="28"/>
  </w:num>
  <w:num w:numId="9">
    <w:abstractNumId w:val="15"/>
  </w:num>
  <w:num w:numId="10">
    <w:abstractNumId w:val="2"/>
  </w:num>
  <w:num w:numId="11">
    <w:abstractNumId w:val="14"/>
  </w:num>
  <w:num w:numId="12">
    <w:abstractNumId w:val="12"/>
  </w:num>
  <w:num w:numId="13">
    <w:abstractNumId w:val="26"/>
  </w:num>
  <w:num w:numId="14">
    <w:abstractNumId w:val="0"/>
  </w:num>
  <w:num w:numId="15">
    <w:abstractNumId w:val="11"/>
  </w:num>
  <w:num w:numId="16">
    <w:abstractNumId w:val="24"/>
  </w:num>
  <w:num w:numId="17">
    <w:abstractNumId w:val="9"/>
  </w:num>
  <w:num w:numId="18">
    <w:abstractNumId w:val="13"/>
  </w:num>
  <w:num w:numId="19">
    <w:abstractNumId w:val="6"/>
  </w:num>
  <w:num w:numId="20">
    <w:abstractNumId w:val="23"/>
  </w:num>
  <w:num w:numId="21">
    <w:abstractNumId w:val="33"/>
  </w:num>
  <w:num w:numId="22">
    <w:abstractNumId w:val="21"/>
  </w:num>
  <w:num w:numId="23">
    <w:abstractNumId w:val="19"/>
  </w:num>
  <w:num w:numId="24">
    <w:abstractNumId w:val="7"/>
  </w:num>
  <w:num w:numId="25">
    <w:abstractNumId w:val="18"/>
  </w:num>
  <w:num w:numId="26">
    <w:abstractNumId w:val="8"/>
  </w:num>
  <w:num w:numId="27">
    <w:abstractNumId w:val="27"/>
  </w:num>
  <w:num w:numId="28">
    <w:abstractNumId w:val="20"/>
  </w:num>
  <w:num w:numId="29">
    <w:abstractNumId w:val="32"/>
  </w:num>
  <w:num w:numId="30">
    <w:abstractNumId w:val="5"/>
  </w:num>
  <w:num w:numId="31">
    <w:abstractNumId w:val="22"/>
  </w:num>
  <w:num w:numId="32">
    <w:abstractNumId w:val="31"/>
  </w:num>
  <w:num w:numId="33">
    <w:abstractNumId w:val="3"/>
  </w:num>
  <w:num w:numId="34">
    <w:abstractNumId w:val="35"/>
  </w:num>
  <w:num w:numId="35">
    <w:abstractNumId w:val="37"/>
  </w:num>
  <w:num w:numId="36">
    <w:abstractNumId w:val="34"/>
  </w:num>
  <w:num w:numId="37">
    <w:abstractNumId w:val="30"/>
  </w:num>
  <w:num w:numId="3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organ">
    <w15:presenceInfo w15:providerId="AD" w15:userId="S::Paul.Morgan@vikand.com::f1b0ed79-862f-4d82-8725-10a88708a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D82"/>
    <w:rsid w:val="000016DD"/>
    <w:rsid w:val="00044C07"/>
    <w:rsid w:val="000601EC"/>
    <w:rsid w:val="000B195C"/>
    <w:rsid w:val="000D21D9"/>
    <w:rsid w:val="000F17E6"/>
    <w:rsid w:val="00132D05"/>
    <w:rsid w:val="0016287D"/>
    <w:rsid w:val="00184D50"/>
    <w:rsid w:val="001B1006"/>
    <w:rsid w:val="00220301"/>
    <w:rsid w:val="00274B23"/>
    <w:rsid w:val="00294F96"/>
    <w:rsid w:val="002B72B3"/>
    <w:rsid w:val="002C3F52"/>
    <w:rsid w:val="002F141F"/>
    <w:rsid w:val="00341E4D"/>
    <w:rsid w:val="003B4946"/>
    <w:rsid w:val="003F0529"/>
    <w:rsid w:val="003F31DE"/>
    <w:rsid w:val="003F4AF3"/>
    <w:rsid w:val="004004A5"/>
    <w:rsid w:val="00406B39"/>
    <w:rsid w:val="00426A59"/>
    <w:rsid w:val="00471B34"/>
    <w:rsid w:val="004741E7"/>
    <w:rsid w:val="00495AE5"/>
    <w:rsid w:val="004B6BBB"/>
    <w:rsid w:val="004C478C"/>
    <w:rsid w:val="004D249F"/>
    <w:rsid w:val="004F5939"/>
    <w:rsid w:val="005563DC"/>
    <w:rsid w:val="0058490D"/>
    <w:rsid w:val="005A3AF0"/>
    <w:rsid w:val="005B469A"/>
    <w:rsid w:val="005F359E"/>
    <w:rsid w:val="005F3699"/>
    <w:rsid w:val="00632535"/>
    <w:rsid w:val="006522E2"/>
    <w:rsid w:val="006639A8"/>
    <w:rsid w:val="00677C78"/>
    <w:rsid w:val="006B6CD7"/>
    <w:rsid w:val="006B7D1D"/>
    <w:rsid w:val="006F6506"/>
    <w:rsid w:val="00703D5E"/>
    <w:rsid w:val="00727B34"/>
    <w:rsid w:val="007D29A6"/>
    <w:rsid w:val="007D2E17"/>
    <w:rsid w:val="007E5B9D"/>
    <w:rsid w:val="007E5FD1"/>
    <w:rsid w:val="008214CA"/>
    <w:rsid w:val="008320A6"/>
    <w:rsid w:val="0083322E"/>
    <w:rsid w:val="0085668C"/>
    <w:rsid w:val="008B2DE2"/>
    <w:rsid w:val="008B54A5"/>
    <w:rsid w:val="008C1778"/>
    <w:rsid w:val="008C4D82"/>
    <w:rsid w:val="008E042E"/>
    <w:rsid w:val="00946FE0"/>
    <w:rsid w:val="00965E25"/>
    <w:rsid w:val="00997319"/>
    <w:rsid w:val="009F67A7"/>
    <w:rsid w:val="00A74191"/>
    <w:rsid w:val="00AC1B17"/>
    <w:rsid w:val="00AC4B90"/>
    <w:rsid w:val="00AC5B1C"/>
    <w:rsid w:val="00AD57DE"/>
    <w:rsid w:val="00AF2560"/>
    <w:rsid w:val="00B03CF2"/>
    <w:rsid w:val="00B04C71"/>
    <w:rsid w:val="00B14666"/>
    <w:rsid w:val="00B14E11"/>
    <w:rsid w:val="00B827C2"/>
    <w:rsid w:val="00BD26BB"/>
    <w:rsid w:val="00BD716C"/>
    <w:rsid w:val="00BE3B8A"/>
    <w:rsid w:val="00BE72D1"/>
    <w:rsid w:val="00C46BA3"/>
    <w:rsid w:val="00C50B1F"/>
    <w:rsid w:val="00C54751"/>
    <w:rsid w:val="00C616B0"/>
    <w:rsid w:val="00C778FB"/>
    <w:rsid w:val="00CD07E9"/>
    <w:rsid w:val="00CD1F43"/>
    <w:rsid w:val="00D56E85"/>
    <w:rsid w:val="00D64208"/>
    <w:rsid w:val="00D87591"/>
    <w:rsid w:val="00DC6738"/>
    <w:rsid w:val="00DD44FC"/>
    <w:rsid w:val="00E37E1B"/>
    <w:rsid w:val="00E5307E"/>
    <w:rsid w:val="00E606D3"/>
    <w:rsid w:val="00F23BC6"/>
    <w:rsid w:val="00F255A1"/>
    <w:rsid w:val="00FA16A9"/>
    <w:rsid w:val="00FA24E8"/>
    <w:rsid w:val="00FA2EEF"/>
    <w:rsid w:val="00FD6580"/>
    <w:rsid w:val="07990F93"/>
    <w:rsid w:val="0B77EE98"/>
    <w:rsid w:val="0BEB74E1"/>
    <w:rsid w:val="1B7B24DC"/>
    <w:rsid w:val="1F06461A"/>
    <w:rsid w:val="2A91556F"/>
    <w:rsid w:val="2B4886FB"/>
    <w:rsid w:val="31032493"/>
    <w:rsid w:val="31F606B6"/>
    <w:rsid w:val="357DDAB7"/>
    <w:rsid w:val="40E36CAA"/>
    <w:rsid w:val="53517872"/>
    <w:rsid w:val="5480C8AD"/>
    <w:rsid w:val="5902AE99"/>
    <w:rsid w:val="5EB96631"/>
    <w:rsid w:val="655B345A"/>
    <w:rsid w:val="6E62D1F8"/>
    <w:rsid w:val="75D03B2A"/>
    <w:rsid w:val="7E31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4AF8DA"/>
  <w15:docId w15:val="{AAD3A5DD-DCD2-40B2-813C-96B066D4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5A3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5A3AF0"/>
  </w:style>
  <w:style w:type="character" w:customStyle="1" w:styleId="eop">
    <w:name w:val="eop"/>
    <w:basedOn w:val="DefaultParagraphFont"/>
    <w:rsid w:val="005A3AF0"/>
  </w:style>
  <w:style w:type="paragraph" w:styleId="BalloonText">
    <w:name w:val="Balloon Text"/>
    <w:basedOn w:val="Normal"/>
    <w:link w:val="BalloonTextChar"/>
    <w:uiPriority w:val="99"/>
    <w:semiHidden/>
    <w:unhideWhenUsed/>
    <w:rsid w:val="00AF2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6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4fb0e6ef937f487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\Downloads\SOP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Cruise_x0020_Line xmlns="49b6c5c5-b236-4920-9c0b-2e413ae02a6c">Silversea</Cruise_x0020_Line>
    <Med xmlns="49b6c5c5-b236-4920-9c0b-2e413ae02a6c">1400 Care and Treatment of Crew and Concessionaires</M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5FB8-4FB1-45E3-9859-50C3B2921CDA}"/>
</file>

<file path=customXml/itemProps2.xml><?xml version="1.0" encoding="utf-8"?>
<ds:datastoreItem xmlns:ds="http://schemas.openxmlformats.org/officeDocument/2006/customXml" ds:itemID="{C6D1098B-DD34-4732-813D-960D01B2C85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D99552-9C1B-420A-A00E-163BF971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 (2)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Paul Morgan</cp:lastModifiedBy>
  <cp:revision>10</cp:revision>
  <dcterms:created xsi:type="dcterms:W3CDTF">2020-10-06T18:38:00Z</dcterms:created>
  <dcterms:modified xsi:type="dcterms:W3CDTF">2020-12-15T16:40:00Z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