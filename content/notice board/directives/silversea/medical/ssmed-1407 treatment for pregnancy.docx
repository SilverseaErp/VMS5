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890"/>
        <w:gridCol w:w="7578"/>
      </w:tblGrid>
      <w:tr w:rsidR="00AA7C1D" w:rsidRPr="002645AF" w14:paraId="2CCC4FBB" w14:textId="77777777" w:rsidTr="57A10333">
        <w:trPr>
          <w:trHeight w:val="42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695F5845" w14:textId="654FF938" w:rsidR="00AA7C1D" w:rsidRPr="002645AF" w:rsidRDefault="002F4A5F" w:rsidP="00E14289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bookmarkStart w:id="0" w:name="_Hlk52783753"/>
            <w:r>
              <w:rPr>
                <w:b/>
                <w:bCs/>
                <w:sz w:val="28"/>
                <w:szCs w:val="28"/>
              </w:rPr>
              <w:t>SS</w:t>
            </w:r>
            <w:r w:rsidR="00AA7C1D" w:rsidRPr="002645AF">
              <w:rPr>
                <w:b/>
                <w:bCs/>
                <w:sz w:val="28"/>
                <w:szCs w:val="28"/>
              </w:rPr>
              <w:t>MED-</w:t>
            </w:r>
            <w:r w:rsidR="00AA7C1D">
              <w:rPr>
                <w:b/>
                <w:bCs/>
                <w:sz w:val="28"/>
                <w:szCs w:val="28"/>
              </w:rPr>
              <w:t>1407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09CA3127" w14:textId="6ED1E3A8" w:rsidR="00AA7C1D" w:rsidRPr="002645AF" w:rsidRDefault="00AA7C1D" w:rsidP="00E14289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Treatment for Pregnancy</w:t>
            </w:r>
          </w:p>
        </w:tc>
      </w:tr>
      <w:tr w:rsidR="00AA7C1D" w:rsidRPr="002645AF" w14:paraId="1EF196B2" w14:textId="77777777" w:rsidTr="57A10333">
        <w:trPr>
          <w:trHeight w:val="26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1B7301" w14:textId="77777777" w:rsidR="00AA7C1D" w:rsidRPr="002645AF" w:rsidRDefault="00AA7C1D" w:rsidP="00E1428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Version No.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17BE6F" w14:textId="77777777" w:rsidR="00AA7C1D" w:rsidRPr="002645AF" w:rsidRDefault="00AA7C1D" w:rsidP="00E14289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1</w:t>
            </w:r>
          </w:p>
        </w:tc>
      </w:tr>
      <w:tr w:rsidR="00AA7C1D" w:rsidRPr="002645AF" w14:paraId="5527D7DE" w14:textId="77777777" w:rsidTr="57A10333">
        <w:trPr>
          <w:trHeight w:val="26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352EF392" w14:textId="77777777" w:rsidR="00AA7C1D" w:rsidRPr="002645AF" w:rsidRDefault="00AA7C1D" w:rsidP="00E1428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Content Owner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6542F7C3" w14:textId="77777777" w:rsidR="00AA7C1D" w:rsidRPr="002645AF" w:rsidRDefault="00AA7C1D" w:rsidP="00E14289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Vikand Technology Solutions, LLC.</w:t>
            </w:r>
          </w:p>
        </w:tc>
      </w:tr>
      <w:tr w:rsidR="00AA7C1D" w:rsidRPr="002645AF" w14:paraId="0798CBA7" w14:textId="77777777" w:rsidTr="57A10333">
        <w:trPr>
          <w:trHeight w:val="278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914C4B" w14:textId="77777777" w:rsidR="00AA7C1D" w:rsidRPr="002645AF" w:rsidRDefault="00AA7C1D" w:rsidP="00E1428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28C1A0" w14:textId="383B87E2" w:rsidR="00AA7C1D" w:rsidRPr="00B51123" w:rsidRDefault="00B51123" w:rsidP="00B51123">
            <w:pPr>
              <w:spacing w:after="0" w:line="240" w:lineRule="auto"/>
              <w:rPr>
                <w:sz w:val="20"/>
                <w:szCs w:val="20"/>
              </w:rPr>
            </w:pPr>
            <w:r w:rsidRPr="57A10333">
              <w:rPr>
                <w:sz w:val="20"/>
                <w:szCs w:val="20"/>
              </w:rPr>
              <w:t>2</w:t>
            </w:r>
            <w:r w:rsidR="022A72CA" w:rsidRPr="57A10333">
              <w:rPr>
                <w:sz w:val="20"/>
                <w:szCs w:val="20"/>
              </w:rPr>
              <w:t xml:space="preserve">2 October </w:t>
            </w:r>
            <w:r w:rsidRPr="57A10333">
              <w:rPr>
                <w:sz w:val="20"/>
                <w:szCs w:val="20"/>
              </w:rPr>
              <w:t>2020</w:t>
            </w:r>
          </w:p>
        </w:tc>
      </w:tr>
      <w:bookmarkEnd w:id="0"/>
    </w:tbl>
    <w:p w14:paraId="2524D9EA" w14:textId="77777777" w:rsidR="00AA7C1D" w:rsidRPr="002E4B4E" w:rsidRDefault="00AA7C1D" w:rsidP="008B2DE2">
      <w:pPr>
        <w:spacing w:after="0" w:line="240" w:lineRule="auto"/>
        <w:rPr>
          <w:rFonts w:asciiTheme="minorHAnsi" w:hAnsiTheme="minorHAnsi"/>
          <w:b/>
          <w:bCs/>
          <w:sz w:val="24"/>
          <w:szCs w:val="24"/>
        </w:rPr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8697"/>
      </w:tblGrid>
      <w:tr w:rsidR="00BE72D1" w:rsidRPr="002E4B4E" w14:paraId="4A644988" w14:textId="77777777" w:rsidTr="0EB522B0">
        <w:tc>
          <w:tcPr>
            <w:tcW w:w="663" w:type="dxa"/>
            <w:shd w:val="clear" w:color="auto" w:fill="auto"/>
          </w:tcPr>
          <w:p w14:paraId="4A64497E" w14:textId="77777777" w:rsidR="00BE72D1" w:rsidRPr="002E4B4E" w:rsidRDefault="00BE72D1" w:rsidP="00AF2958">
            <w:pPr>
              <w:pStyle w:val="ListParagraph"/>
              <w:numPr>
                <w:ilvl w:val="0"/>
                <w:numId w:val="8"/>
              </w:numPr>
              <w:spacing w:after="240" w:line="240" w:lineRule="auto"/>
              <w:ind w:firstLine="180"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8697" w:type="dxa"/>
            <w:shd w:val="clear" w:color="auto" w:fill="auto"/>
          </w:tcPr>
          <w:p w14:paraId="6E334BBA" w14:textId="3760C310" w:rsidR="00522FE3" w:rsidRPr="00B51123" w:rsidRDefault="000A0F78" w:rsidP="0EB522B0">
            <w:pPr>
              <w:pStyle w:val="ListParagraph"/>
              <w:numPr>
                <w:ilvl w:val="1"/>
                <w:numId w:val="29"/>
              </w:numPr>
              <w:spacing w:after="120" w:line="240" w:lineRule="auto"/>
              <w:rPr>
                <w:rStyle w:val="normaltextrun"/>
                <w:rFonts w:asciiTheme="minorHAnsi" w:hAnsiTheme="minorHAnsi"/>
                <w:b/>
                <w:bCs/>
                <w:sz w:val="24"/>
                <w:szCs w:val="24"/>
              </w:rPr>
            </w:pPr>
            <w:r w:rsidRPr="0EB522B0">
              <w:rPr>
                <w:rStyle w:val="normaltextrun"/>
                <w:rFonts w:asciiTheme="minorHAnsi" w:hAnsiTheme="minorHAnsi"/>
              </w:rPr>
              <w:t xml:space="preserve">If a Crew becomes pregnant during her contract onboard, </w:t>
            </w:r>
            <w:r w:rsidR="5FDF76A3" w:rsidRPr="0EB522B0">
              <w:rPr>
                <w:rStyle w:val="normaltextrun"/>
                <w:rFonts w:asciiTheme="minorHAnsi" w:hAnsiTheme="minorHAnsi"/>
              </w:rPr>
              <w:t>Silversea</w:t>
            </w:r>
            <w:r w:rsidRPr="0EB522B0">
              <w:rPr>
                <w:rStyle w:val="normaltextrun"/>
                <w:rFonts w:asciiTheme="minorHAnsi" w:hAnsiTheme="minorHAnsi"/>
              </w:rPr>
              <w:t xml:space="preserve"> will cover the cost of the initial shore side gynecological referral including the initial ultrasound, prenatal vitamins and follow up visits necessary to establish a non-high-risk pregnancy, such as multiple births, poor health condition and age. </w:t>
            </w:r>
          </w:p>
          <w:p w14:paraId="2E2B5407" w14:textId="77777777" w:rsidR="00522FE3" w:rsidRPr="002E4B4E" w:rsidRDefault="000A0F78" w:rsidP="00FF1B8F">
            <w:pPr>
              <w:pStyle w:val="paragraph"/>
              <w:numPr>
                <w:ilvl w:val="1"/>
                <w:numId w:val="29"/>
              </w:numPr>
              <w:spacing w:before="0" w:beforeAutospacing="0" w:after="120" w:afterAutospacing="0"/>
              <w:textAlignment w:val="baseline"/>
              <w:rPr>
                <w:rStyle w:val="eop"/>
                <w:rFonts w:asciiTheme="minorHAnsi" w:hAnsiTheme="minorHAnsi"/>
              </w:rPr>
            </w:pPr>
            <w:r w:rsidRPr="002E4B4E">
              <w:rPr>
                <w:rStyle w:val="normaltextrun"/>
                <w:rFonts w:asciiTheme="minorHAnsi" w:hAnsiTheme="minorHAnsi"/>
              </w:rPr>
              <w:t>A referral letter as well as the Crew’s job description is to be taken to the gynecological consultation. </w:t>
            </w:r>
            <w:r w:rsidRPr="002E4B4E">
              <w:rPr>
                <w:rStyle w:val="eop"/>
                <w:rFonts w:asciiTheme="minorHAnsi" w:hAnsiTheme="minorHAnsi"/>
              </w:rPr>
              <w:t> </w:t>
            </w:r>
          </w:p>
          <w:p w14:paraId="7DF66B2A" w14:textId="741BECFF" w:rsidR="00522FE3" w:rsidRPr="002E4B4E" w:rsidRDefault="486E3556" w:rsidP="1F2D6FC1">
            <w:pPr>
              <w:pStyle w:val="paragraph"/>
              <w:numPr>
                <w:ilvl w:val="1"/>
                <w:numId w:val="29"/>
              </w:numPr>
              <w:spacing w:before="0" w:beforeAutospacing="0" w:after="120" w:afterAutospacing="0"/>
              <w:textAlignment w:val="baseline"/>
              <w:rPr>
                <w:rStyle w:val="eop"/>
                <w:rFonts w:asciiTheme="minorHAnsi" w:hAnsiTheme="minorHAnsi"/>
              </w:rPr>
            </w:pPr>
            <w:r w:rsidRPr="1F2D6FC1">
              <w:rPr>
                <w:rStyle w:val="normaltextrun"/>
                <w:rFonts w:asciiTheme="minorHAnsi" w:hAnsiTheme="minorHAnsi"/>
              </w:rPr>
              <w:t>Silversea</w:t>
            </w:r>
            <w:r w:rsidR="000A0F78" w:rsidRPr="1F2D6FC1">
              <w:rPr>
                <w:rStyle w:val="normaltextrun"/>
                <w:rFonts w:asciiTheme="minorHAnsi" w:hAnsiTheme="minorHAnsi"/>
              </w:rPr>
              <w:t xml:space="preserve"> </w:t>
            </w:r>
            <w:r w:rsidR="630D771F" w:rsidRPr="1F2D6FC1">
              <w:rPr>
                <w:rStyle w:val="normaltextrun"/>
                <w:rFonts w:asciiTheme="minorHAnsi" w:hAnsiTheme="minorHAnsi"/>
              </w:rPr>
              <w:t>will evaluate each pregnancy individually</w:t>
            </w:r>
            <w:r w:rsidR="2BE24755" w:rsidRPr="1F2D6FC1">
              <w:rPr>
                <w:rStyle w:val="normaltextrun"/>
                <w:rFonts w:asciiTheme="minorHAnsi" w:hAnsiTheme="minorHAnsi"/>
              </w:rPr>
              <w:t xml:space="preserve"> with VIKAND</w:t>
            </w:r>
            <w:r w:rsidR="630D771F" w:rsidRPr="1F2D6FC1">
              <w:rPr>
                <w:rStyle w:val="normaltextrun"/>
                <w:rFonts w:asciiTheme="minorHAnsi" w:hAnsiTheme="minorHAnsi"/>
              </w:rPr>
              <w:t xml:space="preserve"> and </w:t>
            </w:r>
            <w:r w:rsidR="59828FF2" w:rsidRPr="1F2D6FC1">
              <w:rPr>
                <w:rStyle w:val="normaltextrun"/>
                <w:rFonts w:asciiTheme="minorHAnsi" w:hAnsiTheme="minorHAnsi"/>
              </w:rPr>
              <w:t xml:space="preserve">will </w:t>
            </w:r>
            <w:proofErr w:type="gramStart"/>
            <w:r w:rsidR="59828FF2" w:rsidRPr="1F2D6FC1">
              <w:rPr>
                <w:rStyle w:val="normaltextrun"/>
                <w:rFonts w:asciiTheme="minorHAnsi" w:hAnsiTheme="minorHAnsi"/>
              </w:rPr>
              <w:t>make a decision</w:t>
            </w:r>
            <w:proofErr w:type="gramEnd"/>
            <w:r w:rsidR="630D771F" w:rsidRPr="1F2D6FC1">
              <w:rPr>
                <w:rStyle w:val="normaltextrun"/>
                <w:rFonts w:asciiTheme="minorHAnsi" w:hAnsiTheme="minorHAnsi"/>
              </w:rPr>
              <w:t xml:space="preserve"> on how long each pregnant crewmember can stay onboard up to 2</w:t>
            </w:r>
            <w:r w:rsidR="62F432B4" w:rsidRPr="1F2D6FC1">
              <w:rPr>
                <w:rStyle w:val="normaltextrun"/>
                <w:rFonts w:asciiTheme="minorHAnsi" w:hAnsiTheme="minorHAnsi"/>
              </w:rPr>
              <w:t>4 weeks</w:t>
            </w:r>
            <w:r w:rsidR="630D771F" w:rsidRPr="1F2D6FC1">
              <w:rPr>
                <w:rStyle w:val="normaltextrun"/>
                <w:rFonts w:asciiTheme="minorHAnsi" w:hAnsiTheme="minorHAnsi"/>
              </w:rPr>
              <w:t xml:space="preserve"> </w:t>
            </w:r>
            <w:r w:rsidR="000A0F78" w:rsidRPr="1F2D6FC1">
              <w:rPr>
                <w:rStyle w:val="normaltextrun"/>
                <w:rFonts w:asciiTheme="minorHAnsi" w:hAnsiTheme="minorHAnsi"/>
              </w:rPr>
              <w:t>gestation in non-high-risk pregnancies.</w:t>
            </w:r>
            <w:r w:rsidR="000A0F78" w:rsidRPr="1F2D6FC1">
              <w:rPr>
                <w:rStyle w:val="eop"/>
                <w:rFonts w:asciiTheme="minorHAnsi" w:hAnsiTheme="minorHAnsi"/>
              </w:rPr>
              <w:t> </w:t>
            </w:r>
          </w:p>
          <w:p w14:paraId="10000A9F" w14:textId="11E4F98A" w:rsidR="00522FE3" w:rsidRPr="002E4B4E" w:rsidRDefault="000A0F78" w:rsidP="1F2D6FC1">
            <w:pPr>
              <w:pStyle w:val="paragraph"/>
              <w:numPr>
                <w:ilvl w:val="1"/>
                <w:numId w:val="29"/>
              </w:numPr>
              <w:spacing w:before="0" w:beforeAutospacing="0" w:after="120" w:afterAutospacing="0"/>
              <w:textAlignment w:val="baseline"/>
              <w:rPr>
                <w:rStyle w:val="eop"/>
                <w:rFonts w:asciiTheme="minorHAnsi" w:hAnsiTheme="minorHAnsi"/>
              </w:rPr>
            </w:pPr>
            <w:r w:rsidRPr="1F2D6FC1">
              <w:rPr>
                <w:rStyle w:val="normaltextrun"/>
                <w:rFonts w:asciiTheme="minorHAnsi" w:hAnsiTheme="minorHAnsi"/>
              </w:rPr>
              <w:t>If</w:t>
            </w:r>
            <w:r w:rsidR="78E03499" w:rsidRPr="1F2D6FC1">
              <w:rPr>
                <w:rStyle w:val="normaltextrun"/>
                <w:rFonts w:asciiTheme="minorHAnsi" w:hAnsiTheme="minorHAnsi"/>
              </w:rPr>
              <w:t xml:space="preserve"> Silversea</w:t>
            </w:r>
            <w:r w:rsidRPr="1F2D6FC1">
              <w:rPr>
                <w:rStyle w:val="normaltextrun"/>
                <w:rFonts w:asciiTheme="minorHAnsi" w:hAnsiTheme="minorHAnsi"/>
              </w:rPr>
              <w:t xml:space="preserve"> allows the Crew to remain onboard </w:t>
            </w:r>
            <w:r w:rsidR="4F1F5D63" w:rsidRPr="1F2D6FC1">
              <w:rPr>
                <w:rStyle w:val="normaltextrun"/>
                <w:rFonts w:asciiTheme="minorHAnsi" w:hAnsiTheme="minorHAnsi"/>
              </w:rPr>
              <w:t>for the permitted period of time,</w:t>
            </w:r>
            <w:r w:rsidR="1121B6AB" w:rsidRPr="1F2D6FC1">
              <w:rPr>
                <w:rStyle w:val="normaltextrun"/>
                <w:rFonts w:asciiTheme="minorHAnsi" w:hAnsiTheme="minorHAnsi"/>
              </w:rPr>
              <w:t xml:space="preserve"> </w:t>
            </w:r>
            <w:r w:rsidRPr="1F2D6FC1">
              <w:rPr>
                <w:rStyle w:val="normaltextrun"/>
                <w:rFonts w:asciiTheme="minorHAnsi" w:hAnsiTheme="minorHAnsi"/>
              </w:rPr>
              <w:t xml:space="preserve">the Doctor is to liaise with the Hotel </w:t>
            </w:r>
            <w:r w:rsidR="2AD1C38F" w:rsidRPr="1F2D6FC1">
              <w:rPr>
                <w:rStyle w:val="normaltextrun"/>
                <w:rFonts w:asciiTheme="minorHAnsi" w:hAnsiTheme="minorHAnsi"/>
              </w:rPr>
              <w:t>Manager</w:t>
            </w:r>
            <w:r w:rsidRPr="1F2D6FC1">
              <w:rPr>
                <w:rStyle w:val="normaltextrun"/>
                <w:rFonts w:asciiTheme="minorHAnsi" w:hAnsiTheme="minorHAnsi"/>
              </w:rPr>
              <w:t xml:space="preserve"> or the </w:t>
            </w:r>
            <w:r w:rsidR="00D05DE0" w:rsidRPr="1F2D6FC1">
              <w:rPr>
                <w:rStyle w:val="normaltextrun"/>
                <w:rFonts w:asciiTheme="minorHAnsi" w:hAnsiTheme="minorHAnsi"/>
              </w:rPr>
              <w:t>Staff</w:t>
            </w:r>
            <w:r w:rsidRPr="1F2D6FC1">
              <w:rPr>
                <w:rStyle w:val="normaltextrun"/>
                <w:rFonts w:asciiTheme="minorHAnsi" w:hAnsiTheme="minorHAnsi"/>
              </w:rPr>
              <w:t xml:space="preserve"> Captain with regards to adjusting job duties, depending on the Crew’s position.</w:t>
            </w:r>
            <w:r w:rsidRPr="1F2D6FC1">
              <w:rPr>
                <w:rStyle w:val="eop"/>
                <w:rFonts w:asciiTheme="minorHAnsi" w:hAnsiTheme="minorHAnsi"/>
              </w:rPr>
              <w:t> </w:t>
            </w:r>
          </w:p>
          <w:p w14:paraId="4A644984" w14:textId="33A65B0F" w:rsidR="000A0F78" w:rsidRPr="002E4B4E" w:rsidRDefault="000A0F78" w:rsidP="00FF1B8F">
            <w:pPr>
              <w:pStyle w:val="paragraph"/>
              <w:numPr>
                <w:ilvl w:val="1"/>
                <w:numId w:val="29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2E4B4E">
              <w:rPr>
                <w:rStyle w:val="normaltextrun"/>
                <w:rFonts w:asciiTheme="minorHAnsi" w:hAnsiTheme="minorHAnsi"/>
              </w:rPr>
              <w:t>Pregnant Crew are to acknowledge the following:</w:t>
            </w:r>
            <w:r w:rsidRPr="002E4B4E">
              <w:rPr>
                <w:rStyle w:val="eop"/>
                <w:rFonts w:asciiTheme="minorHAnsi" w:hAnsiTheme="minorHAnsi"/>
              </w:rPr>
              <w:t> </w:t>
            </w:r>
          </w:p>
          <w:p w14:paraId="4A644985" w14:textId="77777777" w:rsidR="000A0F78" w:rsidRPr="002E4B4E" w:rsidRDefault="000A0F78" w:rsidP="00FF1B8F">
            <w:pPr>
              <w:pStyle w:val="paragraph"/>
              <w:numPr>
                <w:ilvl w:val="0"/>
                <w:numId w:val="30"/>
              </w:numPr>
              <w:spacing w:before="0" w:beforeAutospacing="0" w:after="120" w:afterAutospacing="0"/>
              <w:textAlignment w:val="baseline"/>
              <w:rPr>
                <w:rStyle w:val="normaltextrun"/>
                <w:rFonts w:asciiTheme="minorHAnsi" w:hAnsiTheme="minorHAnsi"/>
              </w:rPr>
            </w:pPr>
            <w:r w:rsidRPr="002E4B4E">
              <w:rPr>
                <w:rStyle w:val="normaltextrun"/>
                <w:rFonts w:asciiTheme="minorHAnsi" w:hAnsiTheme="minorHAnsi"/>
              </w:rPr>
              <w:t>The Medical Center is not equipped to perform routine ante-natal testing.</w:t>
            </w:r>
          </w:p>
          <w:p w14:paraId="4A644986" w14:textId="77777777" w:rsidR="000A0F78" w:rsidRPr="002E4B4E" w:rsidRDefault="000A0F78" w:rsidP="00FF1B8F">
            <w:pPr>
              <w:pStyle w:val="paragraph"/>
              <w:numPr>
                <w:ilvl w:val="0"/>
                <w:numId w:val="30"/>
              </w:numPr>
              <w:spacing w:before="0" w:beforeAutospacing="0" w:after="120" w:afterAutospacing="0"/>
              <w:textAlignment w:val="baseline"/>
              <w:rPr>
                <w:rStyle w:val="eop"/>
                <w:rFonts w:asciiTheme="minorHAnsi" w:hAnsiTheme="minorHAnsi"/>
              </w:rPr>
            </w:pPr>
            <w:r w:rsidRPr="002E4B4E">
              <w:rPr>
                <w:rStyle w:val="normaltextrun"/>
                <w:rFonts w:asciiTheme="minorHAnsi" w:hAnsiTheme="minorHAnsi"/>
              </w:rPr>
              <w:t>The Medical Center is neither staffed nor equipped to treat pregnancy or the complications associated with the same, incl</w:t>
            </w:r>
            <w:r w:rsidR="00F534E5" w:rsidRPr="002E4B4E">
              <w:rPr>
                <w:rStyle w:val="normaltextrun"/>
                <w:rFonts w:asciiTheme="minorHAnsi" w:hAnsiTheme="minorHAnsi"/>
              </w:rPr>
              <w:t>uding spontaneous abortion, pre</w:t>
            </w:r>
            <w:r w:rsidRPr="002E4B4E">
              <w:rPr>
                <w:rStyle w:val="normaltextrun"/>
                <w:rFonts w:asciiTheme="minorHAnsi" w:hAnsiTheme="minorHAnsi"/>
              </w:rPr>
              <w:t>eclampsia, gestational diabetes or other complications, except in emergency situations</w:t>
            </w:r>
            <w:r w:rsidRPr="002E4B4E">
              <w:rPr>
                <w:rStyle w:val="eop"/>
                <w:rFonts w:asciiTheme="minorHAnsi" w:hAnsiTheme="minorHAnsi"/>
              </w:rPr>
              <w:t>.</w:t>
            </w:r>
          </w:p>
          <w:p w14:paraId="4A644987" w14:textId="3253FF66" w:rsidR="000A0F78" w:rsidRPr="002E4B4E" w:rsidRDefault="000A0F78" w:rsidP="2D13FDBC">
            <w:pPr>
              <w:pStyle w:val="paragraph"/>
              <w:numPr>
                <w:ilvl w:val="0"/>
                <w:numId w:val="30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2E4B4E">
              <w:rPr>
                <w:rStyle w:val="normaltextrun"/>
                <w:rFonts w:asciiTheme="minorHAnsi" w:hAnsiTheme="minorHAnsi"/>
              </w:rPr>
              <w:t xml:space="preserve">Crew who choose to remain on board </w:t>
            </w:r>
            <w:r w:rsidR="4D12F3C2" w:rsidRPr="002E4B4E">
              <w:rPr>
                <w:rStyle w:val="normaltextrun"/>
                <w:rFonts w:asciiTheme="minorHAnsi" w:hAnsiTheme="minorHAnsi"/>
              </w:rPr>
              <w:t xml:space="preserve">for the </w:t>
            </w:r>
            <w:r w:rsidRPr="002E4B4E">
              <w:rPr>
                <w:rStyle w:val="normaltextrun"/>
                <w:rFonts w:asciiTheme="minorHAnsi" w:hAnsiTheme="minorHAnsi"/>
              </w:rPr>
              <w:t>gestation</w:t>
            </w:r>
            <w:r w:rsidR="5D277A73" w:rsidRPr="002E4B4E">
              <w:rPr>
                <w:rStyle w:val="normaltextrun"/>
                <w:rFonts w:asciiTheme="minorHAnsi" w:hAnsiTheme="minorHAnsi"/>
              </w:rPr>
              <w:t xml:space="preserve"> time they are permitted to stay,</w:t>
            </w:r>
            <w:r w:rsidRPr="002E4B4E">
              <w:rPr>
                <w:rStyle w:val="normaltextrun"/>
                <w:rFonts w:asciiTheme="minorHAnsi" w:hAnsiTheme="minorHAnsi"/>
              </w:rPr>
              <w:t xml:space="preserve"> should sign a consent form with the </w:t>
            </w:r>
            <w:r w:rsidR="71FC438E" w:rsidRPr="002E4B4E">
              <w:rPr>
                <w:rStyle w:val="normaltextrun"/>
                <w:rFonts w:asciiTheme="minorHAnsi" w:hAnsiTheme="minorHAnsi"/>
              </w:rPr>
              <w:t>Crew</w:t>
            </w:r>
            <w:r w:rsidR="00D13593" w:rsidRPr="002E4B4E">
              <w:rPr>
                <w:rStyle w:val="normaltextrun"/>
                <w:rFonts w:asciiTheme="minorHAnsi" w:hAnsiTheme="minorHAnsi"/>
              </w:rPr>
              <w:t xml:space="preserve"> </w:t>
            </w:r>
            <w:r w:rsidR="2E68CBDD" w:rsidRPr="002E4B4E">
              <w:rPr>
                <w:rStyle w:val="normaltextrun"/>
                <w:rFonts w:asciiTheme="minorHAnsi" w:hAnsiTheme="minorHAnsi"/>
              </w:rPr>
              <w:t>Purser</w:t>
            </w:r>
            <w:r w:rsidRPr="002E4B4E">
              <w:rPr>
                <w:rStyle w:val="normaltextrun"/>
                <w:rFonts w:asciiTheme="minorHAnsi" w:hAnsiTheme="minorHAnsi"/>
              </w:rPr>
              <w:t>, confirming their understanding of the limitations of the Medical Center onboard with regards to the provision of ante-natal care</w:t>
            </w:r>
            <w:r w:rsidRPr="002E4B4E">
              <w:rPr>
                <w:rStyle w:val="eop"/>
                <w:rFonts w:asciiTheme="minorHAnsi" w:hAnsiTheme="minorHAnsi"/>
              </w:rPr>
              <w:t>.</w:t>
            </w:r>
          </w:p>
        </w:tc>
      </w:tr>
    </w:tbl>
    <w:p w14:paraId="4A644993" w14:textId="4818C205" w:rsidR="00997319" w:rsidRDefault="00997319" w:rsidP="008B2DE2">
      <w:pPr>
        <w:spacing w:after="0" w:line="240" w:lineRule="auto"/>
        <w:rPr>
          <w:del w:id="1" w:author="Holly Love" w:date="2020-12-07T21:22:00Z"/>
          <w:rFonts w:ascii="Times New Roman" w:hAnsi="Times New Roman"/>
          <w:b/>
          <w:bCs/>
          <w:sz w:val="24"/>
          <w:szCs w:val="24"/>
        </w:rPr>
      </w:pPr>
      <w:bookmarkStart w:id="2" w:name="_GoBack"/>
    </w:p>
    <w:bookmarkEnd w:id="2"/>
    <w:p w14:paraId="78D80A23" w14:textId="1309D621" w:rsidR="002F4A5F" w:rsidRPr="002F4A5F" w:rsidRDefault="002F4A5F" w:rsidP="002F4A5F">
      <w:pPr>
        <w:rPr>
          <w:rFonts w:ascii="Times New Roman" w:hAnsi="Times New Roman"/>
          <w:sz w:val="24"/>
          <w:szCs w:val="24"/>
        </w:rPr>
      </w:pPr>
    </w:p>
    <w:p w14:paraId="7B687BBD" w14:textId="725FF3FF" w:rsidR="002F4A5F" w:rsidRPr="002F4A5F" w:rsidRDefault="002F4A5F" w:rsidP="002F4A5F">
      <w:pPr>
        <w:rPr>
          <w:rFonts w:ascii="Times New Roman" w:hAnsi="Times New Roman"/>
          <w:sz w:val="24"/>
          <w:szCs w:val="24"/>
        </w:rPr>
      </w:pPr>
    </w:p>
    <w:p w14:paraId="66208508" w14:textId="089C6671" w:rsidR="002F4A5F" w:rsidRPr="002F4A5F" w:rsidRDefault="002F4A5F" w:rsidP="002F4A5F">
      <w:pPr>
        <w:rPr>
          <w:rFonts w:ascii="Times New Roman" w:hAnsi="Times New Roman"/>
          <w:sz w:val="24"/>
          <w:szCs w:val="24"/>
        </w:rPr>
      </w:pPr>
    </w:p>
    <w:p w14:paraId="7312AB0E" w14:textId="77777777" w:rsidR="002F4A5F" w:rsidRPr="002F4A5F" w:rsidRDefault="002F4A5F" w:rsidP="002F4A5F">
      <w:pPr>
        <w:rPr>
          <w:rFonts w:ascii="Times New Roman" w:hAnsi="Times New Roman"/>
          <w:sz w:val="24"/>
          <w:szCs w:val="24"/>
        </w:rPr>
      </w:pPr>
    </w:p>
    <w:sectPr w:rsidR="002F4A5F" w:rsidRPr="002F4A5F" w:rsidSect="00C778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F71ACD4" w16cex:dateUtc="2020-12-07T21:21:51.83Z"/>
  <w16cex:commentExtensible w16cex:durableId="4CABD818" w16cex:dateUtc="2020-12-09T21:51:19.256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C4A49" w14:textId="77777777" w:rsidR="009F1B50" w:rsidRDefault="009F1B50" w:rsidP="00C778FB">
      <w:pPr>
        <w:spacing w:after="0" w:line="240" w:lineRule="auto"/>
      </w:pPr>
      <w:r>
        <w:separator/>
      </w:r>
    </w:p>
  </w:endnote>
  <w:endnote w:type="continuationSeparator" w:id="0">
    <w:p w14:paraId="3712EB96" w14:textId="77777777" w:rsidR="009F1B50" w:rsidRDefault="009F1B50" w:rsidP="00C778FB">
      <w:pPr>
        <w:spacing w:after="0" w:line="240" w:lineRule="auto"/>
      </w:pPr>
      <w:r>
        <w:continuationSeparator/>
      </w:r>
    </w:p>
  </w:endnote>
  <w:endnote w:type="continuationNotice" w:id="1">
    <w:p w14:paraId="3C765B72" w14:textId="77777777" w:rsidR="009F1B50" w:rsidRDefault="009F1B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5BDDE" w14:textId="77777777" w:rsidR="002F4A5F" w:rsidRDefault="002F4A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44999" w14:textId="569CCE46" w:rsidR="00632535" w:rsidRPr="002E4B4E" w:rsidRDefault="002F4A5F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rFonts w:asciiTheme="minorHAnsi" w:hAnsiTheme="minorHAnsi"/>
        <w:sz w:val="24"/>
        <w:szCs w:val="24"/>
      </w:rPr>
    </w:pPr>
    <w:r>
      <w:rPr>
        <w:rFonts w:asciiTheme="minorHAnsi" w:hAnsiTheme="minorHAnsi"/>
        <w:sz w:val="24"/>
        <w:szCs w:val="24"/>
      </w:rPr>
      <w:t>SS</w:t>
    </w:r>
    <w:r w:rsidR="77EE209B" w:rsidRPr="002E4B4E">
      <w:rPr>
        <w:rFonts w:asciiTheme="minorHAnsi" w:hAnsiTheme="minorHAnsi"/>
        <w:sz w:val="24"/>
        <w:szCs w:val="24"/>
      </w:rPr>
      <w:t>MED—1407 Treatment for Pregnancy</w:t>
    </w:r>
    <w:r w:rsidR="00632535" w:rsidRPr="002E4B4E">
      <w:rPr>
        <w:rFonts w:asciiTheme="minorHAnsi" w:hAnsiTheme="minorHAnsi"/>
        <w:sz w:val="24"/>
        <w:szCs w:val="24"/>
      </w:rPr>
      <w:tab/>
    </w:r>
    <w:r w:rsidR="00632535" w:rsidRPr="002E4B4E">
      <w:rPr>
        <w:rFonts w:asciiTheme="minorHAnsi" w:hAnsiTheme="minorHAnsi"/>
        <w:noProof/>
        <w:sz w:val="24"/>
        <w:szCs w:val="24"/>
      </w:rPr>
      <w:fldChar w:fldCharType="begin"/>
    </w:r>
    <w:r w:rsidR="00632535" w:rsidRPr="002E4B4E">
      <w:rPr>
        <w:rFonts w:asciiTheme="minorHAnsi" w:hAnsiTheme="minorHAnsi"/>
        <w:sz w:val="24"/>
        <w:szCs w:val="24"/>
      </w:rPr>
      <w:instrText xml:space="preserve"> PAGE   \* MERGEFORMAT </w:instrText>
    </w:r>
    <w:r w:rsidR="00632535" w:rsidRPr="002E4B4E">
      <w:rPr>
        <w:rFonts w:asciiTheme="minorHAnsi" w:hAnsiTheme="minorHAnsi"/>
        <w:sz w:val="24"/>
        <w:szCs w:val="24"/>
      </w:rPr>
      <w:fldChar w:fldCharType="separate"/>
    </w:r>
    <w:r w:rsidR="77EE209B" w:rsidRPr="002E4B4E">
      <w:rPr>
        <w:rFonts w:asciiTheme="minorHAnsi" w:hAnsiTheme="minorHAnsi"/>
        <w:noProof/>
        <w:sz w:val="24"/>
        <w:szCs w:val="24"/>
      </w:rPr>
      <w:t>1</w:t>
    </w:r>
    <w:r w:rsidR="00632535" w:rsidRPr="002E4B4E">
      <w:rPr>
        <w:rFonts w:asciiTheme="minorHAnsi" w:hAnsiTheme="minorHAnsi"/>
        <w:noProof/>
        <w:sz w:val="24"/>
        <w:szCs w:val="24"/>
      </w:rPr>
      <w:fldChar w:fldCharType="end"/>
    </w:r>
  </w:p>
  <w:p w14:paraId="4A64499A" w14:textId="060C3F80" w:rsidR="004D249F" w:rsidRPr="002E4B4E" w:rsidRDefault="57A10333" w:rsidP="57A10333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rFonts w:asciiTheme="minorHAnsi" w:hAnsiTheme="minorHAnsi"/>
        <w:sz w:val="24"/>
        <w:szCs w:val="24"/>
      </w:rPr>
    </w:pPr>
    <w:r w:rsidRPr="57A10333">
      <w:rPr>
        <w:rFonts w:asciiTheme="minorHAnsi" w:hAnsiTheme="minorHAnsi"/>
        <w:sz w:val="24"/>
        <w:szCs w:val="24"/>
      </w:rPr>
      <w:t>REV. 22 October 2020</w:t>
    </w:r>
    <w:r w:rsidR="004D249F" w:rsidRPr="002E4B4E">
      <w:rPr>
        <w:rFonts w:asciiTheme="minorHAnsi" w:hAnsiTheme="minorHAnsi"/>
        <w:sz w:val="24"/>
        <w:szCs w:val="24"/>
      </w:rPr>
      <w:tab/>
    </w:r>
  </w:p>
  <w:p w14:paraId="4A64499B" w14:textId="77777777" w:rsidR="00632535" w:rsidRDefault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3EA3D" w14:textId="77777777" w:rsidR="002F4A5F" w:rsidRDefault="002F4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07768" w14:textId="77777777" w:rsidR="009F1B50" w:rsidRDefault="009F1B50" w:rsidP="00C778FB">
      <w:pPr>
        <w:spacing w:after="0" w:line="240" w:lineRule="auto"/>
      </w:pPr>
      <w:r>
        <w:separator/>
      </w:r>
    </w:p>
  </w:footnote>
  <w:footnote w:type="continuationSeparator" w:id="0">
    <w:p w14:paraId="46AE6429" w14:textId="77777777" w:rsidR="009F1B50" w:rsidRDefault="009F1B50" w:rsidP="00C778FB">
      <w:pPr>
        <w:spacing w:after="0" w:line="240" w:lineRule="auto"/>
      </w:pPr>
      <w:r>
        <w:continuationSeparator/>
      </w:r>
    </w:p>
  </w:footnote>
  <w:footnote w:type="continuationNotice" w:id="1">
    <w:p w14:paraId="1D922753" w14:textId="77777777" w:rsidR="009F1B50" w:rsidRDefault="009F1B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99FED" w14:textId="77777777" w:rsidR="002F4A5F" w:rsidRDefault="002F4A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44998" w14:textId="77777777" w:rsidR="00C778FB" w:rsidRPr="004D249F" w:rsidRDefault="00632535" w:rsidP="00632535">
    <w:pPr>
      <w:pStyle w:val="Header"/>
      <w:tabs>
        <w:tab w:val="left" w:pos="8355"/>
      </w:tabs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="00F534E5">
      <w:rPr>
        <w:noProof/>
      </w:rPr>
      <w:drawing>
        <wp:anchor distT="0" distB="0" distL="114300" distR="114300" simplePos="0" relativeHeight="251658240" behindDoc="1" locked="0" layoutInCell="1" allowOverlap="1" wp14:anchorId="4A64499C" wp14:editId="4A64499D">
          <wp:simplePos x="0" y="0"/>
          <wp:positionH relativeFrom="column">
            <wp:posOffset>4888230</wp:posOffset>
          </wp:positionH>
          <wp:positionV relativeFrom="paragraph">
            <wp:posOffset>-285750</wp:posOffset>
          </wp:positionV>
          <wp:extent cx="1108710" cy="640080"/>
          <wp:effectExtent l="1905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710" cy="640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D0186" w14:textId="77777777" w:rsidR="002F4A5F" w:rsidRDefault="002F4A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7D83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C65085"/>
    <w:multiLevelType w:val="hybridMultilevel"/>
    <w:tmpl w:val="C30657F6"/>
    <w:lvl w:ilvl="0" w:tplc="8A8CA0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81B8C"/>
    <w:multiLevelType w:val="multilevel"/>
    <w:tmpl w:val="A60C93E8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201C15"/>
    <w:multiLevelType w:val="hybridMultilevel"/>
    <w:tmpl w:val="22C8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B3559"/>
    <w:multiLevelType w:val="multilevel"/>
    <w:tmpl w:val="A7BC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7F6C08"/>
    <w:multiLevelType w:val="multilevel"/>
    <w:tmpl w:val="4772658E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83B416C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9050CA3"/>
    <w:multiLevelType w:val="multilevel"/>
    <w:tmpl w:val="53CE595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E7641BE"/>
    <w:multiLevelType w:val="multilevel"/>
    <w:tmpl w:val="B14A082E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EAB31C3"/>
    <w:multiLevelType w:val="hybridMultilevel"/>
    <w:tmpl w:val="6E38BB7C"/>
    <w:lvl w:ilvl="0" w:tplc="37CCDA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E1AF3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28222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53E39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58490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20C0BD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81631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DE8AC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EB86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0F41E5"/>
    <w:multiLevelType w:val="multilevel"/>
    <w:tmpl w:val="4C140ECC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1948A9"/>
    <w:multiLevelType w:val="hybridMultilevel"/>
    <w:tmpl w:val="66E82A80"/>
    <w:lvl w:ilvl="0" w:tplc="069E41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99C7E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FA89E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772FD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A7468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52CA3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A6AA4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8909C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C9904B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181C5A"/>
    <w:multiLevelType w:val="hybridMultilevel"/>
    <w:tmpl w:val="D90C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067F7"/>
    <w:multiLevelType w:val="multilevel"/>
    <w:tmpl w:val="BF04919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A775D21"/>
    <w:multiLevelType w:val="multilevel"/>
    <w:tmpl w:val="234EA824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AD31310"/>
    <w:multiLevelType w:val="multilevel"/>
    <w:tmpl w:val="ADA2C7FA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hint="default"/>
        <w:sz w:val="22"/>
      </w:rPr>
    </w:lvl>
  </w:abstractNum>
  <w:abstractNum w:abstractNumId="16" w15:restartNumberingAfterBreak="0">
    <w:nsid w:val="32330CD5"/>
    <w:multiLevelType w:val="multilevel"/>
    <w:tmpl w:val="F9A6E5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28C622F"/>
    <w:multiLevelType w:val="hybridMultilevel"/>
    <w:tmpl w:val="F89C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149F7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74759B5"/>
    <w:multiLevelType w:val="hybridMultilevel"/>
    <w:tmpl w:val="9254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D34AB0"/>
    <w:multiLevelType w:val="hybridMultilevel"/>
    <w:tmpl w:val="5E2E9A0A"/>
    <w:lvl w:ilvl="0" w:tplc="6D6064C6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1036E3"/>
    <w:multiLevelType w:val="hybridMultilevel"/>
    <w:tmpl w:val="9D30B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56428"/>
    <w:multiLevelType w:val="hybridMultilevel"/>
    <w:tmpl w:val="6144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701F9"/>
    <w:multiLevelType w:val="multilevel"/>
    <w:tmpl w:val="0DBE99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E460798"/>
    <w:multiLevelType w:val="hybridMultilevel"/>
    <w:tmpl w:val="183A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B20EFA"/>
    <w:multiLevelType w:val="multilevel"/>
    <w:tmpl w:val="1BF4E6F0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AB35047"/>
    <w:multiLevelType w:val="multilevel"/>
    <w:tmpl w:val="24BA4DD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C27132C"/>
    <w:multiLevelType w:val="multilevel"/>
    <w:tmpl w:val="4A88963C"/>
    <w:lvl w:ilvl="0">
      <w:start w:val="1"/>
      <w:numFmt w:val="decimal"/>
      <w:lvlText w:val="%1."/>
      <w:lvlJc w:val="right"/>
      <w:pPr>
        <w:ind w:left="0" w:firstLine="2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CA44D94"/>
    <w:multiLevelType w:val="hybridMultilevel"/>
    <w:tmpl w:val="F83A6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5777F0"/>
    <w:multiLevelType w:val="multilevel"/>
    <w:tmpl w:val="98BE2108"/>
    <w:lvl w:ilvl="0">
      <w:start w:val="1"/>
      <w:numFmt w:val="decimal"/>
      <w:lvlText w:val="%1."/>
      <w:lvlJc w:val="right"/>
      <w:pPr>
        <w:ind w:left="0" w:firstLine="504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3224EB8"/>
    <w:multiLevelType w:val="multilevel"/>
    <w:tmpl w:val="F84C3322"/>
    <w:numStyleLink w:val="VikandMedicalSOP"/>
  </w:abstractNum>
  <w:abstractNum w:abstractNumId="31" w15:restartNumberingAfterBreak="0">
    <w:nsid w:val="67503EC8"/>
    <w:multiLevelType w:val="multilevel"/>
    <w:tmpl w:val="8C74B9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AD41F16"/>
    <w:multiLevelType w:val="hybridMultilevel"/>
    <w:tmpl w:val="9AC4C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5366D9"/>
    <w:multiLevelType w:val="hybridMultilevel"/>
    <w:tmpl w:val="D122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18762D"/>
    <w:multiLevelType w:val="multilevel"/>
    <w:tmpl w:val="F84C3322"/>
    <w:styleLink w:val="VikandMedicalSOP"/>
    <w:lvl w:ilvl="0">
      <w:start w:val="1"/>
      <w:numFmt w:val="decimal"/>
      <w:lvlText w:val="%1."/>
      <w:lvlJc w:val="right"/>
      <w:pPr>
        <w:tabs>
          <w:tab w:val="num" w:pos="720"/>
        </w:tabs>
        <w:ind w:left="0" w:firstLine="72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-360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108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720"/>
        </w:tabs>
        <w:ind w:left="-144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80"/>
        </w:tabs>
        <w:ind w:left="-180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40"/>
        </w:tabs>
        <w:ind w:left="-216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800"/>
        </w:tabs>
        <w:ind w:left="-252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60"/>
        </w:tabs>
        <w:ind w:left="-2880" w:firstLine="7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18"/>
  </w:num>
  <w:num w:numId="5">
    <w:abstractNumId w:val="34"/>
  </w:num>
  <w:num w:numId="6">
    <w:abstractNumId w:val="30"/>
  </w:num>
  <w:num w:numId="7">
    <w:abstractNumId w:val="27"/>
  </w:num>
  <w:num w:numId="8">
    <w:abstractNumId w:val="29"/>
  </w:num>
  <w:num w:numId="9">
    <w:abstractNumId w:val="17"/>
  </w:num>
  <w:num w:numId="10">
    <w:abstractNumId w:val="2"/>
  </w:num>
  <w:num w:numId="11">
    <w:abstractNumId w:val="14"/>
  </w:num>
  <w:num w:numId="12">
    <w:abstractNumId w:val="10"/>
  </w:num>
  <w:num w:numId="13">
    <w:abstractNumId w:val="28"/>
  </w:num>
  <w:num w:numId="14">
    <w:abstractNumId w:val="0"/>
  </w:num>
  <w:num w:numId="15">
    <w:abstractNumId w:val="8"/>
  </w:num>
  <w:num w:numId="16">
    <w:abstractNumId w:val="26"/>
  </w:num>
  <w:num w:numId="17">
    <w:abstractNumId w:val="6"/>
  </w:num>
  <w:num w:numId="18">
    <w:abstractNumId w:val="13"/>
  </w:num>
  <w:num w:numId="19">
    <w:abstractNumId w:val="5"/>
  </w:num>
  <w:num w:numId="20">
    <w:abstractNumId w:val="25"/>
  </w:num>
  <w:num w:numId="21">
    <w:abstractNumId w:val="31"/>
  </w:num>
  <w:num w:numId="22">
    <w:abstractNumId w:val="23"/>
  </w:num>
  <w:num w:numId="23">
    <w:abstractNumId w:val="21"/>
  </w:num>
  <w:num w:numId="24">
    <w:abstractNumId w:val="9"/>
  </w:num>
  <w:num w:numId="25">
    <w:abstractNumId w:val="11"/>
  </w:num>
  <w:num w:numId="26">
    <w:abstractNumId w:val="19"/>
  </w:num>
  <w:num w:numId="27">
    <w:abstractNumId w:val="4"/>
  </w:num>
  <w:num w:numId="28">
    <w:abstractNumId w:val="32"/>
  </w:num>
  <w:num w:numId="29">
    <w:abstractNumId w:val="16"/>
  </w:num>
  <w:num w:numId="30">
    <w:abstractNumId w:val="24"/>
  </w:num>
  <w:num w:numId="31">
    <w:abstractNumId w:val="33"/>
  </w:num>
  <w:num w:numId="32">
    <w:abstractNumId w:val="15"/>
  </w:num>
  <w:num w:numId="33">
    <w:abstractNumId w:val="12"/>
  </w:num>
  <w:num w:numId="34">
    <w:abstractNumId w:val="20"/>
  </w:num>
  <w:num w:numId="35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olly Love">
    <w15:presenceInfo w15:providerId="AD" w15:userId="S::holly.love@vikand.com::50456971-5485-4e18-9e72-3fe43cc428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0F78"/>
    <w:rsid w:val="00023DC5"/>
    <w:rsid w:val="00024E31"/>
    <w:rsid w:val="000366EC"/>
    <w:rsid w:val="000A0F78"/>
    <w:rsid w:val="000A31BE"/>
    <w:rsid w:val="000B195C"/>
    <w:rsid w:val="000D21D9"/>
    <w:rsid w:val="000E15AA"/>
    <w:rsid w:val="00132D05"/>
    <w:rsid w:val="00213862"/>
    <w:rsid w:val="002353F4"/>
    <w:rsid w:val="00274B23"/>
    <w:rsid w:val="002C3F52"/>
    <w:rsid w:val="002E388C"/>
    <w:rsid w:val="002E4B4E"/>
    <w:rsid w:val="002F141F"/>
    <w:rsid w:val="002F4A5F"/>
    <w:rsid w:val="002F52F3"/>
    <w:rsid w:val="003B4946"/>
    <w:rsid w:val="003C2EC8"/>
    <w:rsid w:val="003F31DE"/>
    <w:rsid w:val="00402E28"/>
    <w:rsid w:val="00406B39"/>
    <w:rsid w:val="00426A59"/>
    <w:rsid w:val="00447BF0"/>
    <w:rsid w:val="00471B34"/>
    <w:rsid w:val="004B6BBB"/>
    <w:rsid w:val="004C478C"/>
    <w:rsid w:val="004D249F"/>
    <w:rsid w:val="00522FE3"/>
    <w:rsid w:val="005563DC"/>
    <w:rsid w:val="005B469A"/>
    <w:rsid w:val="005F3699"/>
    <w:rsid w:val="00632535"/>
    <w:rsid w:val="006522E2"/>
    <w:rsid w:val="006639A8"/>
    <w:rsid w:val="006B6CD7"/>
    <w:rsid w:val="006B7D1D"/>
    <w:rsid w:val="00703D5E"/>
    <w:rsid w:val="00704790"/>
    <w:rsid w:val="00781681"/>
    <w:rsid w:val="007D29A6"/>
    <w:rsid w:val="0081614F"/>
    <w:rsid w:val="0083322E"/>
    <w:rsid w:val="00842249"/>
    <w:rsid w:val="0088254D"/>
    <w:rsid w:val="008B2DE2"/>
    <w:rsid w:val="008C1778"/>
    <w:rsid w:val="008E042E"/>
    <w:rsid w:val="008F2260"/>
    <w:rsid w:val="00946FE0"/>
    <w:rsid w:val="00965E25"/>
    <w:rsid w:val="00997319"/>
    <w:rsid w:val="009F1B50"/>
    <w:rsid w:val="00A74191"/>
    <w:rsid w:val="00AA7C1D"/>
    <w:rsid w:val="00AB5B58"/>
    <w:rsid w:val="00AC1AC2"/>
    <w:rsid w:val="00AC5B1C"/>
    <w:rsid w:val="00AD57DE"/>
    <w:rsid w:val="00AF2958"/>
    <w:rsid w:val="00B03CF2"/>
    <w:rsid w:val="00B10113"/>
    <w:rsid w:val="00B14666"/>
    <w:rsid w:val="00B51123"/>
    <w:rsid w:val="00BA5A0C"/>
    <w:rsid w:val="00BC3E42"/>
    <w:rsid w:val="00BD26BB"/>
    <w:rsid w:val="00BD716C"/>
    <w:rsid w:val="00BE3B8A"/>
    <w:rsid w:val="00BE72D1"/>
    <w:rsid w:val="00C26994"/>
    <w:rsid w:val="00C46BA3"/>
    <w:rsid w:val="00C50B1F"/>
    <w:rsid w:val="00C54709"/>
    <w:rsid w:val="00C778FB"/>
    <w:rsid w:val="00CB4454"/>
    <w:rsid w:val="00CD50FC"/>
    <w:rsid w:val="00D05DE0"/>
    <w:rsid w:val="00D13593"/>
    <w:rsid w:val="00D64208"/>
    <w:rsid w:val="00D87591"/>
    <w:rsid w:val="00DC6738"/>
    <w:rsid w:val="00DD0D22"/>
    <w:rsid w:val="00E14289"/>
    <w:rsid w:val="00E51CE0"/>
    <w:rsid w:val="00E5307E"/>
    <w:rsid w:val="00E606D3"/>
    <w:rsid w:val="00E65184"/>
    <w:rsid w:val="00EA6A70"/>
    <w:rsid w:val="00ED7A41"/>
    <w:rsid w:val="00F23BC6"/>
    <w:rsid w:val="00F3560D"/>
    <w:rsid w:val="00F41C56"/>
    <w:rsid w:val="00F534E5"/>
    <w:rsid w:val="00FA2EEF"/>
    <w:rsid w:val="00FE7396"/>
    <w:rsid w:val="00FF1B8F"/>
    <w:rsid w:val="022A72CA"/>
    <w:rsid w:val="09996409"/>
    <w:rsid w:val="0ADA0351"/>
    <w:rsid w:val="0EB522B0"/>
    <w:rsid w:val="0F898000"/>
    <w:rsid w:val="0F9D3C5B"/>
    <w:rsid w:val="1121B6AB"/>
    <w:rsid w:val="155A0C44"/>
    <w:rsid w:val="157D449B"/>
    <w:rsid w:val="18EE1D4E"/>
    <w:rsid w:val="1A83ACA5"/>
    <w:rsid w:val="1C96242C"/>
    <w:rsid w:val="1D320060"/>
    <w:rsid w:val="1E0FCE40"/>
    <w:rsid w:val="1F2D6FC1"/>
    <w:rsid w:val="24396D63"/>
    <w:rsid w:val="24FE2E7D"/>
    <w:rsid w:val="2749A625"/>
    <w:rsid w:val="288E7AD3"/>
    <w:rsid w:val="2AD1C38F"/>
    <w:rsid w:val="2BE24755"/>
    <w:rsid w:val="2D13FDBC"/>
    <w:rsid w:val="2E68CBDD"/>
    <w:rsid w:val="2EC2AB6F"/>
    <w:rsid w:val="30C6FE78"/>
    <w:rsid w:val="30D8D9FC"/>
    <w:rsid w:val="36BD5EB6"/>
    <w:rsid w:val="36F9A29A"/>
    <w:rsid w:val="3A0C2FDA"/>
    <w:rsid w:val="3E75E85F"/>
    <w:rsid w:val="3EC33BE6"/>
    <w:rsid w:val="40FA4843"/>
    <w:rsid w:val="43AC4AF1"/>
    <w:rsid w:val="45C0E814"/>
    <w:rsid w:val="47F33984"/>
    <w:rsid w:val="486E3556"/>
    <w:rsid w:val="4A0F2CFF"/>
    <w:rsid w:val="4D12F3C2"/>
    <w:rsid w:val="4D9197DE"/>
    <w:rsid w:val="4F1F5D63"/>
    <w:rsid w:val="4F514154"/>
    <w:rsid w:val="558835F3"/>
    <w:rsid w:val="57A10333"/>
    <w:rsid w:val="58CF0ADC"/>
    <w:rsid w:val="59828FF2"/>
    <w:rsid w:val="5D277A73"/>
    <w:rsid w:val="5FDF76A3"/>
    <w:rsid w:val="62024831"/>
    <w:rsid w:val="62F432B4"/>
    <w:rsid w:val="630D771F"/>
    <w:rsid w:val="63571DD2"/>
    <w:rsid w:val="678541F3"/>
    <w:rsid w:val="6918FAAC"/>
    <w:rsid w:val="6B12D3D2"/>
    <w:rsid w:val="71FC438E"/>
    <w:rsid w:val="735C886E"/>
    <w:rsid w:val="77E05E28"/>
    <w:rsid w:val="77EE209B"/>
    <w:rsid w:val="78E03499"/>
    <w:rsid w:val="7F4D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4496F"/>
  <w15:docId w15:val="{5DAF55D4-95FD-4E50-8C70-67BC6164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B2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319"/>
    <w:pPr>
      <w:ind w:left="720"/>
      <w:contextualSpacing/>
    </w:pPr>
  </w:style>
  <w:style w:type="numbering" w:customStyle="1" w:styleId="VikandMedicalSOP">
    <w:name w:val="Vikand Medical SOP"/>
    <w:uiPriority w:val="99"/>
    <w:rsid w:val="00E5307E"/>
    <w:pPr>
      <w:numPr>
        <w:numId w:val="5"/>
      </w:numPr>
    </w:pPr>
  </w:style>
  <w:style w:type="character" w:styleId="PlaceholderText">
    <w:name w:val="Placeholder Text"/>
    <w:uiPriority w:val="99"/>
    <w:semiHidden/>
    <w:rsid w:val="006522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78F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78FB"/>
    <w:rPr>
      <w:sz w:val="22"/>
      <w:szCs w:val="22"/>
    </w:rPr>
  </w:style>
  <w:style w:type="paragraph" w:customStyle="1" w:styleId="paragraph">
    <w:name w:val="paragraph"/>
    <w:basedOn w:val="Normal"/>
    <w:rsid w:val="000A0F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0A0F78"/>
  </w:style>
  <w:style w:type="character" w:customStyle="1" w:styleId="eop">
    <w:name w:val="eop"/>
    <w:basedOn w:val="DefaultParagraphFont"/>
    <w:rsid w:val="000A0F78"/>
  </w:style>
  <w:style w:type="character" w:styleId="CommentReference">
    <w:name w:val="annotation reference"/>
    <w:basedOn w:val="DefaultParagraphFont"/>
    <w:uiPriority w:val="99"/>
    <w:semiHidden/>
    <w:unhideWhenUsed/>
    <w:rsid w:val="00D05D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D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D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DE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D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D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0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fd112a83701444ed" Type="http://schemas.microsoft.com/office/2018/08/relationships/commentsExtensible" Target="commentsExtensi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a\Downloads\SOP%20(5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A93C21DF4904DA0F37CF93A0A5E0C" ma:contentTypeVersion="10" ma:contentTypeDescription="Create a new document." ma:contentTypeScope="" ma:versionID="5e46a5f334187c96572cc5b272e8d074">
  <xsd:schema xmlns:xsd="http://www.w3.org/2001/XMLSchema" xmlns:xs="http://www.w3.org/2001/XMLSchema" xmlns:p="http://schemas.microsoft.com/office/2006/metadata/properties" xmlns:ns2="49b6c5c5-b236-4920-9c0b-2e413ae02a6c" xmlns:ns3="http://schemas.microsoft.com/sharepoint/v3/fields" xmlns:ns4="ce545564-ec68-43f3-8620-731bf2ed8feb" targetNamespace="http://schemas.microsoft.com/office/2006/metadata/properties" ma:root="true" ma:fieldsID="3e6db3aa4699f0d94dfc6059f263fae9" ns2:_="" ns3:_="" ns4:_="">
    <xsd:import namespace="49b6c5c5-b236-4920-9c0b-2e413ae02a6c"/>
    <xsd:import namespace="http://schemas.microsoft.com/sharepoint/v3/fields"/>
    <xsd:import namespace="ce545564-ec68-43f3-8620-731bf2ed8feb"/>
    <xsd:element name="properties">
      <xsd:complexType>
        <xsd:sequence>
          <xsd:element name="documentManagement">
            <xsd:complexType>
              <xsd:all>
                <xsd:element ref="ns2:Med" minOccurs="0"/>
                <xsd:element ref="ns2:Cruise_x0020_Line" minOccurs="0"/>
                <xsd:element ref="ns2:MediaServiceMetadata" minOccurs="0"/>
                <xsd:element ref="ns2:MediaServiceFastMetadata" minOccurs="0"/>
                <xsd:element ref="ns3:_Version" minOccurs="0"/>
                <xsd:element ref="ns2:MediaServiceAutoKeyPoints" minOccurs="0"/>
                <xsd:element ref="ns2:MediaServiceKeyPoint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6c5c5-b236-4920-9c0b-2e413ae02a6c" elementFormDefault="qualified">
    <xsd:import namespace="http://schemas.microsoft.com/office/2006/documentManagement/types"/>
    <xsd:import namespace="http://schemas.microsoft.com/office/infopath/2007/PartnerControls"/>
    <xsd:element name="Med" ma:index="8" nillable="true" ma:displayName="Med" ma:internalName="Med">
      <xsd:simpleType>
        <xsd:restriction base="dms:Text">
          <xsd:maxLength value="255"/>
        </xsd:restriction>
      </xsd:simpleType>
    </xsd:element>
    <xsd:element name="Cruise_x0020_Line" ma:index="9" nillable="true" ma:displayName="Cruise Line" ma:internalName="Cruise_x0020_Line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45564-ec68-43f3-8620-731bf2ed8f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Version xmlns="http://schemas.microsoft.com/sharepoint/v3/fields" xsi:nil="true"/>
    <Cruise_x0020_Line xmlns="49b6c5c5-b236-4920-9c0b-2e413ae02a6c">Silversea</Cruise_x0020_Line>
    <Med xmlns="49b6c5c5-b236-4920-9c0b-2e413ae02a6c">1400 Care and Treatment of Crew and Concessionaires</Me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3F4F9-6274-4AA1-978B-8D6FA9D895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A33A50-16D6-4CD3-B7EB-E8C92DD6E647}"/>
</file>

<file path=customXml/itemProps3.xml><?xml version="1.0" encoding="utf-8"?>
<ds:datastoreItem xmlns:ds="http://schemas.openxmlformats.org/officeDocument/2006/customXml" ds:itemID="{3EC476A3-4B80-4ECF-92A9-336A7BABD4D0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45D7342-9E21-4875-87D3-696DD120E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SOP (5)</Template>
  <TotalTime>1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cp:lastModifiedBy>Paul Morgan</cp:lastModifiedBy>
  <cp:revision>12</cp:revision>
  <dcterms:created xsi:type="dcterms:W3CDTF">2020-10-01T21:47:00Z</dcterms:created>
  <dcterms:modified xsi:type="dcterms:W3CDTF">2020-12-15T16:41:00Z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0x010100A15A93C21DF4904DA0F37CF93A0A5E0C</vt:lpwstr>
  </property>
</Properties>
</file>