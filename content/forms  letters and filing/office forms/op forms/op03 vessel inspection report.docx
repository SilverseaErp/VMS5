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22" w:type="dxa"/>
        <w:tblLayout w:type="fixed"/>
        <w:tblCellMar>
          <w:left w:w="120" w:type="dxa"/>
          <w:right w:w="120" w:type="dxa"/>
        </w:tblCellMar>
        <w:tblLook w:val="0000" w:firstRow="0" w:lastRow="0" w:firstColumn="0" w:lastColumn="0" w:noHBand="0" w:noVBand="0"/>
      </w:tblPr>
      <w:tblGrid>
        <w:gridCol w:w="3958"/>
        <w:gridCol w:w="5965"/>
      </w:tblGrid>
      <w:tr w:rsidR="00A0098E" w:rsidRPr="00C52816" w:rsidTr="00262017">
        <w:tc>
          <w:tcPr>
            <w:tcW w:w="9923" w:type="dxa"/>
            <w:gridSpan w:val="2"/>
            <w:tcBorders>
              <w:top w:val="double" w:sz="6" w:space="0" w:color="auto"/>
              <w:left w:val="double" w:sz="6" w:space="0" w:color="auto"/>
              <w:bottom w:val="double" w:sz="6" w:space="0" w:color="auto"/>
              <w:right w:val="double" w:sz="6" w:space="0" w:color="auto"/>
            </w:tcBorders>
          </w:tcPr>
          <w:p w:rsidR="00A0098E" w:rsidRPr="00C52816" w:rsidRDefault="00A0098E" w:rsidP="00262017">
            <w:pPr>
              <w:tabs>
                <w:tab w:val="left" w:pos="-720"/>
              </w:tabs>
              <w:suppressAutoHyphens/>
              <w:jc w:val="center"/>
              <w:rPr>
                <w:rFonts w:ascii="Arial" w:hAnsi="Arial" w:cs="Arial"/>
                <w:b/>
                <w:spacing w:val="-3"/>
                <w:sz w:val="48"/>
              </w:rPr>
            </w:pPr>
          </w:p>
          <w:p w:rsidR="00A0098E" w:rsidRPr="00C52816" w:rsidRDefault="00A0098E" w:rsidP="00262017">
            <w:pPr>
              <w:tabs>
                <w:tab w:val="left" w:pos="-720"/>
              </w:tabs>
              <w:suppressAutoHyphens/>
              <w:jc w:val="center"/>
              <w:rPr>
                <w:rFonts w:ascii="Arial" w:hAnsi="Arial" w:cs="Arial"/>
                <w:spacing w:val="-3"/>
              </w:rPr>
            </w:pPr>
            <w:r w:rsidRPr="00C52816">
              <w:rPr>
                <w:rFonts w:ascii="Arial" w:hAnsi="Arial" w:cs="Arial"/>
                <w:b/>
                <w:spacing w:val="-3"/>
                <w:sz w:val="48"/>
              </w:rPr>
              <w:t>SUPERINTENDENT’S</w:t>
            </w:r>
          </w:p>
          <w:p w:rsidR="00A0098E" w:rsidRPr="00C52816" w:rsidRDefault="00A0098E" w:rsidP="00262017">
            <w:pPr>
              <w:pStyle w:val="Heading2"/>
              <w:rPr>
                <w:rFonts w:cs="Arial"/>
              </w:rPr>
            </w:pPr>
          </w:p>
          <w:p w:rsidR="00A0098E" w:rsidRPr="00C52816" w:rsidRDefault="00A0098E" w:rsidP="00262017">
            <w:pPr>
              <w:pStyle w:val="Heading2"/>
              <w:rPr>
                <w:rFonts w:cs="Arial"/>
                <w:spacing w:val="-4"/>
                <w:sz w:val="36"/>
              </w:rPr>
            </w:pPr>
            <w:r w:rsidRPr="00C52816">
              <w:rPr>
                <w:rFonts w:cs="Arial"/>
              </w:rPr>
              <w:t>VESSEL INSPECTION</w:t>
            </w:r>
          </w:p>
          <w:p w:rsidR="00A0098E" w:rsidRPr="00C52816" w:rsidRDefault="00A0098E" w:rsidP="00262017">
            <w:pPr>
              <w:tabs>
                <w:tab w:val="left" w:pos="-720"/>
              </w:tabs>
              <w:suppressAutoHyphens/>
              <w:rPr>
                <w:rFonts w:ascii="Arial" w:hAnsi="Arial" w:cs="Arial"/>
                <w:b/>
                <w:spacing w:val="-4"/>
                <w:sz w:val="36"/>
              </w:rPr>
            </w:pPr>
          </w:p>
          <w:p w:rsidR="00A0098E" w:rsidRPr="00C52816" w:rsidRDefault="00A0098E" w:rsidP="00262017">
            <w:pPr>
              <w:tabs>
                <w:tab w:val="left" w:pos="-720"/>
              </w:tabs>
              <w:suppressAutoHyphens/>
              <w:rPr>
                <w:rFonts w:ascii="Arial" w:hAnsi="Arial" w:cs="Arial"/>
                <w:b/>
                <w:spacing w:val="-4"/>
                <w:sz w:val="36"/>
              </w:rPr>
            </w:pPr>
            <w:r w:rsidRPr="00C52816">
              <w:rPr>
                <w:rFonts w:ascii="Arial" w:hAnsi="Arial" w:cs="Arial"/>
                <w:b/>
                <w:spacing w:val="-4"/>
                <w:sz w:val="36"/>
              </w:rPr>
              <w:tab/>
              <w:t>M/V</w:t>
            </w:r>
            <w:r w:rsidRPr="00C52816">
              <w:rPr>
                <w:rFonts w:ascii="Arial" w:hAnsi="Arial" w:cs="Arial"/>
                <w:b/>
                <w:spacing w:val="-4"/>
                <w:sz w:val="36"/>
              </w:rPr>
              <w:tab/>
            </w:r>
            <w:r w:rsidRPr="00C52816">
              <w:rPr>
                <w:rFonts w:ascii="Arial" w:hAnsi="Arial" w:cs="Arial"/>
                <w:spacing w:val="-4"/>
                <w:sz w:val="36"/>
              </w:rPr>
              <w:t>:</w:t>
            </w:r>
            <w:r w:rsidRPr="00C52816">
              <w:rPr>
                <w:rFonts w:ascii="Arial" w:hAnsi="Arial" w:cs="Arial"/>
                <w:b/>
                <w:spacing w:val="-4"/>
                <w:sz w:val="36"/>
              </w:rPr>
              <w:tab/>
            </w:r>
          </w:p>
          <w:p w:rsidR="00A0098E" w:rsidRPr="00C52816" w:rsidRDefault="00A0098E" w:rsidP="00262017">
            <w:pPr>
              <w:tabs>
                <w:tab w:val="left" w:pos="-720"/>
              </w:tabs>
              <w:suppressAutoHyphens/>
              <w:rPr>
                <w:rFonts w:ascii="Arial" w:hAnsi="Arial" w:cs="Arial"/>
                <w:b/>
                <w:spacing w:val="-4"/>
                <w:sz w:val="36"/>
              </w:rPr>
            </w:pPr>
          </w:p>
          <w:p w:rsidR="00A0098E" w:rsidRPr="00C52816" w:rsidRDefault="00A0098E" w:rsidP="00262017">
            <w:pPr>
              <w:tabs>
                <w:tab w:val="left" w:pos="-720"/>
                <w:tab w:val="left" w:pos="0"/>
                <w:tab w:val="left" w:pos="720"/>
                <w:tab w:val="left" w:pos="1440"/>
                <w:tab w:val="left" w:pos="2160"/>
                <w:tab w:val="left" w:pos="2880"/>
                <w:tab w:val="left" w:pos="4702"/>
                <w:tab w:val="left" w:pos="5692"/>
                <w:tab w:val="left" w:pos="6543"/>
              </w:tabs>
              <w:suppressAutoHyphens/>
              <w:ind w:left="5760" w:hanging="5040"/>
              <w:rPr>
                <w:rFonts w:ascii="Arial" w:hAnsi="Arial" w:cs="Arial"/>
                <w:spacing w:val="-3"/>
                <w:sz w:val="24"/>
                <w:szCs w:val="24"/>
              </w:rPr>
            </w:pPr>
            <w:r w:rsidRPr="00C52816">
              <w:rPr>
                <w:rFonts w:ascii="Arial" w:hAnsi="Arial" w:cs="Arial"/>
                <w:b/>
                <w:spacing w:val="-3"/>
                <w:sz w:val="24"/>
                <w:szCs w:val="24"/>
              </w:rPr>
              <w:t>FROM</w:t>
            </w:r>
            <w:r w:rsidRPr="00C52816">
              <w:rPr>
                <w:rFonts w:ascii="Arial" w:hAnsi="Arial" w:cs="Arial"/>
                <w:b/>
                <w:spacing w:val="-3"/>
                <w:sz w:val="24"/>
                <w:szCs w:val="24"/>
              </w:rPr>
              <w:tab/>
              <w:t>:</w:t>
            </w:r>
            <w:r w:rsidRPr="00C52816">
              <w:rPr>
                <w:rFonts w:ascii="Arial" w:hAnsi="Arial" w:cs="Arial"/>
                <w:b/>
                <w:spacing w:val="-3"/>
                <w:sz w:val="24"/>
                <w:szCs w:val="24"/>
              </w:rPr>
              <w:tab/>
              <w:t xml:space="preserve">                               TO : </w:t>
            </w:r>
          </w:p>
          <w:p w:rsidR="00A0098E" w:rsidRPr="00C52816" w:rsidRDefault="00A0098E" w:rsidP="00262017">
            <w:pPr>
              <w:tabs>
                <w:tab w:val="left" w:pos="-720"/>
              </w:tabs>
              <w:suppressAutoHyphens/>
              <w:rPr>
                <w:rFonts w:ascii="Arial" w:hAnsi="Arial" w:cs="Arial"/>
                <w:spacing w:val="-3"/>
                <w:sz w:val="24"/>
                <w:szCs w:val="24"/>
              </w:rPr>
            </w:pPr>
          </w:p>
          <w:p w:rsidR="00A0098E" w:rsidRPr="00C52816" w:rsidRDefault="00A0098E" w:rsidP="00262017">
            <w:pPr>
              <w:tabs>
                <w:tab w:val="left" w:pos="-720"/>
              </w:tabs>
              <w:suppressAutoHyphens/>
              <w:ind w:left="720"/>
              <w:rPr>
                <w:rFonts w:ascii="Arial" w:hAnsi="Arial" w:cs="Arial"/>
                <w:spacing w:val="-3"/>
                <w:sz w:val="24"/>
                <w:szCs w:val="24"/>
              </w:rPr>
            </w:pPr>
            <w:r>
              <w:rPr>
                <w:rFonts w:ascii="Arial" w:hAnsi="Arial" w:cs="Arial"/>
                <w:b/>
                <w:spacing w:val="-3"/>
                <w:sz w:val="24"/>
                <w:szCs w:val="24"/>
              </w:rPr>
              <w:t>AT</w:t>
            </w:r>
            <w:r w:rsidRPr="00C52816">
              <w:rPr>
                <w:rFonts w:ascii="Arial" w:hAnsi="Arial" w:cs="Arial"/>
                <w:b/>
                <w:spacing w:val="-3"/>
                <w:sz w:val="24"/>
                <w:szCs w:val="24"/>
              </w:rPr>
              <w:t>:</w:t>
            </w:r>
          </w:p>
          <w:p w:rsidR="00A0098E" w:rsidRPr="00C52816" w:rsidRDefault="00A0098E" w:rsidP="00262017">
            <w:pPr>
              <w:tabs>
                <w:tab w:val="left" w:pos="-720"/>
              </w:tabs>
              <w:suppressAutoHyphens/>
              <w:rPr>
                <w:rFonts w:ascii="Arial" w:hAnsi="Arial" w:cs="Arial"/>
                <w:spacing w:val="-3"/>
                <w:sz w:val="24"/>
                <w:szCs w:val="24"/>
              </w:rPr>
            </w:pPr>
          </w:p>
          <w:p w:rsidR="00A0098E" w:rsidRDefault="00A0098E" w:rsidP="00262017">
            <w:pPr>
              <w:tabs>
                <w:tab w:val="left" w:pos="-720"/>
              </w:tabs>
              <w:suppressAutoHyphens/>
              <w:ind w:left="720"/>
              <w:rPr>
                <w:rFonts w:ascii="Arial" w:hAnsi="Arial" w:cs="Arial"/>
                <w:b/>
                <w:spacing w:val="-3"/>
                <w:sz w:val="24"/>
                <w:szCs w:val="24"/>
              </w:rPr>
            </w:pPr>
          </w:p>
          <w:p w:rsidR="00A0098E" w:rsidRPr="00C52816" w:rsidRDefault="00A0098E" w:rsidP="00262017">
            <w:pPr>
              <w:tabs>
                <w:tab w:val="left" w:pos="-720"/>
              </w:tabs>
              <w:suppressAutoHyphens/>
              <w:ind w:left="720"/>
              <w:rPr>
                <w:rFonts w:ascii="Arial" w:hAnsi="Arial" w:cs="Arial"/>
                <w:b/>
                <w:spacing w:val="-3"/>
                <w:sz w:val="24"/>
                <w:szCs w:val="24"/>
              </w:rPr>
            </w:pPr>
            <w:r w:rsidRPr="00C52816">
              <w:rPr>
                <w:rFonts w:ascii="Arial" w:hAnsi="Arial" w:cs="Arial"/>
                <w:b/>
                <w:spacing w:val="-3"/>
                <w:sz w:val="24"/>
                <w:szCs w:val="24"/>
              </w:rPr>
              <w:t xml:space="preserve">INSPECTION MADE BY :                                         </w:t>
            </w:r>
          </w:p>
          <w:p w:rsidR="00A0098E" w:rsidRPr="00C52816" w:rsidRDefault="00A0098E" w:rsidP="00262017">
            <w:pPr>
              <w:tabs>
                <w:tab w:val="left" w:pos="-720"/>
              </w:tabs>
              <w:suppressAutoHyphens/>
              <w:rPr>
                <w:rFonts w:ascii="Arial" w:hAnsi="Arial" w:cs="Arial"/>
                <w:b/>
                <w:spacing w:val="-3"/>
                <w:sz w:val="24"/>
                <w:szCs w:val="24"/>
              </w:rPr>
            </w:pPr>
          </w:p>
          <w:p w:rsidR="00A0098E" w:rsidRPr="00721276" w:rsidRDefault="00A0098E" w:rsidP="00262017">
            <w:pPr>
              <w:tabs>
                <w:tab w:val="left" w:pos="-720"/>
              </w:tabs>
              <w:suppressAutoHyphens/>
              <w:rPr>
                <w:rFonts w:ascii="Arial" w:hAnsi="Arial" w:cs="Arial"/>
                <w:b/>
                <w:spacing w:val="-3"/>
                <w:sz w:val="24"/>
                <w:szCs w:val="24"/>
              </w:rPr>
            </w:pPr>
          </w:p>
          <w:p w:rsidR="00A0098E" w:rsidRPr="00721276" w:rsidRDefault="00A0098E" w:rsidP="00262017">
            <w:pPr>
              <w:tabs>
                <w:tab w:val="left" w:pos="-720"/>
              </w:tabs>
              <w:suppressAutoHyphens/>
              <w:ind w:left="720"/>
              <w:rPr>
                <w:rFonts w:ascii="Arial" w:hAnsi="Arial" w:cs="Arial"/>
                <w:b/>
                <w:spacing w:val="-3"/>
                <w:sz w:val="24"/>
                <w:szCs w:val="24"/>
              </w:rPr>
            </w:pPr>
            <w:r w:rsidRPr="00721276">
              <w:rPr>
                <w:rFonts w:ascii="Arial" w:hAnsi="Arial" w:cs="Arial"/>
                <w:b/>
                <w:spacing w:val="-3"/>
                <w:sz w:val="24"/>
                <w:szCs w:val="24"/>
              </w:rPr>
              <w:t xml:space="preserve">LAST </w:t>
            </w:r>
            <w:r>
              <w:rPr>
                <w:rFonts w:ascii="Arial" w:hAnsi="Arial" w:cs="Arial"/>
                <w:b/>
                <w:spacing w:val="-3"/>
                <w:sz w:val="24"/>
                <w:szCs w:val="24"/>
              </w:rPr>
              <w:t xml:space="preserve">VESSEL </w:t>
            </w:r>
            <w:r w:rsidRPr="00721276">
              <w:rPr>
                <w:rFonts w:ascii="Arial" w:hAnsi="Arial" w:cs="Arial"/>
                <w:b/>
                <w:spacing w:val="-3"/>
                <w:sz w:val="24"/>
                <w:szCs w:val="24"/>
              </w:rPr>
              <w:t xml:space="preserve">INSPECTION BY :                           DATE :                  </w:t>
            </w:r>
          </w:p>
          <w:p w:rsidR="00A0098E" w:rsidRPr="00721276" w:rsidRDefault="00A0098E" w:rsidP="00262017">
            <w:pPr>
              <w:tabs>
                <w:tab w:val="left" w:pos="-720"/>
              </w:tabs>
              <w:suppressAutoHyphens/>
              <w:rPr>
                <w:rFonts w:ascii="Arial" w:hAnsi="Arial" w:cs="Arial"/>
                <w:b/>
                <w:spacing w:val="-3"/>
                <w:sz w:val="24"/>
                <w:szCs w:val="24"/>
              </w:rPr>
            </w:pPr>
          </w:p>
          <w:p w:rsidR="00A0098E" w:rsidRDefault="00A0098E" w:rsidP="00262017">
            <w:pPr>
              <w:tabs>
                <w:tab w:val="left" w:pos="-720"/>
              </w:tabs>
              <w:suppressAutoHyphens/>
              <w:ind w:left="720"/>
              <w:rPr>
                <w:rFonts w:ascii="Arial" w:hAnsi="Arial" w:cs="Arial"/>
                <w:b/>
                <w:spacing w:val="-3"/>
                <w:sz w:val="24"/>
                <w:szCs w:val="24"/>
              </w:rPr>
            </w:pPr>
          </w:p>
          <w:p w:rsidR="00A0098E" w:rsidRPr="00C71DC2" w:rsidRDefault="00A0098E" w:rsidP="00262017">
            <w:pPr>
              <w:tabs>
                <w:tab w:val="left" w:pos="-720"/>
              </w:tabs>
              <w:suppressAutoHyphens/>
              <w:ind w:left="720"/>
              <w:rPr>
                <w:rFonts w:ascii="Arial" w:hAnsi="Arial" w:cs="Arial"/>
                <w:b/>
                <w:spacing w:val="-3"/>
                <w:sz w:val="24"/>
                <w:szCs w:val="24"/>
              </w:rPr>
            </w:pPr>
            <w:r w:rsidRPr="00C71DC2">
              <w:rPr>
                <w:rFonts w:ascii="Arial" w:hAnsi="Arial" w:cs="Arial"/>
                <w:b/>
                <w:spacing w:val="-3"/>
                <w:sz w:val="24"/>
                <w:szCs w:val="24"/>
              </w:rPr>
              <w:t xml:space="preserve">ENVIRONMENTAL </w:t>
            </w:r>
            <w:r w:rsidR="00262017" w:rsidRPr="00C71DC2">
              <w:rPr>
                <w:rFonts w:ascii="Arial" w:hAnsi="Arial" w:cs="Arial"/>
                <w:b/>
                <w:spacing w:val="-3"/>
                <w:sz w:val="24"/>
                <w:szCs w:val="24"/>
              </w:rPr>
              <w:t xml:space="preserve">(MARPOL) </w:t>
            </w:r>
            <w:r w:rsidRPr="00C71DC2">
              <w:rPr>
                <w:rFonts w:ascii="Arial" w:hAnsi="Arial" w:cs="Arial"/>
                <w:b/>
                <w:spacing w:val="-3"/>
                <w:sz w:val="24"/>
                <w:szCs w:val="24"/>
              </w:rPr>
              <w:t xml:space="preserve">COMPLIANCE </w:t>
            </w:r>
            <w:r w:rsidR="00262017" w:rsidRPr="00C71DC2">
              <w:rPr>
                <w:rFonts w:ascii="Arial" w:hAnsi="Arial" w:cs="Arial"/>
                <w:b/>
                <w:spacing w:val="-3"/>
                <w:sz w:val="24"/>
                <w:szCs w:val="24"/>
              </w:rPr>
              <w:t>REPORT</w:t>
            </w:r>
            <w:r w:rsidR="00795BCA" w:rsidRPr="00C71DC2">
              <w:rPr>
                <w:rFonts w:ascii="Arial" w:hAnsi="Arial" w:cs="Arial"/>
                <w:b/>
                <w:spacing w:val="-3"/>
                <w:sz w:val="24"/>
                <w:szCs w:val="24"/>
              </w:rPr>
              <w:t xml:space="preserve"> (RSQ21)</w:t>
            </w:r>
            <w:r w:rsidRPr="00C71DC2">
              <w:rPr>
                <w:rFonts w:ascii="Arial" w:hAnsi="Arial" w:cs="Arial"/>
                <w:b/>
                <w:spacing w:val="-3"/>
                <w:sz w:val="24"/>
                <w:szCs w:val="24"/>
              </w:rPr>
              <w:t>:</w:t>
            </w:r>
          </w:p>
          <w:p w:rsidR="00CA05F8" w:rsidRPr="00C71DC2" w:rsidRDefault="00CA05F8" w:rsidP="00262017">
            <w:pPr>
              <w:tabs>
                <w:tab w:val="left" w:pos="-720"/>
              </w:tabs>
              <w:suppressAutoHyphens/>
              <w:ind w:left="720"/>
              <w:rPr>
                <w:rFonts w:ascii="Arial" w:hAnsi="Arial" w:cs="Arial"/>
                <w:b/>
                <w:spacing w:val="-3"/>
                <w:sz w:val="24"/>
                <w:szCs w:val="24"/>
              </w:rPr>
            </w:pPr>
          </w:p>
          <w:p w:rsidR="00262017" w:rsidRPr="00C71DC2" w:rsidRDefault="00CA05F8" w:rsidP="00262017">
            <w:pPr>
              <w:tabs>
                <w:tab w:val="left" w:pos="-720"/>
              </w:tabs>
              <w:suppressAutoHyphens/>
              <w:ind w:left="720"/>
              <w:rPr>
                <w:rFonts w:ascii="Arial" w:hAnsi="Arial" w:cs="Arial"/>
                <w:b/>
                <w:spacing w:val="-3"/>
                <w:sz w:val="24"/>
                <w:szCs w:val="24"/>
              </w:rPr>
            </w:pPr>
            <w:r w:rsidRPr="00C71DC2">
              <w:rPr>
                <w:rFonts w:ascii="Arial" w:hAnsi="Arial" w:cs="Arial"/>
                <w:b/>
                <w:spacing w:val="-3"/>
                <w:sz w:val="24"/>
                <w:szCs w:val="24"/>
              </w:rPr>
              <w:sym w:font="Webdings" w:char="F063"/>
            </w:r>
            <w:r w:rsidRPr="00C71DC2">
              <w:rPr>
                <w:rFonts w:ascii="Arial" w:hAnsi="Arial" w:cs="Arial"/>
                <w:b/>
                <w:spacing w:val="-3"/>
                <w:sz w:val="24"/>
                <w:szCs w:val="24"/>
              </w:rPr>
              <w:t xml:space="preserve"> </w:t>
            </w:r>
            <w:r w:rsidR="00262017" w:rsidRPr="00C71DC2">
              <w:rPr>
                <w:rFonts w:ascii="Arial" w:hAnsi="Arial" w:cs="Arial"/>
                <w:b/>
                <w:spacing w:val="-3"/>
                <w:sz w:val="24"/>
                <w:szCs w:val="24"/>
              </w:rPr>
              <w:t>SECTION 1 (completed by any competent person attending the vessel at the request of FM, FS or HSEQ)</w:t>
            </w:r>
          </w:p>
          <w:p w:rsidR="00CA05F8" w:rsidRPr="00C52816" w:rsidRDefault="00CA05F8" w:rsidP="00262017">
            <w:pPr>
              <w:tabs>
                <w:tab w:val="left" w:pos="-720"/>
              </w:tabs>
              <w:suppressAutoHyphens/>
              <w:ind w:left="720"/>
              <w:rPr>
                <w:rFonts w:ascii="Arial" w:hAnsi="Arial" w:cs="Arial"/>
                <w:b/>
                <w:spacing w:val="-3"/>
                <w:sz w:val="24"/>
                <w:szCs w:val="24"/>
              </w:rPr>
            </w:pPr>
            <w:r w:rsidRPr="00C71DC2">
              <w:rPr>
                <w:rFonts w:ascii="Arial" w:hAnsi="Arial" w:cs="Arial"/>
                <w:b/>
                <w:spacing w:val="-3"/>
                <w:sz w:val="24"/>
                <w:szCs w:val="24"/>
              </w:rPr>
              <w:sym w:font="Webdings" w:char="F063"/>
            </w:r>
            <w:r w:rsidRPr="00C71DC2">
              <w:rPr>
                <w:rFonts w:ascii="Arial" w:hAnsi="Arial" w:cs="Arial"/>
                <w:b/>
                <w:spacing w:val="-3"/>
                <w:sz w:val="24"/>
                <w:szCs w:val="24"/>
              </w:rPr>
              <w:t xml:space="preserve"> </w:t>
            </w:r>
            <w:r w:rsidR="00262017" w:rsidRPr="00C71DC2">
              <w:rPr>
                <w:rFonts w:ascii="Arial" w:hAnsi="Arial" w:cs="Arial"/>
                <w:b/>
                <w:spacing w:val="-3"/>
                <w:sz w:val="24"/>
                <w:szCs w:val="24"/>
              </w:rPr>
              <w:t>FULL REPORT (vessel entering management and then annually)</w:t>
            </w:r>
          </w:p>
          <w:p w:rsidR="00A0098E" w:rsidRPr="00C52816" w:rsidRDefault="00A0098E" w:rsidP="00262017">
            <w:pPr>
              <w:tabs>
                <w:tab w:val="left" w:pos="-720"/>
              </w:tabs>
              <w:suppressAutoHyphens/>
              <w:rPr>
                <w:rFonts w:ascii="Arial" w:hAnsi="Arial" w:cs="Arial"/>
                <w:b/>
                <w:spacing w:val="-3"/>
                <w:sz w:val="24"/>
                <w:szCs w:val="24"/>
              </w:rPr>
            </w:pPr>
          </w:p>
          <w:p w:rsidR="00A0098E" w:rsidRPr="00C52816" w:rsidRDefault="00A0098E" w:rsidP="00262017">
            <w:pPr>
              <w:tabs>
                <w:tab w:val="left" w:pos="-720"/>
              </w:tabs>
              <w:suppressAutoHyphens/>
              <w:ind w:left="720"/>
              <w:rPr>
                <w:rFonts w:ascii="Arial" w:hAnsi="Arial" w:cs="Arial"/>
                <w:b/>
                <w:spacing w:val="-3"/>
                <w:sz w:val="24"/>
                <w:szCs w:val="24"/>
              </w:rPr>
            </w:pPr>
            <w:r w:rsidRPr="00C52816">
              <w:rPr>
                <w:rFonts w:ascii="Arial" w:hAnsi="Arial" w:cs="Arial"/>
                <w:b/>
                <w:spacing w:val="-3"/>
                <w:sz w:val="24"/>
                <w:szCs w:val="24"/>
              </w:rPr>
              <w:sym w:font="Webdings" w:char="F063"/>
            </w:r>
            <w:r w:rsidRPr="00C52816">
              <w:rPr>
                <w:rFonts w:ascii="Arial" w:hAnsi="Arial" w:cs="Arial"/>
                <w:b/>
                <w:spacing w:val="-3"/>
                <w:sz w:val="24"/>
                <w:szCs w:val="24"/>
              </w:rPr>
              <w:t xml:space="preserve"> PERFORMED AND CHECKLIST </w:t>
            </w:r>
            <w:r w:rsidRPr="00721276">
              <w:rPr>
                <w:rFonts w:ascii="Arial" w:hAnsi="Arial" w:cs="Arial"/>
                <w:b/>
                <w:spacing w:val="-3"/>
                <w:sz w:val="24"/>
                <w:szCs w:val="24"/>
              </w:rPr>
              <w:t>ATTACHED</w:t>
            </w:r>
            <w:r w:rsidRPr="00C52816">
              <w:rPr>
                <w:rFonts w:ascii="Arial" w:hAnsi="Arial" w:cs="Arial"/>
                <w:b/>
                <w:spacing w:val="-3"/>
                <w:sz w:val="24"/>
                <w:szCs w:val="24"/>
              </w:rPr>
              <w:t xml:space="preserve">         </w:t>
            </w:r>
            <w:r w:rsidRPr="00C52816">
              <w:rPr>
                <w:rFonts w:ascii="Arial" w:hAnsi="Arial" w:cs="Arial"/>
                <w:b/>
                <w:spacing w:val="-3"/>
                <w:sz w:val="24"/>
                <w:szCs w:val="24"/>
              </w:rPr>
              <w:sym w:font="Webdings" w:char="F063"/>
            </w:r>
            <w:r w:rsidRPr="00C52816">
              <w:rPr>
                <w:rFonts w:ascii="Arial" w:hAnsi="Arial" w:cs="Arial"/>
                <w:b/>
                <w:spacing w:val="-3"/>
                <w:sz w:val="24"/>
                <w:szCs w:val="24"/>
              </w:rPr>
              <w:t xml:space="preserve"> NOT PERFORMED</w:t>
            </w:r>
          </w:p>
          <w:p w:rsidR="00A0098E" w:rsidRPr="00C52816" w:rsidRDefault="00A0098E" w:rsidP="00262017">
            <w:pPr>
              <w:tabs>
                <w:tab w:val="left" w:pos="-720"/>
              </w:tabs>
              <w:suppressAutoHyphens/>
              <w:ind w:left="720"/>
              <w:rPr>
                <w:rFonts w:ascii="Arial" w:hAnsi="Arial" w:cs="Arial"/>
                <w:b/>
                <w:spacing w:val="-3"/>
                <w:sz w:val="24"/>
                <w:szCs w:val="24"/>
              </w:rPr>
            </w:pPr>
          </w:p>
          <w:p w:rsidR="00A0098E" w:rsidRDefault="00A0098E" w:rsidP="00262017">
            <w:pPr>
              <w:tabs>
                <w:tab w:val="left" w:pos="-720"/>
              </w:tabs>
              <w:suppressAutoHyphens/>
              <w:ind w:left="720"/>
              <w:rPr>
                <w:rFonts w:ascii="Arial" w:hAnsi="Arial" w:cs="Arial"/>
                <w:b/>
                <w:spacing w:val="-3"/>
                <w:sz w:val="24"/>
                <w:szCs w:val="24"/>
              </w:rPr>
            </w:pPr>
          </w:p>
          <w:p w:rsidR="00A0098E" w:rsidRPr="00C52816" w:rsidRDefault="00A0098E" w:rsidP="00262017">
            <w:pPr>
              <w:tabs>
                <w:tab w:val="left" w:pos="-720"/>
              </w:tabs>
              <w:suppressAutoHyphens/>
              <w:ind w:left="720"/>
              <w:rPr>
                <w:rFonts w:ascii="Arial" w:hAnsi="Arial" w:cs="Arial"/>
                <w:b/>
                <w:spacing w:val="-3"/>
                <w:sz w:val="24"/>
                <w:szCs w:val="24"/>
              </w:rPr>
            </w:pPr>
            <w:r w:rsidRPr="00C52816">
              <w:rPr>
                <w:rFonts w:ascii="Arial" w:hAnsi="Arial" w:cs="Arial"/>
                <w:b/>
                <w:spacing w:val="-3"/>
                <w:sz w:val="24"/>
                <w:szCs w:val="24"/>
              </w:rPr>
              <w:t>SIGNATURE OF INSPECTOR :                                 DATE :</w:t>
            </w:r>
          </w:p>
          <w:p w:rsidR="00A0098E" w:rsidRPr="00C52816" w:rsidRDefault="00A0098E" w:rsidP="00262017">
            <w:pPr>
              <w:tabs>
                <w:tab w:val="left" w:pos="-720"/>
              </w:tabs>
              <w:suppressAutoHyphens/>
              <w:spacing w:after="54"/>
              <w:rPr>
                <w:rFonts w:ascii="Arial" w:hAnsi="Arial" w:cs="Arial"/>
                <w:spacing w:val="-3"/>
              </w:rPr>
            </w:pPr>
          </w:p>
        </w:tc>
      </w:tr>
      <w:tr w:rsidR="00A0098E" w:rsidRPr="00C52816" w:rsidTr="00262017">
        <w:tc>
          <w:tcPr>
            <w:tcW w:w="9923" w:type="dxa"/>
            <w:gridSpan w:val="2"/>
            <w:tcBorders>
              <w:left w:val="double" w:sz="6" w:space="0" w:color="auto"/>
              <w:bottom w:val="double" w:sz="6" w:space="0" w:color="auto"/>
              <w:right w:val="double" w:sz="6" w:space="0" w:color="auto"/>
            </w:tcBorders>
          </w:tcPr>
          <w:p w:rsidR="00A0098E" w:rsidRPr="00C52816" w:rsidRDefault="00A0098E" w:rsidP="00262017">
            <w:pPr>
              <w:tabs>
                <w:tab w:val="left" w:pos="-720"/>
              </w:tabs>
              <w:suppressAutoHyphens/>
              <w:jc w:val="center"/>
              <w:rPr>
                <w:rFonts w:ascii="Arial" w:hAnsi="Arial" w:cs="Arial"/>
                <w:b/>
                <w:spacing w:val="-3"/>
                <w:sz w:val="28"/>
              </w:rPr>
            </w:pPr>
            <w:r w:rsidRPr="00C52816">
              <w:rPr>
                <w:rFonts w:ascii="Arial" w:hAnsi="Arial" w:cs="Arial"/>
                <w:b/>
                <w:spacing w:val="-3"/>
                <w:sz w:val="28"/>
              </w:rPr>
              <w:t>SENIOR MANAGEMENT TEAM ONBOARD</w:t>
            </w:r>
          </w:p>
        </w:tc>
      </w:tr>
      <w:tr w:rsidR="00A0098E" w:rsidRPr="00C52816" w:rsidTr="00262017">
        <w:tc>
          <w:tcPr>
            <w:tcW w:w="3958" w:type="dxa"/>
            <w:tcBorders>
              <w:left w:val="double" w:sz="6" w:space="0" w:color="auto"/>
              <w:right w:val="single" w:sz="6" w:space="0" w:color="auto"/>
            </w:tcBorders>
          </w:tcPr>
          <w:p w:rsidR="00A0098E" w:rsidRPr="00C52816" w:rsidRDefault="00A0098E" w:rsidP="00262017">
            <w:pPr>
              <w:tabs>
                <w:tab w:val="left" w:pos="-720"/>
              </w:tabs>
              <w:suppressAutoHyphens/>
              <w:rPr>
                <w:rFonts w:ascii="Arial" w:hAnsi="Arial" w:cs="Arial"/>
                <w:b/>
                <w:spacing w:val="-3"/>
              </w:rPr>
            </w:pPr>
            <w:r w:rsidRPr="00C52816">
              <w:rPr>
                <w:rFonts w:ascii="Arial" w:hAnsi="Arial" w:cs="Arial"/>
                <w:b/>
                <w:spacing w:val="-3"/>
              </w:rPr>
              <w:t>Master :</w:t>
            </w:r>
          </w:p>
        </w:tc>
        <w:tc>
          <w:tcPr>
            <w:tcW w:w="5965" w:type="dxa"/>
            <w:tcBorders>
              <w:left w:val="nil"/>
              <w:right w:val="double" w:sz="6" w:space="0" w:color="auto"/>
            </w:tcBorders>
          </w:tcPr>
          <w:p w:rsidR="00A0098E" w:rsidRPr="00C52816" w:rsidRDefault="00A0098E" w:rsidP="00262017">
            <w:pPr>
              <w:tabs>
                <w:tab w:val="left" w:pos="-720"/>
              </w:tabs>
              <w:suppressAutoHyphens/>
              <w:rPr>
                <w:rFonts w:ascii="Arial" w:hAnsi="Arial" w:cs="Arial"/>
                <w:spacing w:val="-3"/>
              </w:rPr>
            </w:pPr>
          </w:p>
        </w:tc>
      </w:tr>
      <w:tr w:rsidR="00A0098E" w:rsidRPr="00C52816" w:rsidTr="00262017">
        <w:tc>
          <w:tcPr>
            <w:tcW w:w="3958" w:type="dxa"/>
            <w:tcBorders>
              <w:top w:val="single" w:sz="6" w:space="0" w:color="auto"/>
              <w:left w:val="double" w:sz="6" w:space="0" w:color="auto"/>
              <w:right w:val="single" w:sz="6" w:space="0" w:color="auto"/>
            </w:tcBorders>
          </w:tcPr>
          <w:p w:rsidR="00A0098E" w:rsidRPr="00C52816" w:rsidRDefault="00A0098E" w:rsidP="00262017">
            <w:pPr>
              <w:tabs>
                <w:tab w:val="left" w:pos="-720"/>
              </w:tabs>
              <w:suppressAutoHyphens/>
              <w:rPr>
                <w:rFonts w:ascii="Arial" w:hAnsi="Arial" w:cs="Arial"/>
                <w:b/>
                <w:spacing w:val="-3"/>
              </w:rPr>
            </w:pPr>
            <w:r w:rsidRPr="00C52816">
              <w:rPr>
                <w:rFonts w:ascii="Arial" w:hAnsi="Arial" w:cs="Arial"/>
                <w:b/>
                <w:spacing w:val="-3"/>
              </w:rPr>
              <w:t>Staff Captain :</w:t>
            </w:r>
          </w:p>
        </w:tc>
        <w:tc>
          <w:tcPr>
            <w:tcW w:w="5965" w:type="dxa"/>
            <w:tcBorders>
              <w:left w:val="nil"/>
              <w:right w:val="double" w:sz="6" w:space="0" w:color="auto"/>
            </w:tcBorders>
          </w:tcPr>
          <w:p w:rsidR="00A0098E" w:rsidRPr="00C52816" w:rsidRDefault="00A0098E" w:rsidP="00262017">
            <w:pPr>
              <w:tabs>
                <w:tab w:val="left" w:pos="-720"/>
              </w:tabs>
              <w:suppressAutoHyphens/>
              <w:rPr>
                <w:rFonts w:ascii="Arial" w:hAnsi="Arial" w:cs="Arial"/>
                <w:spacing w:val="-3"/>
              </w:rPr>
            </w:pPr>
          </w:p>
        </w:tc>
      </w:tr>
      <w:tr w:rsidR="00A0098E" w:rsidRPr="00C52816" w:rsidTr="00262017">
        <w:tc>
          <w:tcPr>
            <w:tcW w:w="3958" w:type="dxa"/>
            <w:tcBorders>
              <w:top w:val="single" w:sz="6" w:space="0" w:color="auto"/>
              <w:left w:val="double" w:sz="6" w:space="0" w:color="auto"/>
              <w:bottom w:val="single" w:sz="6" w:space="0" w:color="auto"/>
              <w:right w:val="single" w:sz="6" w:space="0" w:color="auto"/>
            </w:tcBorders>
          </w:tcPr>
          <w:p w:rsidR="00A0098E" w:rsidRPr="00C52816" w:rsidRDefault="00A0098E" w:rsidP="00262017">
            <w:pPr>
              <w:tabs>
                <w:tab w:val="left" w:pos="-720"/>
              </w:tabs>
              <w:suppressAutoHyphens/>
              <w:rPr>
                <w:rFonts w:ascii="Arial" w:hAnsi="Arial" w:cs="Arial"/>
                <w:b/>
                <w:spacing w:val="-3"/>
              </w:rPr>
            </w:pPr>
            <w:r w:rsidRPr="00C52816">
              <w:rPr>
                <w:rFonts w:ascii="Arial" w:hAnsi="Arial" w:cs="Arial"/>
                <w:b/>
                <w:spacing w:val="-3"/>
              </w:rPr>
              <w:t>Chief Engineer :</w:t>
            </w:r>
          </w:p>
        </w:tc>
        <w:tc>
          <w:tcPr>
            <w:tcW w:w="5965" w:type="dxa"/>
            <w:tcBorders>
              <w:left w:val="nil"/>
              <w:right w:val="double" w:sz="6" w:space="0" w:color="auto"/>
            </w:tcBorders>
          </w:tcPr>
          <w:p w:rsidR="00A0098E" w:rsidRPr="00C52816" w:rsidRDefault="00A0098E" w:rsidP="00262017">
            <w:pPr>
              <w:tabs>
                <w:tab w:val="left" w:pos="-720"/>
              </w:tabs>
              <w:suppressAutoHyphens/>
              <w:rPr>
                <w:rFonts w:ascii="Arial" w:hAnsi="Arial" w:cs="Arial"/>
                <w:spacing w:val="-3"/>
              </w:rPr>
            </w:pPr>
          </w:p>
        </w:tc>
      </w:tr>
      <w:tr w:rsidR="00A0098E" w:rsidRPr="00C52816" w:rsidTr="00262017">
        <w:tc>
          <w:tcPr>
            <w:tcW w:w="3958" w:type="dxa"/>
            <w:tcBorders>
              <w:top w:val="single" w:sz="6" w:space="0" w:color="auto"/>
              <w:left w:val="double" w:sz="6" w:space="0" w:color="auto"/>
              <w:bottom w:val="single" w:sz="6" w:space="0" w:color="auto"/>
              <w:right w:val="single" w:sz="6" w:space="0" w:color="auto"/>
            </w:tcBorders>
          </w:tcPr>
          <w:p w:rsidR="00A0098E" w:rsidRPr="00C52816" w:rsidRDefault="00A0098E" w:rsidP="00262017">
            <w:pPr>
              <w:tabs>
                <w:tab w:val="left" w:pos="-720"/>
              </w:tabs>
              <w:suppressAutoHyphens/>
              <w:rPr>
                <w:rFonts w:ascii="Arial" w:hAnsi="Arial" w:cs="Arial"/>
                <w:b/>
                <w:spacing w:val="-3"/>
              </w:rPr>
            </w:pPr>
            <w:r w:rsidRPr="00C52816">
              <w:rPr>
                <w:rFonts w:ascii="Arial" w:hAnsi="Arial" w:cs="Arial"/>
                <w:b/>
                <w:spacing w:val="-3"/>
              </w:rPr>
              <w:t>Staff Engineer :</w:t>
            </w:r>
          </w:p>
        </w:tc>
        <w:tc>
          <w:tcPr>
            <w:tcW w:w="5965" w:type="dxa"/>
            <w:tcBorders>
              <w:left w:val="nil"/>
              <w:right w:val="double" w:sz="6" w:space="0" w:color="auto"/>
            </w:tcBorders>
          </w:tcPr>
          <w:p w:rsidR="00A0098E" w:rsidRPr="00C52816" w:rsidRDefault="00A0098E" w:rsidP="00262017">
            <w:pPr>
              <w:tabs>
                <w:tab w:val="left" w:pos="-720"/>
              </w:tabs>
              <w:suppressAutoHyphens/>
              <w:rPr>
                <w:rFonts w:ascii="Arial" w:hAnsi="Arial" w:cs="Arial"/>
                <w:spacing w:val="-3"/>
              </w:rPr>
            </w:pPr>
          </w:p>
        </w:tc>
      </w:tr>
      <w:tr w:rsidR="00A0098E" w:rsidRPr="00C52816" w:rsidTr="00262017">
        <w:tc>
          <w:tcPr>
            <w:tcW w:w="3958" w:type="dxa"/>
            <w:tcBorders>
              <w:top w:val="single" w:sz="6" w:space="0" w:color="auto"/>
              <w:left w:val="double" w:sz="6" w:space="0" w:color="auto"/>
              <w:right w:val="single" w:sz="6" w:space="0" w:color="auto"/>
            </w:tcBorders>
          </w:tcPr>
          <w:p w:rsidR="00A0098E" w:rsidRPr="00C52816" w:rsidRDefault="00A0098E" w:rsidP="00262017">
            <w:pPr>
              <w:tabs>
                <w:tab w:val="left" w:pos="-720"/>
              </w:tabs>
              <w:suppressAutoHyphens/>
              <w:rPr>
                <w:rFonts w:ascii="Arial" w:hAnsi="Arial" w:cs="Arial"/>
                <w:b/>
                <w:spacing w:val="-3"/>
              </w:rPr>
            </w:pPr>
            <w:r w:rsidRPr="00C52816">
              <w:rPr>
                <w:rFonts w:ascii="Arial" w:hAnsi="Arial" w:cs="Arial"/>
                <w:b/>
                <w:spacing w:val="-3"/>
              </w:rPr>
              <w:t>Hotel Director :</w:t>
            </w:r>
          </w:p>
        </w:tc>
        <w:tc>
          <w:tcPr>
            <w:tcW w:w="5965" w:type="dxa"/>
            <w:tcBorders>
              <w:left w:val="nil"/>
              <w:right w:val="double" w:sz="6" w:space="0" w:color="auto"/>
            </w:tcBorders>
          </w:tcPr>
          <w:p w:rsidR="00A0098E" w:rsidRPr="00C52816" w:rsidRDefault="00A0098E" w:rsidP="00262017">
            <w:pPr>
              <w:tabs>
                <w:tab w:val="left" w:pos="-720"/>
              </w:tabs>
              <w:suppressAutoHyphens/>
              <w:rPr>
                <w:rFonts w:ascii="Arial" w:hAnsi="Arial" w:cs="Arial"/>
                <w:spacing w:val="-3"/>
              </w:rPr>
            </w:pPr>
          </w:p>
        </w:tc>
      </w:tr>
      <w:tr w:rsidR="00A0098E" w:rsidRPr="00C52816" w:rsidTr="00262017">
        <w:tc>
          <w:tcPr>
            <w:tcW w:w="3958" w:type="dxa"/>
            <w:tcBorders>
              <w:top w:val="single" w:sz="6" w:space="0" w:color="auto"/>
              <w:left w:val="double" w:sz="6" w:space="0" w:color="auto"/>
              <w:bottom w:val="single" w:sz="6" w:space="0" w:color="auto"/>
              <w:right w:val="single" w:sz="6" w:space="0" w:color="auto"/>
            </w:tcBorders>
          </w:tcPr>
          <w:p w:rsidR="00A0098E" w:rsidRPr="00C52816" w:rsidRDefault="00A0098E" w:rsidP="00262017">
            <w:pPr>
              <w:tabs>
                <w:tab w:val="left" w:pos="-720"/>
              </w:tabs>
              <w:suppressAutoHyphens/>
              <w:rPr>
                <w:rFonts w:ascii="Arial" w:hAnsi="Arial" w:cs="Arial"/>
                <w:b/>
                <w:spacing w:val="-3"/>
              </w:rPr>
            </w:pPr>
          </w:p>
        </w:tc>
        <w:tc>
          <w:tcPr>
            <w:tcW w:w="5965" w:type="dxa"/>
            <w:tcBorders>
              <w:left w:val="nil"/>
              <w:right w:val="double" w:sz="6" w:space="0" w:color="auto"/>
            </w:tcBorders>
          </w:tcPr>
          <w:p w:rsidR="00A0098E" w:rsidRPr="00C52816" w:rsidRDefault="00A0098E" w:rsidP="00262017">
            <w:pPr>
              <w:tabs>
                <w:tab w:val="left" w:pos="-720"/>
              </w:tabs>
              <w:suppressAutoHyphens/>
              <w:rPr>
                <w:rFonts w:ascii="Arial" w:hAnsi="Arial" w:cs="Arial"/>
                <w:spacing w:val="-3"/>
              </w:rPr>
            </w:pPr>
          </w:p>
        </w:tc>
      </w:tr>
      <w:tr w:rsidR="00A0098E" w:rsidRPr="00C52816" w:rsidTr="00262017">
        <w:tc>
          <w:tcPr>
            <w:tcW w:w="3958" w:type="dxa"/>
            <w:tcBorders>
              <w:top w:val="single" w:sz="6" w:space="0" w:color="auto"/>
              <w:left w:val="double" w:sz="6" w:space="0" w:color="auto"/>
              <w:bottom w:val="single" w:sz="6" w:space="0" w:color="auto"/>
              <w:right w:val="single" w:sz="6" w:space="0" w:color="auto"/>
            </w:tcBorders>
          </w:tcPr>
          <w:p w:rsidR="00A0098E" w:rsidRPr="00C52816" w:rsidRDefault="00A0098E" w:rsidP="00262017">
            <w:pPr>
              <w:tabs>
                <w:tab w:val="left" w:pos="-720"/>
              </w:tabs>
              <w:suppressAutoHyphens/>
              <w:rPr>
                <w:rFonts w:ascii="Arial" w:hAnsi="Arial" w:cs="Arial"/>
                <w:b/>
                <w:spacing w:val="-3"/>
              </w:rPr>
            </w:pPr>
          </w:p>
        </w:tc>
        <w:tc>
          <w:tcPr>
            <w:tcW w:w="5965" w:type="dxa"/>
            <w:tcBorders>
              <w:left w:val="nil"/>
              <w:right w:val="double" w:sz="6" w:space="0" w:color="auto"/>
            </w:tcBorders>
          </w:tcPr>
          <w:p w:rsidR="00A0098E" w:rsidRPr="00C52816" w:rsidRDefault="00A0098E" w:rsidP="00262017">
            <w:pPr>
              <w:tabs>
                <w:tab w:val="left" w:pos="-720"/>
              </w:tabs>
              <w:suppressAutoHyphens/>
              <w:rPr>
                <w:rFonts w:ascii="Arial" w:hAnsi="Arial" w:cs="Arial"/>
                <w:spacing w:val="-3"/>
              </w:rPr>
            </w:pPr>
          </w:p>
        </w:tc>
      </w:tr>
      <w:tr w:rsidR="00A0098E" w:rsidRPr="00C52816" w:rsidTr="00262017">
        <w:tc>
          <w:tcPr>
            <w:tcW w:w="3958" w:type="dxa"/>
            <w:tcBorders>
              <w:top w:val="single" w:sz="6" w:space="0" w:color="auto"/>
              <w:left w:val="double" w:sz="6" w:space="0" w:color="auto"/>
              <w:bottom w:val="double" w:sz="6" w:space="0" w:color="auto"/>
              <w:right w:val="single" w:sz="6" w:space="0" w:color="auto"/>
            </w:tcBorders>
          </w:tcPr>
          <w:p w:rsidR="00A0098E" w:rsidRPr="00C52816" w:rsidRDefault="00A0098E" w:rsidP="00262017">
            <w:pPr>
              <w:tabs>
                <w:tab w:val="left" w:pos="-720"/>
              </w:tabs>
              <w:suppressAutoHyphens/>
              <w:rPr>
                <w:rFonts w:ascii="Arial" w:hAnsi="Arial" w:cs="Arial"/>
                <w:b/>
                <w:spacing w:val="-3"/>
              </w:rPr>
            </w:pPr>
          </w:p>
        </w:tc>
        <w:tc>
          <w:tcPr>
            <w:tcW w:w="5965" w:type="dxa"/>
            <w:tcBorders>
              <w:left w:val="nil"/>
              <w:bottom w:val="double" w:sz="6" w:space="0" w:color="auto"/>
              <w:right w:val="double" w:sz="6" w:space="0" w:color="auto"/>
            </w:tcBorders>
          </w:tcPr>
          <w:p w:rsidR="00A0098E" w:rsidRPr="00C52816" w:rsidRDefault="00A0098E" w:rsidP="00262017">
            <w:pPr>
              <w:tabs>
                <w:tab w:val="left" w:pos="-720"/>
              </w:tabs>
              <w:suppressAutoHyphens/>
              <w:spacing w:after="54"/>
              <w:rPr>
                <w:rFonts w:ascii="Arial" w:hAnsi="Arial" w:cs="Arial"/>
                <w:spacing w:val="-3"/>
              </w:rPr>
            </w:pPr>
            <w:r w:rsidRPr="00C52816">
              <w:rPr>
                <w:rFonts w:ascii="Arial" w:hAnsi="Arial" w:cs="Arial"/>
                <w:spacing w:val="-3"/>
              </w:rPr>
              <w:t xml:space="preserve">                 </w:t>
            </w:r>
          </w:p>
        </w:tc>
      </w:tr>
    </w:tbl>
    <w:p w:rsidR="00A0098E" w:rsidRPr="00C52816" w:rsidRDefault="00A0098E" w:rsidP="00A0098E">
      <w:pPr>
        <w:tabs>
          <w:tab w:val="left" w:pos="-720"/>
        </w:tabs>
        <w:suppressAutoHyphens/>
        <w:jc w:val="both"/>
        <w:rPr>
          <w:rFonts w:ascii="Arial" w:hAnsi="Arial" w:cs="Arial"/>
          <w:b/>
          <w:spacing w:val="-1"/>
          <w:sz w:val="14"/>
        </w:rPr>
      </w:pPr>
    </w:p>
    <w:p w:rsidR="00A0098E" w:rsidRPr="00BD78A2" w:rsidRDefault="00A0098E" w:rsidP="00A0098E">
      <w:pPr>
        <w:pStyle w:val="BlockText"/>
        <w:ind w:left="142" w:right="141"/>
        <w:rPr>
          <w:rFonts w:cs="Arial"/>
          <w:b/>
          <w:sz w:val="20"/>
          <w:u w:val="single"/>
        </w:rPr>
      </w:pPr>
      <w:r w:rsidRPr="00CA05F8">
        <w:rPr>
          <w:rFonts w:cs="Arial"/>
          <w:b/>
          <w:sz w:val="20"/>
          <w:u w:val="single"/>
        </w:rPr>
        <w:t>DISCLAIMER:</w:t>
      </w:r>
    </w:p>
    <w:p w:rsidR="00A0098E" w:rsidRPr="001913AF" w:rsidRDefault="00A0098E" w:rsidP="00A0098E">
      <w:pPr>
        <w:pStyle w:val="BlockText"/>
        <w:ind w:left="142" w:right="141"/>
        <w:rPr>
          <w:rFonts w:cs="Arial"/>
          <w:sz w:val="20"/>
        </w:rPr>
      </w:pPr>
      <w:r w:rsidRPr="001913AF">
        <w:rPr>
          <w:rFonts w:cs="Arial"/>
          <w:sz w:val="20"/>
        </w:rPr>
        <w:t>Whilst every reasonable effort has been made to inspect the vessel concerned in accordance with instructions, neither the company nor the Superintendent conducting the inspection accept any responsibility whatsoever FOR failure to inspect any item of hull OR machinery that is  not reasonable accessible, or available for inspection, or (in the case of machinery) opened up for inspection and having regard always to the condition of the vessel and its location, whether or not the machinery was seen in operation and the time available for the carrying out of the inspection.</w:t>
      </w:r>
      <w:r>
        <w:rPr>
          <w:rFonts w:cs="Arial"/>
          <w:sz w:val="20"/>
        </w:rPr>
        <w:t xml:space="preserve"> </w:t>
      </w:r>
      <w:r w:rsidRPr="00CA05F8">
        <w:rPr>
          <w:rFonts w:cs="Arial"/>
          <w:sz w:val="20"/>
        </w:rPr>
        <w:t>(</w:t>
      </w:r>
      <w:r w:rsidRPr="00CA05F8">
        <w:rPr>
          <w:rFonts w:cs="Arial"/>
          <w:b/>
          <w:sz w:val="20"/>
        </w:rPr>
        <w:t>see ALSO item #4 of the “Instructions to fleet superintendents” section</w:t>
      </w:r>
      <w:r w:rsidRPr="00CA05F8">
        <w:rPr>
          <w:rFonts w:cs="Arial"/>
          <w:sz w:val="20"/>
        </w:rPr>
        <w:t>)</w:t>
      </w:r>
      <w:r>
        <w:rPr>
          <w:rFonts w:cs="Arial"/>
          <w:sz w:val="20"/>
        </w:rPr>
        <w:t xml:space="preserve"> </w:t>
      </w:r>
    </w:p>
    <w:p w:rsidR="00A0098E" w:rsidRPr="00C52816" w:rsidRDefault="00A0098E" w:rsidP="00A0098E">
      <w:pPr>
        <w:tabs>
          <w:tab w:val="left" w:pos="-720"/>
        </w:tabs>
        <w:suppressAutoHyphens/>
        <w:jc w:val="both"/>
        <w:rPr>
          <w:rFonts w:ascii="Arial" w:hAnsi="Arial" w:cs="Arial"/>
        </w:rPr>
      </w:pPr>
      <w:r w:rsidRPr="00C52816">
        <w:rPr>
          <w:rFonts w:ascii="Arial" w:hAnsi="Arial" w:cs="Arial"/>
          <w:b/>
          <w:spacing w:val="-1"/>
          <w:sz w:val="14"/>
        </w:rPr>
        <w:br w:type="page"/>
      </w:r>
    </w:p>
    <w:tbl>
      <w:tblPr>
        <w:tblW w:w="0" w:type="auto"/>
        <w:jc w:val="center"/>
        <w:tblLayout w:type="fixed"/>
        <w:tblCellMar>
          <w:left w:w="120" w:type="dxa"/>
          <w:right w:w="120" w:type="dxa"/>
        </w:tblCellMar>
        <w:tblLook w:val="0000" w:firstRow="0" w:lastRow="0" w:firstColumn="0" w:lastColumn="0" w:noHBand="0" w:noVBand="0"/>
      </w:tblPr>
      <w:tblGrid>
        <w:gridCol w:w="9640"/>
      </w:tblGrid>
      <w:tr w:rsidR="00A0098E" w:rsidRPr="00C52816" w:rsidTr="00262017">
        <w:trPr>
          <w:trHeight w:val="551"/>
          <w:jc w:val="center"/>
        </w:trPr>
        <w:tc>
          <w:tcPr>
            <w:tcW w:w="9640" w:type="dxa"/>
            <w:tcBorders>
              <w:top w:val="double" w:sz="6" w:space="0" w:color="auto"/>
              <w:left w:val="double" w:sz="6" w:space="0" w:color="auto"/>
              <w:right w:val="double" w:sz="6" w:space="0" w:color="auto"/>
            </w:tcBorders>
          </w:tcPr>
          <w:p w:rsidR="00A0098E" w:rsidRPr="00C52816" w:rsidRDefault="00A0098E" w:rsidP="00262017">
            <w:pPr>
              <w:pStyle w:val="Heading4"/>
              <w:rPr>
                <w:rFonts w:cs="Arial"/>
              </w:rPr>
            </w:pPr>
            <w:r w:rsidRPr="00C52816">
              <w:rPr>
                <w:rFonts w:cs="Arial"/>
              </w:rPr>
              <w:lastRenderedPageBreak/>
              <w:t>I N D E X</w:t>
            </w:r>
          </w:p>
          <w:p w:rsidR="00A0098E" w:rsidRPr="00721276" w:rsidRDefault="00A0098E" w:rsidP="00262017">
            <w:pPr>
              <w:rPr>
                <w:rFonts w:ascii="Arial" w:hAnsi="Arial" w:cs="Arial"/>
              </w:rPr>
            </w:pPr>
          </w:p>
        </w:tc>
      </w:tr>
      <w:tr w:rsidR="00A0098E" w:rsidRPr="00C52816" w:rsidTr="00262017">
        <w:trPr>
          <w:trHeight w:val="10608"/>
          <w:jc w:val="center"/>
        </w:trPr>
        <w:tc>
          <w:tcPr>
            <w:tcW w:w="9640" w:type="dxa"/>
            <w:tcBorders>
              <w:top w:val="single" w:sz="6" w:space="0" w:color="auto"/>
              <w:left w:val="double" w:sz="6" w:space="0" w:color="auto"/>
              <w:bottom w:val="double" w:sz="6" w:space="0" w:color="auto"/>
              <w:right w:val="double" w:sz="6" w:space="0" w:color="auto"/>
            </w:tcBorders>
          </w:tcPr>
          <w:p w:rsidR="00A0098E" w:rsidRPr="00C52816" w:rsidRDefault="00A0098E" w:rsidP="00262017">
            <w:pPr>
              <w:pStyle w:val="TOC1"/>
              <w:rPr>
                <w:rFonts w:ascii="Arial" w:hAnsi="Arial" w:cs="Arial"/>
                <w:spacing w:val="-2"/>
              </w:rPr>
            </w:pPr>
          </w:p>
          <w:p w:rsidR="00A0098E" w:rsidRPr="00C52816" w:rsidRDefault="00A0098E" w:rsidP="00262017">
            <w:pPr>
              <w:pStyle w:val="TOC1"/>
              <w:rPr>
                <w:rFonts w:ascii="Arial" w:hAnsi="Arial" w:cs="Arial"/>
                <w:spacing w:val="-2"/>
              </w:rPr>
            </w:pPr>
          </w:p>
          <w:p w:rsidR="00795BCA" w:rsidRDefault="00A0098E">
            <w:pPr>
              <w:pStyle w:val="TOC1"/>
              <w:rPr>
                <w:rFonts w:asciiTheme="minorHAnsi" w:eastAsiaTheme="minorEastAsia" w:hAnsiTheme="minorHAnsi" w:cstheme="minorBidi"/>
                <w:b w:val="0"/>
                <w:caps w:val="0"/>
                <w:sz w:val="22"/>
                <w:szCs w:val="22"/>
                <w:lang w:val="en-GB" w:eastAsia="en-GB"/>
              </w:rPr>
            </w:pPr>
            <w:r w:rsidRPr="00C52816">
              <w:rPr>
                <w:rFonts w:ascii="Arial" w:hAnsi="Arial" w:cs="Arial"/>
                <w:spacing w:val="-2"/>
              </w:rPr>
              <w:fldChar w:fldCharType="begin"/>
            </w:r>
            <w:r w:rsidRPr="00C52816">
              <w:rPr>
                <w:rFonts w:ascii="Arial" w:hAnsi="Arial" w:cs="Arial"/>
                <w:spacing w:val="-2"/>
              </w:rPr>
              <w:instrText xml:space="preserve"> TOC \o "1-1" </w:instrText>
            </w:r>
            <w:r w:rsidRPr="00C52816">
              <w:rPr>
                <w:rFonts w:ascii="Arial" w:hAnsi="Arial" w:cs="Arial"/>
                <w:spacing w:val="-2"/>
              </w:rPr>
              <w:fldChar w:fldCharType="separate"/>
            </w:r>
            <w:r w:rsidR="00795BCA" w:rsidRPr="002F2114">
              <w:rPr>
                <w:rFonts w:cs="Arial"/>
              </w:rPr>
              <w:t>INSTRUCTIONS TO FLEET SUPERINTENDENTS</w:t>
            </w:r>
            <w:r w:rsidR="00795BCA">
              <w:tab/>
            </w:r>
            <w:r w:rsidR="00795BCA">
              <w:fldChar w:fldCharType="begin"/>
            </w:r>
            <w:r w:rsidR="00795BCA">
              <w:instrText xml:space="preserve"> PAGEREF _Toc57636533 \h </w:instrText>
            </w:r>
            <w:r w:rsidR="00795BCA">
              <w:fldChar w:fldCharType="separate"/>
            </w:r>
            <w:r w:rsidR="00795BCA">
              <w:t>3</w:t>
            </w:r>
            <w:r w:rsidR="00795BCA">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SUMMARY OF COMMENTS</w:t>
            </w:r>
            <w:r>
              <w:tab/>
            </w:r>
            <w:r>
              <w:fldChar w:fldCharType="begin"/>
            </w:r>
            <w:r>
              <w:instrText xml:space="preserve"> PAGEREF _Toc57636534 \h </w:instrText>
            </w:r>
            <w:r>
              <w:fldChar w:fldCharType="separate"/>
            </w:r>
            <w:r>
              <w:t>4</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100-HULL EXTERNAL AND APPENDAGES</w:t>
            </w:r>
            <w:r>
              <w:tab/>
            </w:r>
            <w:r>
              <w:fldChar w:fldCharType="begin"/>
            </w:r>
            <w:r>
              <w:instrText xml:space="preserve"> PAGEREF _Toc57636535 \h </w:instrText>
            </w:r>
            <w:r>
              <w:fldChar w:fldCharType="separate"/>
            </w:r>
            <w:r>
              <w:t>6</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200 – OPEN DECKS, DECK FITTINGS AND MACHINERY</w:t>
            </w:r>
            <w:r>
              <w:tab/>
            </w:r>
            <w:r>
              <w:fldChar w:fldCharType="begin"/>
            </w:r>
            <w:r>
              <w:instrText xml:space="preserve"> PAGEREF _Toc57636536 \h </w:instrText>
            </w:r>
            <w:r>
              <w:fldChar w:fldCharType="separate"/>
            </w:r>
            <w:r>
              <w:t>7</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300 – INTERNAL HULL STRUCTURE</w:t>
            </w:r>
            <w:r>
              <w:tab/>
            </w:r>
            <w:r>
              <w:fldChar w:fldCharType="begin"/>
            </w:r>
            <w:r>
              <w:instrText xml:space="preserve"> PAGEREF _Toc57636537 \h </w:instrText>
            </w:r>
            <w:r>
              <w:fldChar w:fldCharType="separate"/>
            </w:r>
            <w:r>
              <w:t>8</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400 – CREW ACCOMMODATION</w:t>
            </w:r>
            <w:r>
              <w:tab/>
            </w:r>
            <w:r>
              <w:fldChar w:fldCharType="begin"/>
            </w:r>
            <w:r>
              <w:instrText xml:space="preserve"> PAGEREF _Toc57636538 \h </w:instrText>
            </w:r>
            <w:r>
              <w:fldChar w:fldCharType="separate"/>
            </w:r>
            <w:r>
              <w:t>10</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500 – BRIDGE, NAVIGATION &amp; RADIO EQUIPMENT</w:t>
            </w:r>
            <w:r>
              <w:tab/>
            </w:r>
            <w:r>
              <w:fldChar w:fldCharType="begin"/>
            </w:r>
            <w:r>
              <w:instrText xml:space="preserve"> PAGEREF _Toc57636539 \h </w:instrText>
            </w:r>
            <w:r>
              <w:fldChar w:fldCharType="separate"/>
            </w:r>
            <w:r>
              <w:t>12</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600 – ENGINE ROOM, MACHINERY &amp; EQUIPMENT</w:t>
            </w:r>
            <w:r>
              <w:tab/>
            </w:r>
            <w:r>
              <w:fldChar w:fldCharType="begin"/>
            </w:r>
            <w:r>
              <w:instrText xml:space="preserve"> PAGEREF _Toc57636540 \h </w:instrText>
            </w:r>
            <w:r>
              <w:fldChar w:fldCharType="separate"/>
            </w:r>
            <w:r>
              <w:t>14</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700 – SAFETY EQUIPMENT</w:t>
            </w:r>
            <w:r>
              <w:tab/>
            </w:r>
            <w:r>
              <w:fldChar w:fldCharType="begin"/>
            </w:r>
            <w:r>
              <w:instrText xml:space="preserve"> PAGEREF _Toc57636541 \h </w:instrText>
            </w:r>
            <w:r>
              <w:fldChar w:fldCharType="separate"/>
            </w:r>
            <w:r>
              <w:t>17</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800 – SAFE WATER SUPPLIES AND RWFs WATER TREATMENT</w:t>
            </w:r>
            <w:r>
              <w:tab/>
            </w:r>
            <w:r>
              <w:fldChar w:fldCharType="begin"/>
            </w:r>
            <w:r>
              <w:instrText xml:space="preserve"> PAGEREF _Toc57636542 \h </w:instrText>
            </w:r>
            <w:r>
              <w:fldChar w:fldCharType="separate"/>
            </w:r>
            <w:r>
              <w:t>20</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900 – PASSENGER AREAS</w:t>
            </w:r>
            <w:r>
              <w:tab/>
            </w:r>
            <w:r>
              <w:fldChar w:fldCharType="begin"/>
            </w:r>
            <w:r>
              <w:instrText xml:space="preserve"> PAGEREF _Toc57636543 \h </w:instrText>
            </w:r>
            <w:r>
              <w:fldChar w:fldCharType="separate"/>
            </w:r>
            <w:r>
              <w:t>21</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1000 – SHIP CERTIFICATES AND SAFETY MANAGEMENT SYSTEM</w:t>
            </w:r>
            <w:r>
              <w:tab/>
            </w:r>
            <w:r>
              <w:fldChar w:fldCharType="begin"/>
            </w:r>
            <w:r>
              <w:instrText xml:space="preserve"> PAGEREF _Toc57636544 \h </w:instrText>
            </w:r>
            <w:r>
              <w:fldChar w:fldCharType="separate"/>
            </w:r>
            <w:r>
              <w:t>24</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1100 - MANNING</w:t>
            </w:r>
            <w:r>
              <w:tab/>
            </w:r>
            <w:r>
              <w:fldChar w:fldCharType="begin"/>
            </w:r>
            <w:r>
              <w:instrText xml:space="preserve"> PAGEREF _Toc57636545 \h </w:instrText>
            </w:r>
            <w:r>
              <w:fldChar w:fldCharType="separate"/>
            </w:r>
            <w:r>
              <w:t>24</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CREW APPRAISAL</w:t>
            </w:r>
            <w:r>
              <w:tab/>
            </w:r>
            <w:r>
              <w:fldChar w:fldCharType="begin"/>
            </w:r>
            <w:r>
              <w:instrText xml:space="preserve"> PAGEREF _Toc57636546 \h </w:instrText>
            </w:r>
            <w:r>
              <w:fldChar w:fldCharType="separate"/>
            </w:r>
            <w:r>
              <w:t>26</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SHIP’S PERFORMANCE REPORT</w:t>
            </w:r>
            <w:r>
              <w:tab/>
            </w:r>
            <w:r>
              <w:fldChar w:fldCharType="begin"/>
            </w:r>
            <w:r>
              <w:instrText xml:space="preserve"> PAGEREF _Toc57636547 \h </w:instrText>
            </w:r>
            <w:r>
              <w:fldChar w:fldCharType="separate"/>
            </w:r>
            <w:r>
              <w:t>26</w:t>
            </w:r>
            <w:r>
              <w:fldChar w:fldCharType="end"/>
            </w:r>
          </w:p>
          <w:p w:rsidR="00795BCA" w:rsidRDefault="00795BCA">
            <w:pPr>
              <w:pStyle w:val="TOC1"/>
              <w:rPr>
                <w:rFonts w:asciiTheme="minorHAnsi" w:eastAsiaTheme="minorEastAsia" w:hAnsiTheme="minorHAnsi" w:cstheme="minorBidi"/>
                <w:b w:val="0"/>
                <w:caps w:val="0"/>
                <w:sz w:val="22"/>
                <w:szCs w:val="22"/>
                <w:lang w:val="en-GB" w:eastAsia="en-GB"/>
              </w:rPr>
            </w:pPr>
            <w:r w:rsidRPr="002F2114">
              <w:rPr>
                <w:rFonts w:cs="Arial"/>
              </w:rPr>
              <w:t>DEFECT LIST</w:t>
            </w:r>
            <w:r>
              <w:tab/>
            </w:r>
            <w:r>
              <w:fldChar w:fldCharType="begin"/>
            </w:r>
            <w:r>
              <w:instrText xml:space="preserve"> PAGEREF _Toc57636548 \h </w:instrText>
            </w:r>
            <w:r>
              <w:fldChar w:fldCharType="separate"/>
            </w:r>
            <w:r>
              <w:t>27</w:t>
            </w:r>
            <w:r>
              <w:fldChar w:fldCharType="end"/>
            </w:r>
          </w:p>
          <w:p w:rsidR="00A0098E" w:rsidRPr="00C52816" w:rsidRDefault="00A0098E" w:rsidP="00262017">
            <w:pPr>
              <w:tabs>
                <w:tab w:val="left" w:pos="-720"/>
              </w:tabs>
              <w:suppressAutoHyphens/>
              <w:spacing w:after="54"/>
              <w:rPr>
                <w:rFonts w:ascii="Arial" w:hAnsi="Arial" w:cs="Arial"/>
                <w:noProof/>
                <w:spacing w:val="-2"/>
              </w:rPr>
            </w:pPr>
            <w:r w:rsidRPr="00C52816">
              <w:rPr>
                <w:rFonts w:ascii="Arial" w:hAnsi="Arial" w:cs="Arial"/>
                <w:noProof/>
                <w:spacing w:val="-2"/>
              </w:rPr>
              <w:fldChar w:fldCharType="end"/>
            </w:r>
          </w:p>
          <w:p w:rsidR="00A0098E" w:rsidRPr="00C52816" w:rsidRDefault="00A0098E" w:rsidP="00262017">
            <w:pPr>
              <w:tabs>
                <w:tab w:val="left" w:pos="-720"/>
              </w:tabs>
              <w:suppressAutoHyphens/>
              <w:spacing w:after="54"/>
              <w:rPr>
                <w:rFonts w:ascii="Arial" w:hAnsi="Arial" w:cs="Arial"/>
                <w:noProof/>
                <w:spacing w:val="-2"/>
              </w:rPr>
            </w:pPr>
          </w:p>
          <w:p w:rsidR="00A0098E" w:rsidRPr="00C52816" w:rsidRDefault="00A0098E" w:rsidP="00262017">
            <w:pPr>
              <w:tabs>
                <w:tab w:val="left" w:pos="-720"/>
              </w:tabs>
              <w:suppressAutoHyphens/>
              <w:spacing w:after="54"/>
              <w:rPr>
                <w:rFonts w:ascii="Arial" w:hAnsi="Arial" w:cs="Arial"/>
                <w:spacing w:val="-2"/>
              </w:rPr>
            </w:pPr>
          </w:p>
          <w:p w:rsidR="00A0098E" w:rsidRPr="00C52816" w:rsidRDefault="00A0098E" w:rsidP="00262017">
            <w:pPr>
              <w:tabs>
                <w:tab w:val="left" w:pos="-720"/>
              </w:tabs>
              <w:suppressAutoHyphens/>
              <w:spacing w:after="54"/>
              <w:rPr>
                <w:rFonts w:ascii="Arial" w:hAnsi="Arial" w:cs="Arial"/>
                <w:spacing w:val="-2"/>
              </w:rPr>
            </w:pPr>
          </w:p>
        </w:tc>
      </w:tr>
    </w:tbl>
    <w:p w:rsidR="00A0098E" w:rsidRPr="00C52816" w:rsidRDefault="00A0098E" w:rsidP="00A0098E">
      <w:pPr>
        <w:pStyle w:val="Header"/>
        <w:tabs>
          <w:tab w:val="clear" w:pos="4320"/>
          <w:tab w:val="clear" w:pos="8640"/>
        </w:tabs>
        <w:rPr>
          <w:rFonts w:ascii="Arial" w:hAnsi="Arial" w:cs="Arial"/>
        </w:rPr>
      </w:pPr>
    </w:p>
    <w:p w:rsidR="00A0098E" w:rsidRPr="00C52816" w:rsidRDefault="00A0098E" w:rsidP="00A0098E">
      <w:pPr>
        <w:suppressAutoHyphens/>
        <w:spacing w:line="216" w:lineRule="auto"/>
        <w:ind w:left="7200" w:right="-805" w:firstLine="720"/>
        <w:rPr>
          <w:rFonts w:ascii="Arial" w:hAnsi="Arial" w:cs="Arial"/>
          <w:spacing w:val="-3"/>
          <w:sz w:val="26"/>
        </w:rPr>
      </w:pPr>
    </w:p>
    <w:tbl>
      <w:tblPr>
        <w:tblW w:w="9923" w:type="dxa"/>
        <w:tblInd w:w="-22" w:type="dxa"/>
        <w:tblLayout w:type="fixed"/>
        <w:tblCellMar>
          <w:left w:w="120" w:type="dxa"/>
          <w:right w:w="120" w:type="dxa"/>
        </w:tblCellMar>
        <w:tblLook w:val="0000" w:firstRow="0" w:lastRow="0" w:firstColumn="0" w:lastColumn="0" w:noHBand="0" w:noVBand="0"/>
      </w:tblPr>
      <w:tblGrid>
        <w:gridCol w:w="9923"/>
      </w:tblGrid>
      <w:tr w:rsidR="00A0098E" w:rsidRPr="00CA05F8" w:rsidTr="00262017">
        <w:trPr>
          <w:trHeight w:val="161"/>
        </w:trPr>
        <w:tc>
          <w:tcPr>
            <w:tcW w:w="9923" w:type="dxa"/>
            <w:tcBorders>
              <w:top w:val="double" w:sz="6" w:space="0" w:color="auto"/>
              <w:left w:val="double" w:sz="6" w:space="0" w:color="auto"/>
              <w:right w:val="double" w:sz="6" w:space="0" w:color="auto"/>
            </w:tcBorders>
          </w:tcPr>
          <w:p w:rsidR="00A0098E" w:rsidRPr="00C52816" w:rsidRDefault="00A0098E" w:rsidP="00262017">
            <w:pPr>
              <w:pStyle w:val="Heading1"/>
              <w:rPr>
                <w:rFonts w:cs="Arial"/>
              </w:rPr>
            </w:pPr>
          </w:p>
          <w:p w:rsidR="00A0098E" w:rsidRPr="00CA05F8" w:rsidRDefault="00A0098E" w:rsidP="00262017">
            <w:pPr>
              <w:pStyle w:val="Heading1"/>
              <w:rPr>
                <w:rFonts w:cs="Arial"/>
              </w:rPr>
            </w:pPr>
            <w:bookmarkStart w:id="0" w:name="_Toc57636533"/>
            <w:r w:rsidRPr="00CA05F8">
              <w:rPr>
                <w:rFonts w:cs="Arial"/>
              </w:rPr>
              <w:t>INSTRUCTIONS TO FLEET SUPERINTENDENTS</w:t>
            </w:r>
            <w:bookmarkEnd w:id="0"/>
          </w:p>
        </w:tc>
      </w:tr>
      <w:tr w:rsidR="00A0098E" w:rsidRPr="00C52816" w:rsidTr="00262017">
        <w:trPr>
          <w:trHeight w:val="3002"/>
        </w:trPr>
        <w:tc>
          <w:tcPr>
            <w:tcW w:w="9923" w:type="dxa"/>
            <w:tcBorders>
              <w:top w:val="single" w:sz="6" w:space="0" w:color="auto"/>
              <w:left w:val="double" w:sz="6" w:space="0" w:color="auto"/>
              <w:bottom w:val="single" w:sz="6" w:space="0" w:color="auto"/>
              <w:right w:val="double" w:sz="6" w:space="0" w:color="auto"/>
            </w:tcBorders>
          </w:tcPr>
          <w:p w:rsidR="00A0098E" w:rsidRPr="00CA05F8" w:rsidRDefault="00A0098E" w:rsidP="00262017">
            <w:pPr>
              <w:tabs>
                <w:tab w:val="left" w:pos="-720"/>
                <w:tab w:val="left" w:pos="731"/>
              </w:tabs>
              <w:suppressAutoHyphens/>
              <w:spacing w:before="240"/>
              <w:ind w:left="732" w:right="238" w:hanging="709"/>
              <w:jc w:val="both"/>
              <w:rPr>
                <w:rFonts w:ascii="Arial" w:hAnsi="Arial" w:cs="Arial"/>
                <w:spacing w:val="-2"/>
              </w:rPr>
            </w:pPr>
            <w:r w:rsidRPr="00CA05F8">
              <w:rPr>
                <w:rFonts w:ascii="Arial" w:hAnsi="Arial" w:cs="Arial"/>
                <w:spacing w:val="-2"/>
              </w:rPr>
              <w:t>1.    This Fleet Superintendent vessel inspection should be completed together with the bi-annual superintendent</w:t>
            </w:r>
            <w:r w:rsidR="00262017">
              <w:rPr>
                <w:rFonts w:ascii="Arial" w:hAnsi="Arial" w:cs="Arial"/>
                <w:spacing w:val="-2"/>
              </w:rPr>
              <w:t xml:space="preserve"> </w:t>
            </w:r>
            <w:r w:rsidRPr="00CA05F8">
              <w:rPr>
                <w:rFonts w:ascii="Arial" w:hAnsi="Arial" w:cs="Arial"/>
                <w:spacing w:val="-2"/>
              </w:rPr>
              <w:t xml:space="preserve">Environmental </w:t>
            </w:r>
            <w:r w:rsidR="00262017">
              <w:rPr>
                <w:rFonts w:ascii="Arial" w:hAnsi="Arial" w:cs="Arial"/>
                <w:spacing w:val="-2"/>
              </w:rPr>
              <w:t xml:space="preserve">(RSQ21) </w:t>
            </w:r>
            <w:r w:rsidRPr="00CA05F8">
              <w:rPr>
                <w:rFonts w:ascii="Arial" w:hAnsi="Arial" w:cs="Arial"/>
                <w:spacing w:val="-2"/>
              </w:rPr>
              <w:t xml:space="preserve">Compliance </w:t>
            </w:r>
            <w:r w:rsidR="00262017" w:rsidRPr="00C71DC2">
              <w:rPr>
                <w:rFonts w:ascii="Arial" w:hAnsi="Arial" w:cs="Arial"/>
                <w:spacing w:val="-2"/>
              </w:rPr>
              <w:t>Report</w:t>
            </w:r>
            <w:r w:rsidRPr="00C71DC2">
              <w:rPr>
                <w:rFonts w:ascii="Arial" w:hAnsi="Arial" w:cs="Arial"/>
                <w:spacing w:val="-2"/>
              </w:rPr>
              <w:t xml:space="preserve"> (the 6-monthly term is not to be exceeded)</w:t>
            </w:r>
            <w:r w:rsidR="00262017" w:rsidRPr="00C71DC2">
              <w:rPr>
                <w:rFonts w:ascii="Arial" w:hAnsi="Arial" w:cs="Arial"/>
                <w:spacing w:val="-2"/>
              </w:rPr>
              <w:t>,</w:t>
            </w:r>
            <w:r w:rsidRPr="00C71DC2">
              <w:rPr>
                <w:rFonts w:ascii="Arial" w:hAnsi="Arial" w:cs="Arial"/>
                <w:spacing w:val="-2"/>
              </w:rPr>
              <w:t xml:space="preserve"> </w:t>
            </w:r>
            <w:r w:rsidR="00262017" w:rsidRPr="00C71DC2">
              <w:rPr>
                <w:rFonts w:ascii="Arial" w:hAnsi="Arial" w:cs="Arial"/>
                <w:spacing w:val="-2"/>
              </w:rPr>
              <w:t>which is to be recorded in SS under Environmental (RSQ21) Report</w:t>
            </w:r>
            <w:r w:rsidR="00262017">
              <w:rPr>
                <w:rFonts w:ascii="Arial" w:hAnsi="Arial" w:cs="Arial"/>
                <w:spacing w:val="-2"/>
              </w:rPr>
              <w:t xml:space="preserve"> and  </w:t>
            </w:r>
            <w:r w:rsidRPr="00CA05F8">
              <w:rPr>
                <w:rFonts w:ascii="Arial" w:hAnsi="Arial" w:cs="Arial"/>
                <w:spacing w:val="-2"/>
              </w:rPr>
              <w:t xml:space="preserve">the relevant environmental </w:t>
            </w:r>
            <w:r w:rsidR="00262017">
              <w:rPr>
                <w:rFonts w:ascii="Arial" w:hAnsi="Arial" w:cs="Arial"/>
                <w:spacing w:val="-2"/>
              </w:rPr>
              <w:t>report</w:t>
            </w:r>
            <w:r w:rsidRPr="00CA05F8">
              <w:rPr>
                <w:rFonts w:ascii="Arial" w:hAnsi="Arial" w:cs="Arial"/>
                <w:spacing w:val="-2"/>
              </w:rPr>
              <w:t xml:space="preserve"> checklist </w:t>
            </w:r>
            <w:r w:rsidR="00262017">
              <w:rPr>
                <w:rFonts w:ascii="Arial" w:hAnsi="Arial" w:cs="Arial"/>
                <w:spacing w:val="-2"/>
              </w:rPr>
              <w:t>e</w:t>
            </w:r>
            <w:r w:rsidRPr="00CA05F8">
              <w:rPr>
                <w:rFonts w:ascii="Arial" w:hAnsi="Arial" w:cs="Arial"/>
                <w:spacing w:val="-2"/>
              </w:rPr>
              <w:t>nclosed.</w:t>
            </w:r>
          </w:p>
          <w:p w:rsidR="00A0098E" w:rsidRPr="00CA05F8" w:rsidRDefault="00A0098E" w:rsidP="00262017">
            <w:pPr>
              <w:tabs>
                <w:tab w:val="left" w:pos="-720"/>
                <w:tab w:val="left" w:pos="0"/>
              </w:tabs>
              <w:suppressAutoHyphens/>
              <w:spacing w:before="240" w:after="240"/>
              <w:ind w:left="720" w:right="240" w:hanging="698"/>
              <w:jc w:val="both"/>
              <w:rPr>
                <w:rFonts w:ascii="Arial" w:hAnsi="Arial" w:cs="Arial"/>
                <w:spacing w:val="-2"/>
              </w:rPr>
            </w:pPr>
            <w:r w:rsidRPr="00CA05F8">
              <w:rPr>
                <w:rFonts w:ascii="Arial" w:hAnsi="Arial" w:cs="Arial"/>
                <w:spacing w:val="-2"/>
              </w:rPr>
              <w:t>2.</w:t>
            </w:r>
            <w:r w:rsidRPr="00CA05F8">
              <w:rPr>
                <w:rFonts w:ascii="Arial" w:hAnsi="Arial" w:cs="Arial"/>
                <w:spacing w:val="-2"/>
              </w:rPr>
              <w:tab/>
              <w:t>This report is used to evidence compliance with the ship inspection requirements as per the Company’s safety and quality procedures. The intention of this report is to provide a balanced view and not necessarily reflects a negative view of defects only.</w:t>
            </w:r>
          </w:p>
          <w:p w:rsidR="00A0098E" w:rsidRPr="00CA05F8" w:rsidRDefault="00A0098E" w:rsidP="00262017">
            <w:pPr>
              <w:tabs>
                <w:tab w:val="left" w:pos="-720"/>
                <w:tab w:val="left" w:pos="0"/>
              </w:tabs>
              <w:suppressAutoHyphens/>
              <w:spacing w:before="120" w:after="240"/>
              <w:ind w:left="720" w:right="240" w:hanging="698"/>
              <w:jc w:val="both"/>
              <w:rPr>
                <w:rFonts w:ascii="Arial" w:hAnsi="Arial" w:cs="Arial"/>
                <w:spacing w:val="-2"/>
              </w:rPr>
            </w:pPr>
            <w:r w:rsidRPr="00CA05F8">
              <w:rPr>
                <w:rFonts w:ascii="Arial" w:hAnsi="Arial" w:cs="Arial"/>
                <w:spacing w:val="-2"/>
              </w:rPr>
              <w:t>3.</w:t>
            </w:r>
            <w:r w:rsidRPr="00CA05F8">
              <w:rPr>
                <w:rFonts w:ascii="Arial" w:hAnsi="Arial" w:cs="Arial"/>
                <w:spacing w:val="-2"/>
              </w:rPr>
              <w:tab/>
            </w:r>
            <w:r w:rsidRPr="00CA05F8">
              <w:rPr>
                <w:rFonts w:ascii="Arial" w:hAnsi="Arial" w:cs="Arial"/>
                <w:b/>
                <w:spacing w:val="-2"/>
              </w:rPr>
              <w:t>Two inspections will be performed as a minimum per year for each vessel.</w:t>
            </w:r>
            <w:r w:rsidRPr="00CA05F8">
              <w:rPr>
                <w:rFonts w:ascii="Arial" w:hAnsi="Arial" w:cs="Arial"/>
                <w:spacing w:val="-2"/>
              </w:rPr>
              <w:t xml:space="preserve"> (one of the inspections is to be performed during a voyage, if LSA capacity permitting). Photographs or other evidence should support the findings of the report.</w:t>
            </w:r>
            <w:ins w:id="1" w:author="Author">
              <w:r w:rsidRPr="00CA05F8">
                <w:rPr>
                  <w:rFonts w:ascii="Arial" w:hAnsi="Arial" w:cs="Arial"/>
                  <w:spacing w:val="-2"/>
                </w:rPr>
                <w:t xml:space="preserve"> </w:t>
              </w:r>
            </w:ins>
          </w:p>
          <w:p w:rsidR="00A0098E" w:rsidRPr="00CA05F8" w:rsidRDefault="00A0098E" w:rsidP="00262017">
            <w:pPr>
              <w:tabs>
                <w:tab w:val="left" w:pos="-720"/>
                <w:tab w:val="left" w:pos="589"/>
              </w:tabs>
              <w:suppressAutoHyphens/>
              <w:spacing w:before="120" w:after="240"/>
              <w:ind w:left="720" w:right="240" w:hanging="698"/>
              <w:jc w:val="both"/>
              <w:rPr>
                <w:rFonts w:ascii="Arial" w:hAnsi="Arial" w:cs="Arial"/>
                <w:spacing w:val="-2"/>
              </w:rPr>
            </w:pPr>
            <w:r w:rsidRPr="00CA05F8">
              <w:rPr>
                <w:rFonts w:ascii="Arial" w:hAnsi="Arial" w:cs="Arial"/>
                <w:spacing w:val="-2"/>
              </w:rPr>
              <w:t xml:space="preserve">4.         </w:t>
            </w:r>
            <w:r w:rsidRPr="00CA05F8">
              <w:rPr>
                <w:rFonts w:ascii="Arial" w:hAnsi="Arial" w:cs="Arial"/>
                <w:b/>
                <w:spacing w:val="-2"/>
              </w:rPr>
              <w:t>All check items of this report shall be inspected within two consecutive inspections</w:t>
            </w:r>
            <w:r w:rsidRPr="00CA05F8">
              <w:rPr>
                <w:rFonts w:ascii="Arial" w:hAnsi="Arial" w:cs="Arial"/>
                <w:spacing w:val="-2"/>
              </w:rPr>
              <w:t xml:space="preserve"> (</w:t>
            </w:r>
            <w:r w:rsidRPr="00CA05F8">
              <w:rPr>
                <w:rFonts w:ascii="Arial" w:hAnsi="Arial" w:cs="Arial"/>
                <w:i/>
                <w:spacing w:val="-2"/>
              </w:rPr>
              <w:t xml:space="preserve">except for items like entry into tanks/cofferdams, opening of machinery items </w:t>
            </w:r>
            <w:proofErr w:type="spellStart"/>
            <w:r w:rsidRPr="00CA05F8">
              <w:rPr>
                <w:rFonts w:ascii="Arial" w:hAnsi="Arial" w:cs="Arial"/>
                <w:i/>
                <w:spacing w:val="-2"/>
              </w:rPr>
              <w:t>etc</w:t>
            </w:r>
            <w:proofErr w:type="spellEnd"/>
            <w:r w:rsidRPr="00CA05F8">
              <w:rPr>
                <w:rFonts w:ascii="Arial" w:hAnsi="Arial" w:cs="Arial"/>
                <w:i/>
                <w:spacing w:val="-2"/>
              </w:rPr>
              <w:t xml:space="preserve"> which may not be feasible in operation but which must done per the required statutory schedule</w:t>
            </w:r>
            <w:r w:rsidRPr="00CA05F8">
              <w:rPr>
                <w:rFonts w:ascii="Arial" w:hAnsi="Arial" w:cs="Arial"/>
                <w:spacing w:val="-2"/>
              </w:rPr>
              <w:t xml:space="preserve">). </w:t>
            </w:r>
            <w:r w:rsidRPr="00CA05F8">
              <w:rPr>
                <w:rFonts w:ascii="Arial" w:hAnsi="Arial" w:cs="Arial"/>
                <w:b/>
                <w:spacing w:val="-2"/>
              </w:rPr>
              <w:t>Other items that cannot be practically examined within 2 consecutive inspections could be identified based on a justified Risk Assessment.</w:t>
            </w:r>
            <w:r w:rsidRPr="00CA05F8">
              <w:rPr>
                <w:rFonts w:ascii="Arial" w:hAnsi="Arial" w:cs="Arial"/>
                <w:spacing w:val="-2"/>
              </w:rPr>
              <w:t xml:space="preserve"> Items that are not checked during an inspection must have an explanation recorded (and a reference to the next inspection or the Risk Assessment, as applicable per above) </w:t>
            </w:r>
          </w:p>
          <w:p w:rsidR="00A0098E" w:rsidRPr="00CA05F8" w:rsidRDefault="00A0098E" w:rsidP="00262017">
            <w:pPr>
              <w:tabs>
                <w:tab w:val="left" w:pos="-720"/>
                <w:tab w:val="left" w:pos="0"/>
              </w:tabs>
              <w:suppressAutoHyphens/>
              <w:spacing w:before="120" w:after="240"/>
              <w:ind w:left="720" w:right="240" w:hanging="720"/>
              <w:jc w:val="both"/>
              <w:rPr>
                <w:rFonts w:ascii="Arial" w:hAnsi="Arial" w:cs="Arial"/>
                <w:spacing w:val="-2"/>
              </w:rPr>
            </w:pPr>
            <w:r w:rsidRPr="00CA05F8">
              <w:rPr>
                <w:rFonts w:ascii="Arial" w:hAnsi="Arial" w:cs="Arial"/>
                <w:spacing w:val="-2"/>
              </w:rPr>
              <w:t xml:space="preserve"> 5.</w:t>
            </w:r>
            <w:r w:rsidRPr="00CA05F8">
              <w:rPr>
                <w:rFonts w:ascii="Arial" w:hAnsi="Arial" w:cs="Arial"/>
                <w:spacing w:val="-2"/>
              </w:rPr>
              <w:tab/>
              <w:t>The Fleet Superintendent must provide an accurate report on the actual condition of vessel, always keeping in mind requirements of the Safety &amp; Quality Management System. Any defects identified must be included in the defect list and followed by a proposal of action and time scale allowed. Superintendents should avoid including routine maintenance such as chipping and painting of decks on the defect list as this is an on-going issue.</w:t>
            </w:r>
          </w:p>
          <w:p w:rsidR="00A0098E" w:rsidRPr="00CA05F8" w:rsidRDefault="00A0098E" w:rsidP="00262017">
            <w:pPr>
              <w:tabs>
                <w:tab w:val="left" w:pos="-720"/>
                <w:tab w:val="left" w:pos="0"/>
              </w:tabs>
              <w:suppressAutoHyphens/>
              <w:spacing w:before="120" w:after="240"/>
              <w:ind w:left="720" w:right="240" w:hanging="720"/>
              <w:jc w:val="both"/>
              <w:rPr>
                <w:rFonts w:ascii="Arial" w:hAnsi="Arial" w:cs="Arial"/>
                <w:strike/>
                <w:spacing w:val="-2"/>
                <w:rPrChange w:id="2" w:author="Author">
                  <w:rPr>
                    <w:rFonts w:ascii="Arial" w:hAnsi="Arial" w:cs="Arial"/>
                    <w:spacing w:val="-2"/>
                  </w:rPr>
                </w:rPrChange>
              </w:rPr>
            </w:pPr>
            <w:r w:rsidRPr="00CA05F8">
              <w:rPr>
                <w:rFonts w:ascii="Arial" w:hAnsi="Arial" w:cs="Arial"/>
                <w:spacing w:val="-2"/>
              </w:rPr>
              <w:t>6.</w:t>
            </w:r>
            <w:r w:rsidRPr="00CA05F8">
              <w:rPr>
                <w:rFonts w:ascii="Arial" w:hAnsi="Arial" w:cs="Arial"/>
                <w:spacing w:val="-2"/>
              </w:rPr>
              <w:tab/>
              <w:t xml:space="preserve">Defects must be entered in the SHIPSURE database (under “Vessel inspection Report”) by the Master or by the Fleet Superintendent (preferably whilst onboard and if not, upon return to the office). </w:t>
            </w:r>
          </w:p>
          <w:p w:rsidR="00A0098E" w:rsidRPr="00CA05F8" w:rsidRDefault="00A0098E" w:rsidP="00262017">
            <w:pPr>
              <w:tabs>
                <w:tab w:val="left" w:pos="-720"/>
                <w:tab w:val="left" w:pos="0"/>
              </w:tabs>
              <w:suppressAutoHyphens/>
              <w:spacing w:before="120" w:after="240"/>
              <w:ind w:left="720" w:right="240" w:hanging="720"/>
              <w:jc w:val="both"/>
              <w:rPr>
                <w:rFonts w:ascii="Arial" w:hAnsi="Arial" w:cs="Arial"/>
                <w:strike/>
                <w:spacing w:val="-2"/>
                <w:rPrChange w:id="3" w:author="Author">
                  <w:rPr>
                    <w:rFonts w:ascii="Arial" w:hAnsi="Arial" w:cs="Arial"/>
                    <w:spacing w:val="-2"/>
                  </w:rPr>
                </w:rPrChange>
              </w:rPr>
            </w:pPr>
            <w:r w:rsidRPr="00CA05F8">
              <w:rPr>
                <w:rFonts w:ascii="Arial" w:hAnsi="Arial" w:cs="Arial"/>
                <w:spacing w:val="-2"/>
              </w:rPr>
              <w:t>7.</w:t>
            </w:r>
            <w:r w:rsidRPr="00CA05F8">
              <w:rPr>
                <w:rFonts w:ascii="Arial" w:hAnsi="Arial" w:cs="Arial"/>
                <w:spacing w:val="-2"/>
              </w:rPr>
              <w:tab/>
              <w:t xml:space="preserve">Defects shall be closed in </w:t>
            </w:r>
            <w:proofErr w:type="spellStart"/>
            <w:r w:rsidRPr="00CA05F8">
              <w:rPr>
                <w:rFonts w:ascii="Arial" w:hAnsi="Arial" w:cs="Arial"/>
                <w:spacing w:val="-2"/>
              </w:rPr>
              <w:t>Shipsure</w:t>
            </w:r>
            <w:proofErr w:type="spellEnd"/>
            <w:r w:rsidRPr="00CA05F8">
              <w:rPr>
                <w:rFonts w:ascii="Arial" w:hAnsi="Arial" w:cs="Arial"/>
                <w:spacing w:val="-2"/>
              </w:rPr>
              <w:t xml:space="preserve"> within the target date by the Fleet Superintendent upon</w:t>
            </w:r>
            <w:ins w:id="4" w:author="Author">
              <w:r w:rsidRPr="00CA05F8">
                <w:rPr>
                  <w:rFonts w:ascii="Arial" w:hAnsi="Arial" w:cs="Arial"/>
                  <w:spacing w:val="-2"/>
                </w:rPr>
                <w:t xml:space="preserve"> </w:t>
              </w:r>
            </w:ins>
            <w:r w:rsidRPr="00CA05F8">
              <w:rPr>
                <w:rFonts w:ascii="Arial" w:hAnsi="Arial" w:cs="Arial"/>
                <w:spacing w:val="-2"/>
              </w:rPr>
              <w:t>receipt/review of appropriate objective evidence sent by the vessel. Extensions to the target date are only possible if agreed in advance by the Technical Director.</w:t>
            </w:r>
          </w:p>
          <w:p w:rsidR="00A0098E" w:rsidRPr="00CA05F8" w:rsidRDefault="00A0098E" w:rsidP="00262017">
            <w:pPr>
              <w:tabs>
                <w:tab w:val="left" w:pos="-720"/>
                <w:tab w:val="left" w:pos="0"/>
              </w:tabs>
              <w:suppressAutoHyphens/>
              <w:spacing w:before="120" w:after="240"/>
              <w:ind w:left="720" w:right="240" w:hanging="720"/>
              <w:jc w:val="both"/>
              <w:rPr>
                <w:rFonts w:ascii="Arial" w:hAnsi="Arial" w:cs="Arial"/>
                <w:spacing w:val="-2"/>
              </w:rPr>
            </w:pPr>
            <w:r w:rsidRPr="00CA05F8">
              <w:rPr>
                <w:rFonts w:ascii="Arial" w:hAnsi="Arial" w:cs="Arial"/>
                <w:spacing w:val="-2"/>
              </w:rPr>
              <w:t>8.</w:t>
            </w:r>
            <w:r w:rsidRPr="00CA05F8">
              <w:rPr>
                <w:rFonts w:ascii="Arial" w:hAnsi="Arial" w:cs="Arial"/>
                <w:spacing w:val="-2"/>
              </w:rPr>
              <w:tab/>
              <w:t>Where a defect or deficiency relating to safety or pollution prevention is identified, additional measures must be taken to mitigate the risk whilst the equipment is being repaired or awaiting a technician and these must be noted in the Inspection Report. This should also include interim checks to monitor that the condition of a defect does not deteriorate further (e.g. for cracks or similar).</w:t>
            </w:r>
          </w:p>
          <w:p w:rsidR="00A0098E" w:rsidRPr="00CA05F8" w:rsidRDefault="00A0098E" w:rsidP="00262017">
            <w:pPr>
              <w:tabs>
                <w:tab w:val="left" w:pos="-720"/>
                <w:tab w:val="left" w:pos="0"/>
              </w:tabs>
              <w:suppressAutoHyphens/>
              <w:spacing w:before="120" w:after="240"/>
              <w:ind w:left="720" w:right="240" w:hanging="720"/>
              <w:jc w:val="both"/>
              <w:rPr>
                <w:rFonts w:ascii="Arial" w:hAnsi="Arial" w:cs="Arial"/>
                <w:spacing w:val="-2"/>
              </w:rPr>
            </w:pPr>
            <w:r w:rsidRPr="00CA05F8">
              <w:rPr>
                <w:rFonts w:ascii="Arial" w:hAnsi="Arial" w:cs="Arial"/>
                <w:spacing w:val="-2"/>
              </w:rPr>
              <w:t>9.</w:t>
            </w:r>
            <w:r w:rsidRPr="00CA05F8">
              <w:rPr>
                <w:rFonts w:ascii="Arial" w:hAnsi="Arial" w:cs="Arial"/>
                <w:spacing w:val="-2"/>
              </w:rPr>
              <w:tab/>
              <w:t>The inspection report whenever possible should be completed onboard, and at least a copy of the defect list left with the Master. This will enable the final report to be issued soon after the Superintendent's return to the office. The Inspection report  and the defects list is to be signed by Shipboard Command  including the Chief Engineer</w:t>
            </w:r>
            <w:ins w:id="5" w:author="Author">
              <w:r w:rsidRPr="00CA05F8">
                <w:rPr>
                  <w:rFonts w:ascii="Arial" w:hAnsi="Arial" w:cs="Arial"/>
                  <w:spacing w:val="-2"/>
                </w:rPr>
                <w:t xml:space="preserve">  </w:t>
              </w:r>
            </w:ins>
          </w:p>
          <w:p w:rsidR="00A0098E" w:rsidRPr="00CA05F8" w:rsidRDefault="00A0098E" w:rsidP="00262017">
            <w:pPr>
              <w:tabs>
                <w:tab w:val="left" w:pos="-720"/>
              </w:tabs>
              <w:suppressAutoHyphens/>
              <w:spacing w:before="120" w:after="240"/>
              <w:ind w:right="240"/>
              <w:rPr>
                <w:rFonts w:ascii="Arial" w:hAnsi="Arial" w:cs="Arial"/>
                <w:spacing w:val="-2"/>
              </w:rPr>
            </w:pPr>
            <w:r w:rsidRPr="00CA05F8">
              <w:rPr>
                <w:rFonts w:ascii="Arial" w:hAnsi="Arial" w:cs="Arial"/>
                <w:spacing w:val="-2"/>
              </w:rPr>
              <w:t>10.</w:t>
            </w:r>
            <w:r w:rsidRPr="00CA05F8">
              <w:rPr>
                <w:rFonts w:ascii="Arial" w:hAnsi="Arial" w:cs="Arial"/>
                <w:spacing w:val="-2"/>
              </w:rPr>
              <w:tab/>
              <w:t>Upon completion, the report should be circulated as follows:</w:t>
            </w:r>
          </w:p>
          <w:p w:rsidR="00A0098E" w:rsidRPr="00CA05F8" w:rsidRDefault="00A0098E" w:rsidP="00262017">
            <w:pPr>
              <w:numPr>
                <w:ilvl w:val="0"/>
                <w:numId w:val="7"/>
              </w:numPr>
              <w:tabs>
                <w:tab w:val="left" w:pos="-720"/>
              </w:tabs>
              <w:suppressAutoHyphens/>
              <w:ind w:left="1080" w:right="240"/>
              <w:rPr>
                <w:rFonts w:ascii="Arial" w:hAnsi="Arial" w:cs="Arial"/>
                <w:spacing w:val="-2"/>
              </w:rPr>
            </w:pPr>
            <w:r w:rsidRPr="00CA05F8">
              <w:rPr>
                <w:rFonts w:ascii="Arial" w:hAnsi="Arial" w:cs="Arial"/>
                <w:spacing w:val="-2"/>
              </w:rPr>
              <w:t>To the Technical Director /Fleet Manager for approval;</w:t>
            </w:r>
          </w:p>
          <w:p w:rsidR="00A0098E" w:rsidRPr="00CA05F8" w:rsidRDefault="00A0098E" w:rsidP="00262017">
            <w:pPr>
              <w:numPr>
                <w:ilvl w:val="0"/>
                <w:numId w:val="7"/>
              </w:numPr>
              <w:tabs>
                <w:tab w:val="left" w:pos="-720"/>
              </w:tabs>
              <w:suppressAutoHyphens/>
              <w:ind w:left="1080" w:right="240"/>
              <w:jc w:val="both"/>
              <w:rPr>
                <w:rFonts w:ascii="Arial" w:hAnsi="Arial" w:cs="Arial"/>
                <w:spacing w:val="-2"/>
              </w:rPr>
            </w:pPr>
            <w:r w:rsidRPr="00CA05F8">
              <w:rPr>
                <w:rFonts w:ascii="Arial" w:hAnsi="Arial" w:cs="Arial"/>
                <w:spacing w:val="-2"/>
              </w:rPr>
              <w:t>To the Fleet Secretary for filing;</w:t>
            </w:r>
          </w:p>
          <w:p w:rsidR="00A0098E" w:rsidRPr="00CA05F8" w:rsidRDefault="00A0098E" w:rsidP="00262017">
            <w:pPr>
              <w:tabs>
                <w:tab w:val="left" w:pos="-720"/>
              </w:tabs>
              <w:suppressAutoHyphens/>
              <w:ind w:left="1080" w:right="240"/>
              <w:rPr>
                <w:rFonts w:ascii="Arial" w:hAnsi="Arial" w:cs="Arial"/>
                <w:strike/>
                <w:spacing w:val="-2"/>
                <w:rPrChange w:id="6" w:author="Author">
                  <w:rPr>
                    <w:rFonts w:ascii="Arial" w:hAnsi="Arial" w:cs="Arial"/>
                    <w:spacing w:val="-2"/>
                  </w:rPr>
                </w:rPrChange>
              </w:rPr>
            </w:pPr>
          </w:p>
          <w:p w:rsidR="00A0098E" w:rsidRPr="00C52816" w:rsidRDefault="00A0098E" w:rsidP="00262017">
            <w:pPr>
              <w:tabs>
                <w:tab w:val="left" w:pos="-720"/>
                <w:tab w:val="left" w:pos="0"/>
              </w:tabs>
              <w:suppressAutoHyphens/>
              <w:spacing w:before="120" w:after="240"/>
              <w:ind w:left="720" w:right="240" w:hanging="720"/>
              <w:jc w:val="both"/>
              <w:rPr>
                <w:rFonts w:ascii="Arial" w:hAnsi="Arial" w:cs="Arial"/>
                <w:spacing w:val="-2"/>
                <w:sz w:val="22"/>
              </w:rPr>
            </w:pPr>
            <w:r w:rsidRPr="00CA05F8">
              <w:rPr>
                <w:rFonts w:ascii="Arial" w:hAnsi="Arial" w:cs="Arial"/>
                <w:spacing w:val="-2"/>
              </w:rPr>
              <w:t>11.      The Fleet Superintendent must verify the effectiveness of the corrective actions relevant to the last inspections defects</w:t>
            </w:r>
          </w:p>
        </w:tc>
      </w:tr>
    </w:tbl>
    <w:p w:rsidR="00A0098E" w:rsidRDefault="00A0098E" w:rsidP="00A0098E">
      <w:pPr>
        <w:rPr>
          <w:rFonts w:ascii="Arial" w:hAnsi="Arial" w:cs="Arial"/>
          <w:b/>
        </w:rPr>
      </w:pPr>
    </w:p>
    <w:p w:rsidR="00A0098E" w:rsidRPr="00C52816" w:rsidRDefault="00A0098E" w:rsidP="00A0098E">
      <w:pPr>
        <w:rPr>
          <w:rFonts w:ascii="Arial" w:hAnsi="Arial" w:cs="Arial"/>
          <w:b/>
        </w:rPr>
      </w:pPr>
      <w:r>
        <w:rPr>
          <w:rFonts w:ascii="Arial" w:hAnsi="Arial" w:cs="Arial"/>
          <w:b/>
        </w:rPr>
        <w:br w:type="page"/>
      </w:r>
    </w:p>
    <w:tbl>
      <w:tblPr>
        <w:tblW w:w="0" w:type="auto"/>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686"/>
        <w:gridCol w:w="6237"/>
      </w:tblGrid>
      <w:tr w:rsidR="00A0098E" w:rsidRPr="00C52816" w:rsidTr="00262017">
        <w:trPr>
          <w:trHeight w:val="874"/>
        </w:trPr>
        <w:tc>
          <w:tcPr>
            <w:tcW w:w="9923" w:type="dxa"/>
            <w:gridSpan w:val="2"/>
            <w:tcBorders>
              <w:bottom w:val="single" w:sz="4" w:space="0" w:color="auto"/>
            </w:tcBorders>
          </w:tcPr>
          <w:p w:rsidR="00A0098E" w:rsidRPr="00C52816" w:rsidRDefault="00A0098E" w:rsidP="00262017">
            <w:pPr>
              <w:pStyle w:val="Heading1"/>
              <w:rPr>
                <w:rFonts w:cs="Arial"/>
              </w:rPr>
            </w:pPr>
          </w:p>
          <w:p w:rsidR="00A0098E" w:rsidRPr="00C52816" w:rsidRDefault="00A0098E" w:rsidP="00262017">
            <w:pPr>
              <w:pStyle w:val="Heading1"/>
              <w:rPr>
                <w:rFonts w:cs="Arial"/>
              </w:rPr>
            </w:pPr>
            <w:bookmarkStart w:id="7" w:name="_Toc57636534"/>
            <w:r w:rsidRPr="00C52816">
              <w:rPr>
                <w:rFonts w:cs="Arial"/>
              </w:rPr>
              <w:t>SUMMARY OF COMMENTS</w:t>
            </w:r>
            <w:bookmarkEnd w:id="7"/>
          </w:p>
        </w:tc>
      </w:tr>
      <w:tr w:rsidR="00A0098E" w:rsidRPr="00C52816" w:rsidTr="00262017">
        <w:trPr>
          <w:trHeight w:val="780"/>
        </w:trPr>
        <w:tc>
          <w:tcPr>
            <w:tcW w:w="9923" w:type="dxa"/>
            <w:gridSpan w:val="2"/>
            <w:tcBorders>
              <w:top w:val="single" w:sz="4" w:space="0" w:color="auto"/>
              <w:bottom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 xml:space="preserve">Condition:    +    </w:t>
            </w:r>
            <w:proofErr w:type="gramStart"/>
            <w:r w:rsidRPr="00C52816">
              <w:rPr>
                <w:rFonts w:ascii="Arial" w:hAnsi="Arial" w:cs="Arial"/>
                <w:b/>
              </w:rPr>
              <w:t>Good,  Acceptable</w:t>
            </w:r>
            <w:proofErr w:type="gramEnd"/>
            <w:r w:rsidRPr="00C52816">
              <w:rPr>
                <w:rFonts w:ascii="Arial" w:hAnsi="Arial" w:cs="Arial"/>
                <w:b/>
              </w:rPr>
              <w:t>,   Poor.</w:t>
            </w:r>
          </w:p>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Any “POOR” rating must be followed by a program for upgrading, with cost and time scale estimates.</w:t>
            </w:r>
          </w:p>
          <w:p w:rsidR="00A0098E" w:rsidRPr="00C52816" w:rsidRDefault="00A0098E" w:rsidP="00262017">
            <w:pPr>
              <w:ind w:right="-805"/>
              <w:rPr>
                <w:rFonts w:ascii="Arial" w:hAnsi="Arial" w:cs="Arial"/>
                <w:b/>
              </w:rPr>
            </w:pPr>
          </w:p>
        </w:tc>
      </w:tr>
      <w:tr w:rsidR="00A0098E" w:rsidRPr="00C52816" w:rsidTr="00262017">
        <w:trPr>
          <w:cantSplit/>
          <w:trHeight w:val="283"/>
        </w:trPr>
        <w:tc>
          <w:tcPr>
            <w:tcW w:w="3686" w:type="dxa"/>
            <w:vMerge w:val="restart"/>
            <w:tcBorders>
              <w:top w:val="single" w:sz="4" w:space="0" w:color="auto"/>
              <w:bottom w:val="nil"/>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100. HULL EXTERNAL AND</w:t>
            </w:r>
          </w:p>
          <w:p w:rsidR="00A0098E" w:rsidRPr="00C52816" w:rsidRDefault="00A0098E" w:rsidP="00262017">
            <w:pPr>
              <w:ind w:right="-805"/>
              <w:rPr>
                <w:rFonts w:ascii="Arial" w:hAnsi="Arial" w:cs="Arial"/>
                <w:b/>
              </w:rPr>
            </w:pPr>
            <w:r w:rsidRPr="00C52816">
              <w:rPr>
                <w:rFonts w:ascii="Arial" w:hAnsi="Arial" w:cs="Arial"/>
                <w:b/>
              </w:rPr>
              <w:t xml:space="preserve">        APPENDAGES</w:t>
            </w:r>
          </w:p>
        </w:tc>
        <w:tc>
          <w:tcPr>
            <w:tcW w:w="6237" w:type="dxa"/>
            <w:tcBorders>
              <w:top w:val="single" w:sz="4" w:space="0" w:color="auto"/>
              <w:left w:val="single" w:sz="4" w:space="0" w:color="auto"/>
              <w:bottom w:val="single" w:sz="4" w:space="0" w:color="auto"/>
            </w:tcBorders>
          </w:tcPr>
          <w:p w:rsidR="00A0098E" w:rsidRPr="00C52816" w:rsidRDefault="00A0098E" w:rsidP="00262017">
            <w:pPr>
              <w:pStyle w:val="Heading5"/>
              <w:rPr>
                <w:rFonts w:ascii="Arial" w:hAnsi="Arial" w:cs="Arial"/>
              </w:rPr>
            </w:pPr>
          </w:p>
          <w:p w:rsidR="00A0098E" w:rsidRPr="00C52816" w:rsidRDefault="00A0098E" w:rsidP="00262017">
            <w:pPr>
              <w:pStyle w:val="Heading5"/>
              <w:rPr>
                <w:rFonts w:ascii="Arial" w:hAnsi="Arial" w:cs="Arial"/>
              </w:rPr>
            </w:pPr>
            <w:r w:rsidRPr="00C52816">
              <w:rPr>
                <w:rFonts w:ascii="Arial" w:hAnsi="Arial" w:cs="Arial"/>
              </w:rPr>
              <w:t>SUMMARY OF REMARKS</w:t>
            </w:r>
          </w:p>
        </w:tc>
      </w:tr>
      <w:tr w:rsidR="00A0098E" w:rsidRPr="00C52816" w:rsidTr="00262017">
        <w:trPr>
          <w:cantSplit/>
          <w:trHeight w:val="990"/>
        </w:trPr>
        <w:tc>
          <w:tcPr>
            <w:tcW w:w="3686" w:type="dxa"/>
            <w:vMerge/>
            <w:tcBorders>
              <w:top w:val="nil"/>
              <w:bottom w:val="single" w:sz="4" w:space="0" w:color="auto"/>
              <w:right w:val="single" w:sz="4" w:space="0" w:color="auto"/>
            </w:tcBorders>
          </w:tcPr>
          <w:p w:rsidR="00A0098E" w:rsidRPr="00C52816" w:rsidRDefault="00A0098E" w:rsidP="00262017">
            <w:pPr>
              <w:ind w:right="-805"/>
              <w:rPr>
                <w:rFonts w:ascii="Arial" w:hAnsi="Arial" w:cs="Arial"/>
                <w:b/>
              </w:rPr>
            </w:pP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97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200.  OPEN DECKS, DECK FITTINGS</w:t>
            </w:r>
          </w:p>
          <w:p w:rsidR="00A0098E" w:rsidRPr="00C52816" w:rsidRDefault="00A0098E" w:rsidP="00262017">
            <w:pPr>
              <w:ind w:right="-805"/>
              <w:rPr>
                <w:rFonts w:ascii="Arial" w:hAnsi="Arial" w:cs="Arial"/>
                <w:b/>
              </w:rPr>
            </w:pPr>
            <w:r w:rsidRPr="00C52816">
              <w:rPr>
                <w:rFonts w:ascii="Arial" w:hAnsi="Arial" w:cs="Arial"/>
                <w:b/>
              </w:rPr>
              <w:t xml:space="preserve">         AND MACHINERY</w:t>
            </w: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99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300.  INTERNAL HULL STRUCTURE</w:t>
            </w: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99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numPr>
                <w:ilvl w:val="0"/>
                <w:numId w:val="1"/>
              </w:numPr>
              <w:ind w:right="-805"/>
              <w:rPr>
                <w:rFonts w:ascii="Arial" w:hAnsi="Arial" w:cs="Arial"/>
                <w:b/>
              </w:rPr>
            </w:pPr>
            <w:r w:rsidRPr="00C52816">
              <w:rPr>
                <w:rFonts w:ascii="Arial" w:hAnsi="Arial" w:cs="Arial"/>
                <w:b/>
              </w:rPr>
              <w:t>CREW ACCOMMODATION</w:t>
            </w:r>
          </w:p>
          <w:p w:rsidR="00A0098E" w:rsidRPr="00C52816" w:rsidRDefault="00A0098E" w:rsidP="00262017">
            <w:pPr>
              <w:ind w:right="-805"/>
              <w:rPr>
                <w:rFonts w:ascii="Arial" w:hAnsi="Arial" w:cs="Arial"/>
                <w:b/>
              </w:rPr>
            </w:pP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123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numPr>
                <w:ilvl w:val="0"/>
                <w:numId w:val="2"/>
              </w:numPr>
              <w:ind w:right="-805"/>
              <w:rPr>
                <w:rFonts w:ascii="Arial" w:hAnsi="Arial" w:cs="Arial"/>
                <w:b/>
              </w:rPr>
            </w:pPr>
            <w:r w:rsidRPr="00C52816">
              <w:rPr>
                <w:rFonts w:ascii="Arial" w:hAnsi="Arial" w:cs="Arial"/>
                <w:b/>
              </w:rPr>
              <w:t>BRIDGE, NAVIGATION AND</w:t>
            </w:r>
          </w:p>
          <w:p w:rsidR="00A0098E" w:rsidRPr="00C52816" w:rsidRDefault="00A0098E" w:rsidP="00262017">
            <w:pPr>
              <w:ind w:left="450" w:right="-805"/>
              <w:rPr>
                <w:rFonts w:ascii="Arial" w:hAnsi="Arial" w:cs="Arial"/>
                <w:b/>
              </w:rPr>
            </w:pPr>
            <w:r w:rsidRPr="00C52816">
              <w:rPr>
                <w:rFonts w:ascii="Arial" w:hAnsi="Arial" w:cs="Arial"/>
                <w:b/>
              </w:rPr>
              <w:t>RADIOEQUIPMENT</w:t>
            </w: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108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numPr>
                <w:ilvl w:val="0"/>
                <w:numId w:val="3"/>
              </w:numPr>
              <w:ind w:right="-805"/>
              <w:rPr>
                <w:rFonts w:ascii="Arial" w:hAnsi="Arial" w:cs="Arial"/>
                <w:b/>
              </w:rPr>
            </w:pPr>
            <w:r w:rsidRPr="00C52816">
              <w:rPr>
                <w:rFonts w:ascii="Arial" w:hAnsi="Arial" w:cs="Arial"/>
                <w:b/>
              </w:rPr>
              <w:t xml:space="preserve">ENGINE ROOM MACHINERY </w:t>
            </w:r>
          </w:p>
          <w:p w:rsidR="00A0098E" w:rsidRPr="00C52816" w:rsidRDefault="00A0098E" w:rsidP="00262017">
            <w:pPr>
              <w:ind w:left="510" w:right="-805"/>
              <w:rPr>
                <w:rFonts w:ascii="Arial" w:hAnsi="Arial" w:cs="Arial"/>
                <w:b/>
              </w:rPr>
            </w:pPr>
            <w:r w:rsidRPr="00C52816">
              <w:rPr>
                <w:rFonts w:ascii="Arial" w:hAnsi="Arial" w:cs="Arial"/>
                <w:b/>
              </w:rPr>
              <w:t>AND EQUIPMENT</w:t>
            </w: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117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CA05F8">
            <w:pPr>
              <w:ind w:right="-805"/>
              <w:rPr>
                <w:rFonts w:ascii="Arial" w:hAnsi="Arial" w:cs="Arial"/>
                <w:b/>
              </w:rPr>
            </w:pPr>
            <w:r w:rsidRPr="00C52816">
              <w:rPr>
                <w:rFonts w:ascii="Arial" w:hAnsi="Arial" w:cs="Arial"/>
                <w:b/>
              </w:rPr>
              <w:t>700.   S</w:t>
            </w:r>
            <w:r w:rsidR="00CA05F8">
              <w:rPr>
                <w:rFonts w:ascii="Arial" w:hAnsi="Arial" w:cs="Arial"/>
                <w:b/>
              </w:rPr>
              <w:t>AFETY</w:t>
            </w:r>
            <w:r w:rsidRPr="00C52816">
              <w:rPr>
                <w:rFonts w:ascii="Arial" w:hAnsi="Arial" w:cs="Arial"/>
                <w:b/>
              </w:rPr>
              <w:t xml:space="preserve"> EQUIPMENT</w:t>
            </w: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108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800.   SAFE WATER SUPPLIES AND</w:t>
            </w:r>
          </w:p>
          <w:p w:rsidR="00A0098E" w:rsidRPr="00C52816" w:rsidRDefault="00A0098E" w:rsidP="00262017">
            <w:pPr>
              <w:ind w:right="-805"/>
              <w:rPr>
                <w:rFonts w:ascii="Arial" w:hAnsi="Arial" w:cs="Arial"/>
                <w:b/>
              </w:rPr>
            </w:pPr>
            <w:r w:rsidRPr="00C52816">
              <w:rPr>
                <w:rFonts w:ascii="Arial" w:hAnsi="Arial" w:cs="Arial"/>
                <w:b/>
              </w:rPr>
              <w:t xml:space="preserve">          RWFs WATER TREATMENT</w:t>
            </w: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108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900.  PASSENGER AREAS</w:t>
            </w: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1350"/>
        </w:trPr>
        <w:tc>
          <w:tcPr>
            <w:tcW w:w="3686" w:type="dxa"/>
            <w:tcBorders>
              <w:top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 xml:space="preserve">1000.  SHIP CERTIFICATES AND </w:t>
            </w:r>
          </w:p>
          <w:p w:rsidR="00A0098E" w:rsidRPr="00C52816" w:rsidRDefault="00A0098E" w:rsidP="00262017">
            <w:pPr>
              <w:ind w:right="-805"/>
              <w:rPr>
                <w:rFonts w:ascii="Arial" w:hAnsi="Arial" w:cs="Arial"/>
                <w:b/>
              </w:rPr>
            </w:pPr>
            <w:r w:rsidRPr="00C52816">
              <w:rPr>
                <w:rFonts w:ascii="Arial" w:hAnsi="Arial" w:cs="Arial"/>
                <w:b/>
              </w:rPr>
              <w:t xml:space="preserve">       SAFETY MANAGEMENT SYSTEM</w:t>
            </w:r>
          </w:p>
        </w:tc>
        <w:tc>
          <w:tcPr>
            <w:tcW w:w="6237" w:type="dxa"/>
            <w:tcBorders>
              <w:top w:val="single" w:sz="4" w:space="0" w:color="auto"/>
              <w:left w:val="single" w:sz="4" w:space="0" w:color="auto"/>
            </w:tcBorders>
          </w:tcPr>
          <w:p w:rsidR="00A0098E" w:rsidRPr="00C52816" w:rsidRDefault="00A0098E" w:rsidP="00262017">
            <w:pPr>
              <w:ind w:right="-805"/>
              <w:rPr>
                <w:rFonts w:ascii="Arial" w:hAnsi="Arial" w:cs="Arial"/>
                <w:b/>
              </w:rPr>
            </w:pPr>
          </w:p>
        </w:tc>
      </w:tr>
    </w:tbl>
    <w:p w:rsidR="00A0098E" w:rsidRPr="00C52816" w:rsidRDefault="00A0098E" w:rsidP="00A0098E">
      <w:pPr>
        <w:ind w:right="-805"/>
        <w:rPr>
          <w:rFonts w:ascii="Arial" w:hAnsi="Arial" w:cs="Arial"/>
          <w:b/>
        </w:rPr>
      </w:pPr>
      <w:r w:rsidRPr="00C52816">
        <w:rPr>
          <w:rFonts w:ascii="Arial" w:hAnsi="Arial" w:cs="Arial"/>
          <w:b/>
        </w:rPr>
        <w:tab/>
      </w:r>
      <w:r w:rsidRPr="00C52816">
        <w:rPr>
          <w:rFonts w:ascii="Arial" w:hAnsi="Arial" w:cs="Arial"/>
          <w:b/>
        </w:rPr>
        <w:tab/>
      </w:r>
      <w:r w:rsidRPr="00C52816">
        <w:rPr>
          <w:rFonts w:ascii="Arial" w:hAnsi="Arial" w:cs="Arial"/>
          <w:b/>
        </w:rPr>
        <w:tab/>
      </w:r>
      <w:r w:rsidRPr="00C52816">
        <w:rPr>
          <w:rFonts w:ascii="Arial" w:hAnsi="Arial" w:cs="Arial"/>
          <w:b/>
        </w:rPr>
        <w:tab/>
      </w:r>
    </w:p>
    <w:p w:rsidR="00A0098E" w:rsidRPr="00C52816" w:rsidRDefault="00A0098E" w:rsidP="00A0098E">
      <w:pPr>
        <w:ind w:right="-805"/>
        <w:rPr>
          <w:rFonts w:ascii="Arial" w:hAnsi="Arial" w:cs="Arial"/>
          <w:b/>
        </w:rPr>
      </w:pPr>
    </w:p>
    <w:p w:rsidR="00A0098E" w:rsidRPr="00C52816" w:rsidRDefault="00A0098E" w:rsidP="00A0098E">
      <w:pPr>
        <w:rPr>
          <w:rFonts w:ascii="Arial" w:hAnsi="Arial" w:cs="Arial"/>
          <w:b/>
        </w:rPr>
      </w:pPr>
    </w:p>
    <w:tbl>
      <w:tblPr>
        <w:tblW w:w="9923" w:type="dxa"/>
        <w:tblInd w:w="-3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3686"/>
        <w:gridCol w:w="6237"/>
      </w:tblGrid>
      <w:tr w:rsidR="00A0098E" w:rsidRPr="00C52816" w:rsidTr="00262017">
        <w:trPr>
          <w:trHeight w:val="874"/>
        </w:trPr>
        <w:tc>
          <w:tcPr>
            <w:tcW w:w="9923" w:type="dxa"/>
            <w:gridSpan w:val="2"/>
            <w:tcBorders>
              <w:bottom w:val="single" w:sz="4" w:space="0" w:color="auto"/>
            </w:tcBorders>
          </w:tcPr>
          <w:p w:rsidR="00A0098E" w:rsidRPr="00C52816" w:rsidRDefault="00A0098E" w:rsidP="00262017">
            <w:pPr>
              <w:ind w:right="-805"/>
              <w:rPr>
                <w:rFonts w:ascii="Arial" w:hAnsi="Arial" w:cs="Arial"/>
                <w:b/>
                <w:sz w:val="26"/>
              </w:rPr>
            </w:pPr>
          </w:p>
          <w:p w:rsidR="00A0098E" w:rsidRPr="00C52816" w:rsidRDefault="00A0098E" w:rsidP="00262017">
            <w:pPr>
              <w:pStyle w:val="Heading6"/>
              <w:rPr>
                <w:rFonts w:ascii="Arial" w:hAnsi="Arial" w:cs="Arial"/>
                <w:sz w:val="26"/>
              </w:rPr>
            </w:pPr>
            <w:r w:rsidRPr="00C52816">
              <w:rPr>
                <w:rFonts w:ascii="Arial" w:hAnsi="Arial" w:cs="Arial"/>
                <w:sz w:val="26"/>
              </w:rPr>
              <w:t>SUMMARY OF COMMENTS</w:t>
            </w:r>
          </w:p>
        </w:tc>
      </w:tr>
      <w:tr w:rsidR="00A0098E" w:rsidRPr="00C52816" w:rsidTr="00262017">
        <w:trPr>
          <w:trHeight w:val="780"/>
        </w:trPr>
        <w:tc>
          <w:tcPr>
            <w:tcW w:w="9923" w:type="dxa"/>
            <w:gridSpan w:val="2"/>
            <w:tcBorders>
              <w:top w:val="single" w:sz="4" w:space="0" w:color="auto"/>
              <w:bottom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 xml:space="preserve">Condition:    +    </w:t>
            </w:r>
            <w:proofErr w:type="gramStart"/>
            <w:r w:rsidRPr="00C52816">
              <w:rPr>
                <w:rFonts w:ascii="Arial" w:hAnsi="Arial" w:cs="Arial"/>
                <w:b/>
              </w:rPr>
              <w:t>Good,  Acceptable</w:t>
            </w:r>
            <w:proofErr w:type="gramEnd"/>
            <w:r w:rsidRPr="00C52816">
              <w:rPr>
                <w:rFonts w:ascii="Arial" w:hAnsi="Arial" w:cs="Arial"/>
                <w:b/>
              </w:rPr>
              <w:t>,   Poor.</w:t>
            </w:r>
          </w:p>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Any “POOR” rating must be followed by a program for upgrading, with cost and time scale estimates.</w:t>
            </w:r>
          </w:p>
          <w:p w:rsidR="00A0098E" w:rsidRPr="00C52816" w:rsidRDefault="00A0098E" w:rsidP="00262017">
            <w:pPr>
              <w:ind w:right="-805"/>
              <w:rPr>
                <w:rFonts w:ascii="Arial" w:hAnsi="Arial" w:cs="Arial"/>
                <w:b/>
              </w:rPr>
            </w:pPr>
          </w:p>
        </w:tc>
      </w:tr>
      <w:tr w:rsidR="00A0098E" w:rsidRPr="00C52816" w:rsidTr="00262017">
        <w:trPr>
          <w:cantSplit/>
          <w:trHeight w:val="283"/>
        </w:trPr>
        <w:tc>
          <w:tcPr>
            <w:tcW w:w="3686" w:type="dxa"/>
            <w:vMerge w:val="restart"/>
            <w:tcBorders>
              <w:top w:val="single" w:sz="4" w:space="0" w:color="auto"/>
              <w:bottom w:val="nil"/>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1100.  MANNING AND</w:t>
            </w:r>
          </w:p>
          <w:p w:rsidR="00A0098E" w:rsidRPr="00C52816" w:rsidRDefault="00A0098E" w:rsidP="00262017">
            <w:pPr>
              <w:ind w:right="-805"/>
              <w:rPr>
                <w:rFonts w:ascii="Arial" w:hAnsi="Arial" w:cs="Arial"/>
                <w:b/>
              </w:rPr>
            </w:pPr>
            <w:r w:rsidRPr="00C52816">
              <w:rPr>
                <w:rFonts w:ascii="Arial" w:hAnsi="Arial" w:cs="Arial"/>
                <w:b/>
              </w:rPr>
              <w:t xml:space="preserve">           CERTIFICATION</w:t>
            </w:r>
          </w:p>
          <w:p w:rsidR="00A0098E" w:rsidRPr="00C52816" w:rsidRDefault="00A0098E" w:rsidP="00262017">
            <w:pPr>
              <w:ind w:right="-805"/>
              <w:rPr>
                <w:rFonts w:ascii="Arial" w:hAnsi="Arial" w:cs="Arial"/>
                <w:b/>
              </w:rPr>
            </w:pPr>
          </w:p>
        </w:tc>
        <w:tc>
          <w:tcPr>
            <w:tcW w:w="6237" w:type="dxa"/>
            <w:tcBorders>
              <w:top w:val="single" w:sz="4" w:space="0" w:color="auto"/>
              <w:left w:val="single" w:sz="4" w:space="0" w:color="auto"/>
              <w:bottom w:val="single" w:sz="4" w:space="0" w:color="auto"/>
            </w:tcBorders>
          </w:tcPr>
          <w:p w:rsidR="00A0098E" w:rsidRPr="00C52816" w:rsidRDefault="00A0098E" w:rsidP="00262017">
            <w:pPr>
              <w:pStyle w:val="Heading5"/>
              <w:rPr>
                <w:rFonts w:ascii="Arial" w:hAnsi="Arial" w:cs="Arial"/>
              </w:rPr>
            </w:pPr>
          </w:p>
          <w:p w:rsidR="00A0098E" w:rsidRPr="00C52816" w:rsidRDefault="00A0098E" w:rsidP="00262017">
            <w:pPr>
              <w:pStyle w:val="Heading5"/>
              <w:rPr>
                <w:rFonts w:ascii="Arial" w:hAnsi="Arial" w:cs="Arial"/>
              </w:rPr>
            </w:pPr>
            <w:r w:rsidRPr="00C52816">
              <w:rPr>
                <w:rFonts w:ascii="Arial" w:hAnsi="Arial" w:cs="Arial"/>
              </w:rPr>
              <w:t>SUMMARY OF REMARKS</w:t>
            </w:r>
          </w:p>
        </w:tc>
      </w:tr>
      <w:tr w:rsidR="00A0098E" w:rsidRPr="00C52816" w:rsidTr="00262017">
        <w:trPr>
          <w:cantSplit/>
          <w:trHeight w:val="990"/>
        </w:trPr>
        <w:tc>
          <w:tcPr>
            <w:tcW w:w="3686" w:type="dxa"/>
            <w:vMerge/>
            <w:tcBorders>
              <w:top w:val="nil"/>
              <w:bottom w:val="single" w:sz="4" w:space="0" w:color="auto"/>
              <w:right w:val="single" w:sz="4" w:space="0" w:color="auto"/>
            </w:tcBorders>
          </w:tcPr>
          <w:p w:rsidR="00A0098E" w:rsidRPr="00C52816" w:rsidRDefault="00A0098E" w:rsidP="00262017">
            <w:pPr>
              <w:ind w:right="-805"/>
              <w:rPr>
                <w:rFonts w:ascii="Arial" w:hAnsi="Arial" w:cs="Arial"/>
                <w:b/>
              </w:rPr>
            </w:pP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99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1200.  CREW PERFORMANCE</w:t>
            </w:r>
          </w:p>
          <w:p w:rsidR="00A0098E" w:rsidRPr="00C52816" w:rsidRDefault="00A0098E" w:rsidP="00262017">
            <w:pPr>
              <w:ind w:right="-805"/>
              <w:rPr>
                <w:rFonts w:ascii="Arial" w:hAnsi="Arial" w:cs="Arial"/>
                <w:b/>
              </w:rPr>
            </w:pP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trHeight w:val="1230"/>
        </w:trPr>
        <w:tc>
          <w:tcPr>
            <w:tcW w:w="3686" w:type="dxa"/>
            <w:tcBorders>
              <w:top w:val="single" w:sz="4" w:space="0" w:color="auto"/>
              <w:bottom w:val="single" w:sz="4" w:space="0" w:color="auto"/>
              <w:right w:val="single" w:sz="4" w:space="0" w:color="auto"/>
            </w:tcBorders>
          </w:tcPr>
          <w:p w:rsidR="00A0098E" w:rsidRPr="00C52816" w:rsidRDefault="00A0098E" w:rsidP="00262017">
            <w:pPr>
              <w:ind w:right="-805"/>
              <w:rPr>
                <w:rFonts w:ascii="Arial" w:hAnsi="Arial" w:cs="Arial"/>
                <w:b/>
              </w:rPr>
            </w:pPr>
          </w:p>
          <w:p w:rsidR="00CA05F8" w:rsidRDefault="00A0098E" w:rsidP="00CA05F8">
            <w:pPr>
              <w:ind w:left="34" w:right="-805"/>
              <w:rPr>
                <w:rFonts w:ascii="Arial" w:hAnsi="Arial" w:cs="Arial"/>
                <w:b/>
              </w:rPr>
            </w:pPr>
            <w:r w:rsidRPr="00C52816">
              <w:rPr>
                <w:rFonts w:ascii="Arial" w:hAnsi="Arial" w:cs="Arial"/>
                <w:b/>
              </w:rPr>
              <w:t>1300.  V GROUP</w:t>
            </w:r>
            <w:r w:rsidR="00CA05F8">
              <w:rPr>
                <w:rFonts w:ascii="Arial" w:hAnsi="Arial" w:cs="Arial"/>
                <w:b/>
              </w:rPr>
              <w:t xml:space="preserve"> </w:t>
            </w:r>
            <w:r w:rsidRPr="00C52816">
              <w:rPr>
                <w:rFonts w:ascii="Arial" w:hAnsi="Arial" w:cs="Arial"/>
                <w:b/>
              </w:rPr>
              <w:t>TECHNICAL KPIs REVIEWED</w:t>
            </w:r>
            <w:r w:rsidR="00CA05F8">
              <w:rPr>
                <w:rFonts w:ascii="Arial" w:hAnsi="Arial" w:cs="Arial"/>
                <w:b/>
              </w:rPr>
              <w:t xml:space="preserve"> </w:t>
            </w:r>
            <w:r w:rsidRPr="00C52816">
              <w:rPr>
                <w:rFonts w:ascii="Arial" w:hAnsi="Arial" w:cs="Arial"/>
                <w:b/>
              </w:rPr>
              <w:t>AND FOLLOW UP</w:t>
            </w:r>
          </w:p>
          <w:p w:rsidR="00A0098E" w:rsidRPr="00C52816" w:rsidRDefault="00A0098E" w:rsidP="00CA05F8">
            <w:pPr>
              <w:ind w:left="34" w:right="-805"/>
              <w:rPr>
                <w:rFonts w:ascii="Arial" w:hAnsi="Arial" w:cs="Arial"/>
                <w:b/>
              </w:rPr>
            </w:pPr>
            <w:r w:rsidRPr="00C52816">
              <w:rPr>
                <w:rFonts w:ascii="Arial" w:hAnsi="Arial" w:cs="Arial"/>
                <w:b/>
              </w:rPr>
              <w:t>PROGRESS</w:t>
            </w:r>
          </w:p>
        </w:tc>
        <w:tc>
          <w:tcPr>
            <w:tcW w:w="6237" w:type="dxa"/>
            <w:tcBorders>
              <w:top w:val="single" w:sz="4" w:space="0" w:color="auto"/>
              <w:left w:val="single" w:sz="4" w:space="0" w:color="auto"/>
              <w:bottom w:val="single" w:sz="4" w:space="0" w:color="auto"/>
            </w:tcBorders>
          </w:tcPr>
          <w:p w:rsidR="00A0098E" w:rsidRPr="00C52816" w:rsidRDefault="00A0098E" w:rsidP="00262017">
            <w:pPr>
              <w:ind w:right="-805"/>
              <w:rPr>
                <w:rFonts w:ascii="Arial" w:hAnsi="Arial" w:cs="Arial"/>
                <w:b/>
              </w:rPr>
            </w:pPr>
          </w:p>
        </w:tc>
      </w:tr>
      <w:tr w:rsidR="00A0098E" w:rsidRPr="00C52816" w:rsidTr="00262017">
        <w:trPr>
          <w:cantSplit/>
          <w:trHeight w:val="5770"/>
        </w:trPr>
        <w:tc>
          <w:tcPr>
            <w:tcW w:w="9923" w:type="dxa"/>
            <w:gridSpan w:val="2"/>
            <w:tcBorders>
              <w:top w:val="single" w:sz="4" w:space="0" w:color="auto"/>
              <w:bottom w:val="double" w:sz="4" w:space="0" w:color="auto"/>
            </w:tcBorders>
          </w:tcPr>
          <w:p w:rsidR="00A0098E" w:rsidRPr="00C52816" w:rsidRDefault="00A0098E" w:rsidP="00262017">
            <w:pPr>
              <w:ind w:right="-805"/>
              <w:rPr>
                <w:rFonts w:ascii="Arial" w:hAnsi="Arial" w:cs="Arial"/>
                <w:b/>
              </w:rPr>
            </w:pPr>
          </w:p>
          <w:p w:rsidR="00A0098E" w:rsidRPr="00C52816" w:rsidRDefault="00A0098E" w:rsidP="00262017">
            <w:pPr>
              <w:ind w:right="-805"/>
              <w:rPr>
                <w:rFonts w:ascii="Arial" w:hAnsi="Arial" w:cs="Arial"/>
                <w:b/>
              </w:rPr>
            </w:pPr>
            <w:r w:rsidRPr="00C52816">
              <w:rPr>
                <w:rFonts w:ascii="Arial" w:hAnsi="Arial" w:cs="Arial"/>
                <w:b/>
              </w:rPr>
              <w:t xml:space="preserve">FINAL ASSESSMENT: </w:t>
            </w:r>
          </w:p>
          <w:p w:rsidR="00A0098E" w:rsidRPr="00C52816" w:rsidRDefault="00A0098E" w:rsidP="00262017">
            <w:pPr>
              <w:ind w:right="-805"/>
              <w:rPr>
                <w:rFonts w:ascii="Arial" w:hAnsi="Arial" w:cs="Arial"/>
                <w:b/>
              </w:rPr>
            </w:pPr>
          </w:p>
        </w:tc>
      </w:tr>
    </w:tbl>
    <w:p w:rsidR="00A0098E" w:rsidRPr="00C52816" w:rsidRDefault="00A0098E" w:rsidP="00A0098E">
      <w:pPr>
        <w:ind w:right="-805"/>
        <w:rPr>
          <w:rFonts w:ascii="Arial" w:hAnsi="Arial" w:cs="Arial"/>
          <w:b/>
        </w:rPr>
      </w:pPr>
      <w:r w:rsidRPr="00C52816">
        <w:rPr>
          <w:rFonts w:ascii="Arial" w:hAnsi="Arial" w:cs="Arial"/>
          <w:b/>
        </w:rPr>
        <w:tab/>
      </w:r>
      <w:r w:rsidRPr="00C52816">
        <w:rPr>
          <w:rFonts w:ascii="Arial" w:hAnsi="Arial" w:cs="Arial"/>
          <w:b/>
        </w:rPr>
        <w:tab/>
      </w:r>
      <w:r w:rsidRPr="00C52816">
        <w:rPr>
          <w:rFonts w:ascii="Arial" w:hAnsi="Arial" w:cs="Arial"/>
          <w:b/>
        </w:rPr>
        <w:tab/>
      </w:r>
      <w:r w:rsidRPr="00C52816">
        <w:rPr>
          <w:rFonts w:ascii="Arial" w:hAnsi="Arial" w:cs="Arial"/>
          <w:b/>
        </w:rPr>
        <w:tab/>
      </w: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rPr>
          <w:sz w:val="2"/>
          <w:szCs w:val="2"/>
        </w:rPr>
      </w:pPr>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12"/>
        <w:gridCol w:w="21"/>
        <w:gridCol w:w="1995"/>
        <w:gridCol w:w="18"/>
        <w:gridCol w:w="4394"/>
        <w:gridCol w:w="1275"/>
        <w:gridCol w:w="14"/>
        <w:gridCol w:w="933"/>
        <w:gridCol w:w="46"/>
        <w:gridCol w:w="1062"/>
      </w:tblGrid>
      <w:tr w:rsidR="00A0098E" w:rsidRPr="00C52816" w:rsidTr="00262017">
        <w:trPr>
          <w:trHeight w:val="1005"/>
        </w:trPr>
        <w:tc>
          <w:tcPr>
            <w:tcW w:w="413" w:type="dxa"/>
          </w:tcPr>
          <w:p w:rsidR="00A0098E" w:rsidRPr="00C52816" w:rsidRDefault="00A0098E" w:rsidP="00262017">
            <w:pPr>
              <w:ind w:right="-805"/>
              <w:rPr>
                <w:rFonts w:ascii="Arial" w:hAnsi="Arial" w:cs="Arial"/>
                <w:b/>
              </w:rPr>
            </w:pPr>
            <w:r>
              <w:lastRenderedPageBreak/>
              <w:br w:type="page"/>
            </w:r>
            <w:r>
              <w:rPr>
                <w:rFonts w:ascii="Arial" w:hAnsi="Arial" w:cs="Arial"/>
                <w:b/>
              </w:rPr>
              <w:br w:type="page"/>
            </w:r>
            <w:r w:rsidRPr="00C52816">
              <w:rPr>
                <w:rFonts w:ascii="Arial" w:hAnsi="Arial" w:cs="Arial"/>
                <w:b/>
              </w:rPr>
              <w:t>No</w:t>
            </w:r>
          </w:p>
        </w:tc>
        <w:tc>
          <w:tcPr>
            <w:tcW w:w="2035" w:type="dxa"/>
            <w:gridSpan w:val="3"/>
          </w:tcPr>
          <w:p w:rsidR="00A0098E" w:rsidRPr="00C52816" w:rsidRDefault="00A0098E" w:rsidP="00262017">
            <w:pPr>
              <w:ind w:right="-805"/>
              <w:rPr>
                <w:rFonts w:ascii="Arial" w:hAnsi="Arial" w:cs="Arial"/>
                <w:b/>
              </w:rPr>
            </w:pPr>
            <w:r w:rsidRPr="00C52816">
              <w:rPr>
                <w:rFonts w:ascii="Arial" w:hAnsi="Arial" w:cs="Arial"/>
                <w:b/>
              </w:rPr>
              <w:t>Item</w:t>
            </w:r>
          </w:p>
        </w:tc>
        <w:tc>
          <w:tcPr>
            <w:tcW w:w="4395" w:type="dxa"/>
          </w:tcPr>
          <w:p w:rsidR="00A0098E" w:rsidRPr="00C52816" w:rsidRDefault="00A0098E" w:rsidP="00262017">
            <w:pPr>
              <w:ind w:right="-805" w:hanging="18"/>
              <w:rPr>
                <w:rFonts w:ascii="Arial" w:hAnsi="Arial" w:cs="Arial"/>
                <w:b/>
              </w:rPr>
            </w:pPr>
            <w:r w:rsidRPr="00C52816">
              <w:rPr>
                <w:rFonts w:ascii="Arial" w:hAnsi="Arial" w:cs="Arial"/>
                <w:b/>
              </w:rPr>
              <w:t>Recommended to check</w:t>
            </w:r>
          </w:p>
        </w:tc>
        <w:tc>
          <w:tcPr>
            <w:tcW w:w="1275"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3" w:type="dxa"/>
            <w:gridSpan w:val="3"/>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59"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Comments</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section</w:t>
            </w:r>
          </w:p>
        </w:tc>
      </w:tr>
      <w:tr w:rsidR="00A0098E" w:rsidRPr="00C52816" w:rsidTr="00262017">
        <w:trPr>
          <w:trHeight w:val="209"/>
        </w:trPr>
        <w:tc>
          <w:tcPr>
            <w:tcW w:w="10170" w:type="dxa"/>
            <w:gridSpan w:val="10"/>
          </w:tcPr>
          <w:p w:rsidR="00A0098E" w:rsidRPr="00C52816" w:rsidRDefault="00A0098E" w:rsidP="00262017">
            <w:pPr>
              <w:pStyle w:val="Heading1"/>
              <w:rPr>
                <w:rFonts w:cs="Arial"/>
              </w:rPr>
            </w:pPr>
            <w:bookmarkStart w:id="8" w:name="_Toc57636535"/>
            <w:r w:rsidRPr="00C52816">
              <w:rPr>
                <w:rFonts w:cs="Arial"/>
              </w:rPr>
              <w:t>100-HULL EXTERNAL AND APPENDAGES</w:t>
            </w:r>
            <w:bookmarkEnd w:id="8"/>
          </w:p>
        </w:tc>
      </w:tr>
      <w:tr w:rsidR="00A0098E" w:rsidRPr="00C52816" w:rsidTr="00262017">
        <w:trPr>
          <w:trHeight w:val="419"/>
        </w:trPr>
        <w:tc>
          <w:tcPr>
            <w:tcW w:w="413" w:type="dxa"/>
          </w:tcPr>
          <w:p w:rsidR="00A0098E" w:rsidRPr="00C52816" w:rsidRDefault="00A0098E" w:rsidP="00262017">
            <w:pPr>
              <w:ind w:right="-805"/>
              <w:rPr>
                <w:rFonts w:ascii="Arial" w:hAnsi="Arial" w:cs="Arial"/>
              </w:rPr>
            </w:pPr>
            <w:r w:rsidRPr="00C52816">
              <w:rPr>
                <w:rFonts w:ascii="Arial" w:hAnsi="Arial" w:cs="Arial"/>
              </w:rPr>
              <w:t>1</w:t>
            </w:r>
          </w:p>
        </w:tc>
        <w:tc>
          <w:tcPr>
            <w:tcW w:w="2035" w:type="dxa"/>
            <w:gridSpan w:val="3"/>
          </w:tcPr>
          <w:p w:rsidR="00A0098E" w:rsidRPr="00C52816" w:rsidRDefault="00A0098E" w:rsidP="00262017">
            <w:pPr>
              <w:rPr>
                <w:rFonts w:ascii="Arial" w:hAnsi="Arial" w:cs="Arial"/>
              </w:rPr>
            </w:pPr>
            <w:r w:rsidRPr="00C52816">
              <w:rPr>
                <w:rFonts w:ascii="Arial" w:hAnsi="Arial" w:cs="Arial"/>
              </w:rPr>
              <w:t xml:space="preserve">Markings </w:t>
            </w:r>
          </w:p>
        </w:tc>
        <w:tc>
          <w:tcPr>
            <w:tcW w:w="4395" w:type="dxa"/>
          </w:tcPr>
          <w:p w:rsidR="00A0098E" w:rsidRPr="00C52816" w:rsidRDefault="00A0098E" w:rsidP="00262017">
            <w:pPr>
              <w:ind w:right="-805"/>
              <w:rPr>
                <w:rFonts w:ascii="Arial" w:hAnsi="Arial" w:cs="Arial"/>
              </w:rPr>
            </w:pPr>
            <w:r w:rsidRPr="00C52816">
              <w:rPr>
                <w:rFonts w:ascii="Arial" w:hAnsi="Arial" w:cs="Arial"/>
              </w:rPr>
              <w:t>Name / Port of Registry/Draught and free board</w:t>
            </w:r>
          </w:p>
          <w:p w:rsidR="00A0098E" w:rsidRPr="00C52816" w:rsidRDefault="00A0098E" w:rsidP="00262017">
            <w:pPr>
              <w:ind w:right="-805"/>
              <w:rPr>
                <w:rFonts w:ascii="Arial" w:hAnsi="Arial" w:cs="Arial"/>
              </w:rPr>
            </w:pPr>
            <w:r w:rsidRPr="00C52816">
              <w:rPr>
                <w:rFonts w:ascii="Arial" w:hAnsi="Arial" w:cs="Arial"/>
              </w:rPr>
              <w:t xml:space="preserve"> marks/ other relevant</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930"/>
        </w:trPr>
        <w:tc>
          <w:tcPr>
            <w:tcW w:w="413" w:type="dxa"/>
          </w:tcPr>
          <w:p w:rsidR="00A0098E" w:rsidRPr="00C52816" w:rsidRDefault="00A0098E" w:rsidP="00262017">
            <w:pPr>
              <w:ind w:right="-805"/>
              <w:rPr>
                <w:rFonts w:ascii="Arial" w:hAnsi="Arial" w:cs="Arial"/>
              </w:rPr>
            </w:pPr>
            <w:r w:rsidRPr="00C52816">
              <w:rPr>
                <w:rFonts w:ascii="Arial" w:hAnsi="Arial" w:cs="Arial"/>
              </w:rPr>
              <w:t>2</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 xml:space="preserve">Shell plating: </w:t>
            </w:r>
          </w:p>
          <w:p w:rsidR="00A0098E" w:rsidRPr="00C52816" w:rsidRDefault="00A0098E" w:rsidP="00262017">
            <w:pPr>
              <w:ind w:right="-805"/>
              <w:rPr>
                <w:rFonts w:ascii="Arial" w:hAnsi="Arial" w:cs="Arial"/>
              </w:rPr>
            </w:pPr>
            <w:r w:rsidRPr="00C52816">
              <w:rPr>
                <w:rFonts w:ascii="Arial" w:hAnsi="Arial" w:cs="Arial"/>
              </w:rPr>
              <w:t>- Topsides</w:t>
            </w:r>
          </w:p>
          <w:p w:rsidR="00A0098E" w:rsidRPr="00C52816" w:rsidRDefault="00A0098E" w:rsidP="00262017">
            <w:pPr>
              <w:ind w:right="-805"/>
              <w:rPr>
                <w:rFonts w:ascii="Arial" w:hAnsi="Arial" w:cs="Arial"/>
              </w:rPr>
            </w:pPr>
            <w:r w:rsidRPr="00C52816">
              <w:rPr>
                <w:rFonts w:ascii="Arial" w:hAnsi="Arial" w:cs="Arial"/>
              </w:rPr>
              <w:t>- Vertical bottom</w:t>
            </w:r>
          </w:p>
          <w:p w:rsidR="00A0098E" w:rsidRPr="00C52816" w:rsidRDefault="00A0098E" w:rsidP="00262017">
            <w:pPr>
              <w:ind w:right="-805"/>
              <w:rPr>
                <w:rFonts w:ascii="Arial" w:hAnsi="Arial" w:cs="Arial"/>
              </w:rPr>
            </w:pPr>
            <w:r w:rsidRPr="00C52816">
              <w:rPr>
                <w:rFonts w:ascii="Arial" w:hAnsi="Arial" w:cs="Arial"/>
              </w:rPr>
              <w:t>- Flat bottom</w:t>
            </w:r>
          </w:p>
        </w:tc>
        <w:tc>
          <w:tcPr>
            <w:tcW w:w="4395" w:type="dxa"/>
          </w:tcPr>
          <w:p w:rsidR="00A0098E" w:rsidRPr="00C52816" w:rsidRDefault="00A0098E" w:rsidP="00262017">
            <w:pPr>
              <w:ind w:right="-805"/>
              <w:rPr>
                <w:rFonts w:ascii="Arial" w:hAnsi="Arial" w:cs="Arial"/>
              </w:rPr>
            </w:pPr>
            <w:r w:rsidRPr="00C52816">
              <w:rPr>
                <w:rFonts w:ascii="Arial" w:hAnsi="Arial" w:cs="Arial"/>
              </w:rPr>
              <w:t>Steel condition, integrity, welds</w:t>
            </w:r>
          </w:p>
          <w:p w:rsidR="00A0098E" w:rsidRPr="00C52816" w:rsidRDefault="00A0098E" w:rsidP="00262017">
            <w:pPr>
              <w:ind w:right="-805"/>
              <w:rPr>
                <w:rFonts w:ascii="Arial" w:hAnsi="Arial" w:cs="Arial"/>
              </w:rPr>
            </w:pPr>
            <w:r w:rsidRPr="00C52816">
              <w:rPr>
                <w:rFonts w:ascii="Arial" w:hAnsi="Arial" w:cs="Arial"/>
              </w:rPr>
              <w:t>Coating 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Damages</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642"/>
        </w:trPr>
        <w:tc>
          <w:tcPr>
            <w:tcW w:w="413" w:type="dxa"/>
          </w:tcPr>
          <w:p w:rsidR="00A0098E" w:rsidRPr="00C52816" w:rsidRDefault="00A0098E" w:rsidP="00262017">
            <w:pPr>
              <w:ind w:right="-805"/>
              <w:rPr>
                <w:rFonts w:ascii="Arial" w:hAnsi="Arial" w:cs="Arial"/>
              </w:rPr>
            </w:pPr>
            <w:r w:rsidRPr="00C52816">
              <w:rPr>
                <w:rFonts w:ascii="Arial" w:hAnsi="Arial" w:cs="Arial"/>
              </w:rPr>
              <w:t>3</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Shell doors</w:t>
            </w:r>
          </w:p>
          <w:p w:rsidR="00A0098E" w:rsidRPr="00C52816" w:rsidRDefault="00A0098E" w:rsidP="00262017">
            <w:pPr>
              <w:ind w:right="-805"/>
              <w:rPr>
                <w:rFonts w:ascii="Arial" w:hAnsi="Arial" w:cs="Arial"/>
              </w:rPr>
            </w:pPr>
            <w:r w:rsidRPr="00C52816">
              <w:rPr>
                <w:rFonts w:ascii="Arial" w:hAnsi="Arial" w:cs="Arial"/>
              </w:rPr>
              <w:t>Tender platforms</w:t>
            </w:r>
          </w:p>
          <w:p w:rsidR="00A0098E" w:rsidRPr="00C52816" w:rsidRDefault="00A0098E" w:rsidP="00262017">
            <w:pPr>
              <w:ind w:right="-805"/>
              <w:rPr>
                <w:rFonts w:ascii="Arial" w:hAnsi="Arial" w:cs="Arial"/>
              </w:rPr>
            </w:pPr>
            <w:r w:rsidRPr="00C52816">
              <w:rPr>
                <w:rFonts w:ascii="Arial" w:hAnsi="Arial" w:cs="Arial"/>
              </w:rPr>
              <w:t xml:space="preserve">Stern Ramps/ Marinas </w:t>
            </w:r>
          </w:p>
          <w:p w:rsidR="00A0098E" w:rsidRPr="00C52816" w:rsidRDefault="00A0098E" w:rsidP="00262017">
            <w:pPr>
              <w:ind w:right="-805"/>
              <w:rPr>
                <w:rFonts w:ascii="Arial" w:hAnsi="Arial" w:cs="Arial"/>
              </w:rPr>
            </w:pPr>
          </w:p>
        </w:tc>
        <w:tc>
          <w:tcPr>
            <w:tcW w:w="4395" w:type="dxa"/>
          </w:tcPr>
          <w:p w:rsidR="00A0098E" w:rsidRPr="00C52816" w:rsidRDefault="00A0098E" w:rsidP="00262017">
            <w:pPr>
              <w:ind w:right="-805"/>
              <w:rPr>
                <w:rFonts w:ascii="Arial" w:hAnsi="Arial" w:cs="Arial"/>
              </w:rPr>
            </w:pPr>
            <w:r w:rsidRPr="00C52816">
              <w:rPr>
                <w:rFonts w:ascii="Arial" w:hAnsi="Arial" w:cs="Arial"/>
              </w:rPr>
              <w:t>Steel and coating condition</w:t>
            </w:r>
          </w:p>
          <w:p w:rsidR="00A0098E" w:rsidRPr="00C52816" w:rsidRDefault="00A0098E" w:rsidP="00262017">
            <w:pPr>
              <w:ind w:right="-805"/>
              <w:rPr>
                <w:rFonts w:ascii="Arial" w:hAnsi="Arial" w:cs="Arial"/>
              </w:rPr>
            </w:pPr>
            <w:r w:rsidRPr="00C52816">
              <w:rPr>
                <w:rFonts w:ascii="Arial" w:hAnsi="Arial" w:cs="Arial"/>
              </w:rPr>
              <w:t>Operation</w:t>
            </w:r>
          </w:p>
          <w:p w:rsidR="00A0098E" w:rsidRPr="00C52816" w:rsidRDefault="00A0098E" w:rsidP="00262017">
            <w:pPr>
              <w:ind w:right="-805"/>
              <w:rPr>
                <w:rFonts w:ascii="Arial" w:hAnsi="Arial" w:cs="Arial"/>
              </w:rPr>
            </w:pPr>
            <w:r w:rsidRPr="00C52816">
              <w:rPr>
                <w:rFonts w:ascii="Arial" w:hAnsi="Arial" w:cs="Arial"/>
              </w:rPr>
              <w:t>Damages or other deterioration of structure</w:t>
            </w:r>
          </w:p>
          <w:p w:rsidR="00A0098E" w:rsidRPr="00C52816" w:rsidRDefault="00A0098E" w:rsidP="00262017">
            <w:pPr>
              <w:ind w:right="-805"/>
              <w:rPr>
                <w:rFonts w:ascii="Arial" w:hAnsi="Arial" w:cs="Arial"/>
              </w:rPr>
            </w:pPr>
            <w:r w:rsidRPr="00C52816">
              <w:rPr>
                <w:rFonts w:ascii="Arial" w:hAnsi="Arial" w:cs="Arial"/>
              </w:rPr>
              <w:t>Seal packing, hinges, locking arrangements</w:t>
            </w:r>
          </w:p>
          <w:p w:rsidR="00A0098E" w:rsidRPr="00C52816" w:rsidRDefault="00A0098E" w:rsidP="00262017">
            <w:pPr>
              <w:ind w:right="-805"/>
              <w:rPr>
                <w:rFonts w:ascii="Arial" w:hAnsi="Arial" w:cs="Arial"/>
              </w:rPr>
            </w:pPr>
            <w:r w:rsidRPr="00C52816">
              <w:rPr>
                <w:rFonts w:ascii="Arial" w:hAnsi="Arial" w:cs="Arial"/>
              </w:rPr>
              <w:t>Weather tightness</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Pollution prevention</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419"/>
        </w:trPr>
        <w:tc>
          <w:tcPr>
            <w:tcW w:w="413" w:type="dxa"/>
          </w:tcPr>
          <w:p w:rsidR="00A0098E" w:rsidRPr="00C52816" w:rsidRDefault="00A0098E" w:rsidP="00262017">
            <w:pPr>
              <w:ind w:right="-805"/>
              <w:rPr>
                <w:rFonts w:ascii="Arial" w:hAnsi="Arial" w:cs="Arial"/>
              </w:rPr>
            </w:pPr>
            <w:r w:rsidRPr="00C52816">
              <w:rPr>
                <w:rFonts w:ascii="Arial" w:hAnsi="Arial" w:cs="Arial"/>
              </w:rPr>
              <w:t>4</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 xml:space="preserve">Rails and Bulwark </w:t>
            </w:r>
          </w:p>
        </w:tc>
        <w:tc>
          <w:tcPr>
            <w:tcW w:w="4395" w:type="dxa"/>
          </w:tcPr>
          <w:p w:rsidR="00A0098E" w:rsidRPr="00C52816" w:rsidRDefault="00A0098E" w:rsidP="00262017">
            <w:pPr>
              <w:ind w:right="-805"/>
              <w:rPr>
                <w:rFonts w:ascii="Arial" w:hAnsi="Arial" w:cs="Arial"/>
              </w:rPr>
            </w:pPr>
            <w:r w:rsidRPr="00C52816">
              <w:rPr>
                <w:rFonts w:ascii="Arial" w:hAnsi="Arial" w:cs="Arial"/>
              </w:rPr>
              <w:t>Steel and coating 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Damages</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419"/>
        </w:trPr>
        <w:tc>
          <w:tcPr>
            <w:tcW w:w="413" w:type="dxa"/>
          </w:tcPr>
          <w:p w:rsidR="00A0098E" w:rsidRPr="00C52816" w:rsidRDefault="00A0098E" w:rsidP="00262017">
            <w:pPr>
              <w:ind w:right="-805"/>
              <w:rPr>
                <w:rFonts w:ascii="Arial" w:hAnsi="Arial" w:cs="Arial"/>
              </w:rPr>
            </w:pPr>
            <w:r w:rsidRPr="00C52816">
              <w:rPr>
                <w:rFonts w:ascii="Arial" w:hAnsi="Arial" w:cs="Arial"/>
              </w:rPr>
              <w:t>5</w:t>
            </w:r>
          </w:p>
        </w:tc>
        <w:tc>
          <w:tcPr>
            <w:tcW w:w="2035" w:type="dxa"/>
            <w:gridSpan w:val="3"/>
          </w:tcPr>
          <w:p w:rsidR="00A0098E" w:rsidRPr="00C52816" w:rsidRDefault="00A0098E" w:rsidP="00262017">
            <w:pPr>
              <w:rPr>
                <w:rFonts w:ascii="Arial" w:hAnsi="Arial" w:cs="Arial"/>
              </w:rPr>
            </w:pPr>
            <w:r w:rsidRPr="00C52816">
              <w:rPr>
                <w:rFonts w:ascii="Arial" w:hAnsi="Arial" w:cs="Arial"/>
              </w:rPr>
              <w:t>Funnel structure and Logo</w:t>
            </w:r>
          </w:p>
        </w:tc>
        <w:tc>
          <w:tcPr>
            <w:tcW w:w="4395" w:type="dxa"/>
          </w:tcPr>
          <w:p w:rsidR="00A0098E" w:rsidRPr="00C52816" w:rsidRDefault="00A0098E" w:rsidP="00262017">
            <w:pPr>
              <w:ind w:right="-805"/>
              <w:rPr>
                <w:rFonts w:ascii="Arial" w:hAnsi="Arial" w:cs="Arial"/>
              </w:rPr>
            </w:pPr>
            <w:r w:rsidRPr="00C52816">
              <w:rPr>
                <w:rFonts w:ascii="Arial" w:hAnsi="Arial" w:cs="Arial"/>
              </w:rPr>
              <w:t>Steel and coating condition</w:t>
            </w:r>
          </w:p>
          <w:p w:rsidR="00A0098E" w:rsidRPr="00C52816" w:rsidRDefault="00A0098E" w:rsidP="00262017">
            <w:pPr>
              <w:ind w:right="-805"/>
              <w:rPr>
                <w:rFonts w:ascii="Arial" w:hAnsi="Arial" w:cs="Arial"/>
              </w:rPr>
            </w:pPr>
            <w:r w:rsidRPr="00C52816">
              <w:rPr>
                <w:rFonts w:ascii="Arial" w:hAnsi="Arial" w:cs="Arial"/>
              </w:rPr>
              <w:t>Cleanliness</w:t>
            </w:r>
          </w:p>
          <w:p w:rsidR="00A0098E" w:rsidRPr="00C52816" w:rsidRDefault="00A0098E" w:rsidP="00262017">
            <w:pPr>
              <w:ind w:right="-805"/>
              <w:rPr>
                <w:rFonts w:ascii="Arial" w:hAnsi="Arial" w:cs="Arial"/>
              </w:rPr>
            </w:pPr>
            <w:r w:rsidRPr="00C52816">
              <w:rPr>
                <w:rFonts w:ascii="Arial" w:hAnsi="Arial" w:cs="Arial"/>
              </w:rPr>
              <w:t>Exhaust gas leaks</w:t>
            </w:r>
          </w:p>
          <w:p w:rsidR="00A0098E" w:rsidRPr="00C52816" w:rsidRDefault="00A0098E" w:rsidP="00262017">
            <w:pPr>
              <w:ind w:right="-805"/>
              <w:rPr>
                <w:rFonts w:ascii="Arial" w:hAnsi="Arial" w:cs="Arial"/>
              </w:rPr>
            </w:pPr>
            <w:r w:rsidRPr="00C52816">
              <w:rPr>
                <w:rFonts w:ascii="Arial" w:hAnsi="Arial" w:cs="Arial"/>
              </w:rPr>
              <w:t>Maintenance</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642"/>
        </w:trPr>
        <w:tc>
          <w:tcPr>
            <w:tcW w:w="413" w:type="dxa"/>
          </w:tcPr>
          <w:p w:rsidR="00A0098E" w:rsidRPr="00C52816" w:rsidRDefault="00A0098E" w:rsidP="00262017">
            <w:pPr>
              <w:ind w:right="-805"/>
              <w:rPr>
                <w:rFonts w:ascii="Arial" w:hAnsi="Arial" w:cs="Arial"/>
              </w:rPr>
            </w:pPr>
            <w:r w:rsidRPr="00C52816">
              <w:rPr>
                <w:rFonts w:ascii="Arial" w:hAnsi="Arial" w:cs="Arial"/>
              </w:rPr>
              <w:t>6</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 xml:space="preserve">Superstructures and </w:t>
            </w:r>
          </w:p>
          <w:p w:rsidR="00A0098E" w:rsidRPr="00C52816" w:rsidRDefault="00A0098E" w:rsidP="00262017">
            <w:pPr>
              <w:ind w:right="-805"/>
              <w:rPr>
                <w:rFonts w:ascii="Arial" w:hAnsi="Arial" w:cs="Arial"/>
              </w:rPr>
            </w:pPr>
            <w:r w:rsidRPr="00C52816">
              <w:rPr>
                <w:rFonts w:ascii="Arial" w:hAnsi="Arial" w:cs="Arial"/>
              </w:rPr>
              <w:t xml:space="preserve">deck houses </w:t>
            </w:r>
          </w:p>
          <w:p w:rsidR="00A0098E" w:rsidRPr="00C52816" w:rsidRDefault="00A0098E" w:rsidP="00262017">
            <w:pPr>
              <w:ind w:right="-805"/>
              <w:rPr>
                <w:rFonts w:ascii="Arial" w:hAnsi="Arial" w:cs="Arial"/>
              </w:rPr>
            </w:pPr>
          </w:p>
        </w:tc>
        <w:tc>
          <w:tcPr>
            <w:tcW w:w="4395" w:type="dxa"/>
          </w:tcPr>
          <w:p w:rsidR="00A0098E" w:rsidRPr="00C52816" w:rsidRDefault="00A0098E" w:rsidP="00262017">
            <w:pPr>
              <w:ind w:right="-805"/>
              <w:rPr>
                <w:rFonts w:ascii="Arial" w:hAnsi="Arial" w:cs="Arial"/>
              </w:rPr>
            </w:pPr>
            <w:r w:rsidRPr="00C52816">
              <w:rPr>
                <w:rFonts w:ascii="Arial" w:hAnsi="Arial" w:cs="Arial"/>
              </w:rPr>
              <w:t>Steel and coating 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 xml:space="preserve">Damages </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419"/>
        </w:trPr>
        <w:tc>
          <w:tcPr>
            <w:tcW w:w="413" w:type="dxa"/>
          </w:tcPr>
          <w:p w:rsidR="00A0098E" w:rsidRPr="00C52816" w:rsidRDefault="00A0098E" w:rsidP="00262017">
            <w:pPr>
              <w:ind w:right="-805"/>
              <w:rPr>
                <w:rFonts w:ascii="Arial" w:hAnsi="Arial" w:cs="Arial"/>
              </w:rPr>
            </w:pPr>
            <w:r w:rsidRPr="00C52816">
              <w:rPr>
                <w:rFonts w:ascii="Arial" w:hAnsi="Arial" w:cs="Arial"/>
              </w:rPr>
              <w:t>7</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 xml:space="preserve">Bow and Stern </w:t>
            </w:r>
          </w:p>
          <w:p w:rsidR="00A0098E" w:rsidRPr="00C52816" w:rsidRDefault="00A0098E" w:rsidP="00262017">
            <w:pPr>
              <w:ind w:right="-805"/>
              <w:rPr>
                <w:rFonts w:ascii="Arial" w:hAnsi="Arial" w:cs="Arial"/>
              </w:rPr>
            </w:pPr>
            <w:r w:rsidRPr="00C52816">
              <w:rPr>
                <w:rFonts w:ascii="Arial" w:hAnsi="Arial" w:cs="Arial"/>
              </w:rPr>
              <w:t>Thrusters</w:t>
            </w:r>
          </w:p>
        </w:tc>
        <w:tc>
          <w:tcPr>
            <w:tcW w:w="4395" w:type="dxa"/>
          </w:tcPr>
          <w:p w:rsidR="00A0098E" w:rsidRPr="00C52816" w:rsidRDefault="00A0098E" w:rsidP="00262017">
            <w:pPr>
              <w:ind w:right="-805"/>
              <w:rPr>
                <w:rFonts w:ascii="Arial" w:hAnsi="Arial" w:cs="Arial"/>
              </w:rPr>
            </w:pPr>
            <w:r w:rsidRPr="00C52816">
              <w:rPr>
                <w:rFonts w:ascii="Arial" w:hAnsi="Arial" w:cs="Arial"/>
              </w:rPr>
              <w:t>Operational condition</w:t>
            </w:r>
          </w:p>
          <w:p w:rsidR="00A0098E" w:rsidRPr="00C52816" w:rsidRDefault="00A0098E" w:rsidP="00262017">
            <w:pPr>
              <w:ind w:right="-805"/>
              <w:rPr>
                <w:rFonts w:ascii="Arial" w:hAnsi="Arial" w:cs="Arial"/>
              </w:rPr>
            </w:pPr>
            <w:r w:rsidRPr="00C52816">
              <w:rPr>
                <w:rFonts w:ascii="Arial" w:hAnsi="Arial" w:cs="Arial"/>
              </w:rPr>
              <w:t>Condition of external underwater parts</w:t>
            </w:r>
          </w:p>
          <w:p w:rsidR="00A0098E" w:rsidRPr="00C52816" w:rsidRDefault="00A0098E" w:rsidP="00262017">
            <w:pPr>
              <w:ind w:right="-805"/>
              <w:rPr>
                <w:rFonts w:ascii="Arial" w:hAnsi="Arial" w:cs="Arial"/>
              </w:rPr>
            </w:pPr>
            <w:r w:rsidRPr="00C52816">
              <w:rPr>
                <w:rFonts w:ascii="Arial" w:hAnsi="Arial" w:cs="Arial"/>
              </w:rPr>
              <w:t>Condition and cleanliness of tunnels</w:t>
            </w:r>
          </w:p>
          <w:p w:rsidR="00A0098E" w:rsidRPr="00C52816" w:rsidRDefault="00A0098E" w:rsidP="00262017">
            <w:pPr>
              <w:ind w:right="-805"/>
              <w:rPr>
                <w:rFonts w:ascii="Arial" w:hAnsi="Arial" w:cs="Arial"/>
              </w:rPr>
            </w:pPr>
            <w:r w:rsidRPr="00C52816">
              <w:rPr>
                <w:rFonts w:ascii="Arial" w:hAnsi="Arial" w:cs="Arial"/>
              </w:rPr>
              <w:t xml:space="preserve">Tunnel protection (gratings, anodes) </w:t>
            </w:r>
          </w:p>
          <w:p w:rsidR="00A0098E" w:rsidRPr="00C52816" w:rsidRDefault="00A0098E" w:rsidP="00262017">
            <w:pPr>
              <w:ind w:right="-805"/>
              <w:rPr>
                <w:rFonts w:ascii="Arial" w:hAnsi="Arial" w:cs="Arial"/>
              </w:rPr>
            </w:pPr>
            <w:r w:rsidRPr="00C52816">
              <w:rPr>
                <w:rFonts w:ascii="Arial" w:hAnsi="Arial" w:cs="Arial"/>
              </w:rPr>
              <w:t>Oil To Sea Interface (OTSI) systems and pollution</w:t>
            </w:r>
          </w:p>
          <w:p w:rsidR="00A0098E" w:rsidRPr="00C52816" w:rsidRDefault="00A0098E" w:rsidP="00262017">
            <w:pPr>
              <w:ind w:right="-805"/>
              <w:rPr>
                <w:rFonts w:ascii="Arial" w:hAnsi="Arial" w:cs="Arial"/>
              </w:rPr>
            </w:pPr>
            <w:r w:rsidRPr="00C52816">
              <w:rPr>
                <w:rFonts w:ascii="Arial" w:hAnsi="Arial" w:cs="Arial"/>
              </w:rPr>
              <w:t>prevention (oils used, seals 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Spares</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433"/>
        </w:trPr>
        <w:tc>
          <w:tcPr>
            <w:tcW w:w="413" w:type="dxa"/>
          </w:tcPr>
          <w:p w:rsidR="00A0098E" w:rsidRPr="00C52816" w:rsidRDefault="00A0098E" w:rsidP="00262017">
            <w:pPr>
              <w:ind w:right="-805"/>
              <w:rPr>
                <w:rFonts w:ascii="Arial" w:hAnsi="Arial" w:cs="Arial"/>
              </w:rPr>
            </w:pPr>
            <w:r w:rsidRPr="00C52816">
              <w:rPr>
                <w:rFonts w:ascii="Arial" w:hAnsi="Arial" w:cs="Arial"/>
              </w:rPr>
              <w:t>8</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Propellers, Spare</w:t>
            </w:r>
          </w:p>
          <w:p w:rsidR="00A0098E" w:rsidRPr="00C52816" w:rsidRDefault="00A0098E" w:rsidP="00262017">
            <w:pPr>
              <w:ind w:right="-805"/>
              <w:rPr>
                <w:rFonts w:ascii="Arial" w:hAnsi="Arial" w:cs="Arial"/>
              </w:rPr>
            </w:pPr>
            <w:r w:rsidRPr="00C52816">
              <w:rPr>
                <w:rFonts w:ascii="Arial" w:hAnsi="Arial" w:cs="Arial"/>
              </w:rPr>
              <w:t xml:space="preserve">propeller </w:t>
            </w:r>
          </w:p>
        </w:tc>
        <w:tc>
          <w:tcPr>
            <w:tcW w:w="4395" w:type="dxa"/>
          </w:tcPr>
          <w:p w:rsidR="00A0098E" w:rsidRPr="00C52816" w:rsidRDefault="00A0098E" w:rsidP="00262017">
            <w:pPr>
              <w:ind w:right="-805"/>
              <w:rPr>
                <w:rFonts w:ascii="Arial" w:hAnsi="Arial" w:cs="Arial"/>
              </w:rPr>
            </w:pPr>
            <w:r w:rsidRPr="00C52816">
              <w:rPr>
                <w:rFonts w:ascii="Arial" w:hAnsi="Arial" w:cs="Arial"/>
              </w:rPr>
              <w:t>Condition, wear and physical damages</w:t>
            </w:r>
          </w:p>
          <w:p w:rsidR="00A0098E" w:rsidRPr="00C52816" w:rsidRDefault="00A0098E" w:rsidP="00262017">
            <w:pPr>
              <w:ind w:right="-805"/>
              <w:rPr>
                <w:rFonts w:ascii="Arial" w:hAnsi="Arial" w:cs="Arial"/>
              </w:rPr>
            </w:pPr>
            <w:r w:rsidRPr="00C52816">
              <w:rPr>
                <w:rFonts w:ascii="Arial" w:hAnsi="Arial" w:cs="Arial"/>
              </w:rPr>
              <w:t>(If CPP) fastenings and tightness of hubs and blades</w:t>
            </w:r>
          </w:p>
          <w:p w:rsidR="00A0098E" w:rsidRPr="00C52816" w:rsidRDefault="00A0098E" w:rsidP="00262017">
            <w:pPr>
              <w:ind w:right="-805"/>
              <w:rPr>
                <w:rFonts w:ascii="Arial" w:hAnsi="Arial" w:cs="Arial"/>
              </w:rPr>
            </w:pPr>
            <w:r w:rsidRPr="00C52816">
              <w:rPr>
                <w:rFonts w:ascii="Arial" w:hAnsi="Arial" w:cs="Arial"/>
              </w:rPr>
              <w:t xml:space="preserve">sealing, pitching system </w:t>
            </w:r>
          </w:p>
          <w:p w:rsidR="00A0098E" w:rsidRPr="00C52816" w:rsidRDefault="00A0098E" w:rsidP="00262017">
            <w:pPr>
              <w:ind w:right="-805"/>
              <w:rPr>
                <w:rFonts w:ascii="Arial" w:hAnsi="Arial" w:cs="Arial"/>
              </w:rPr>
            </w:pPr>
            <w:r w:rsidRPr="00C52816">
              <w:rPr>
                <w:rFonts w:ascii="Arial" w:hAnsi="Arial" w:cs="Arial"/>
              </w:rPr>
              <w:t>OTSI systems and pollution prevention (oils used)</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Spares</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209"/>
        </w:trPr>
        <w:tc>
          <w:tcPr>
            <w:tcW w:w="413" w:type="dxa"/>
          </w:tcPr>
          <w:p w:rsidR="00A0098E" w:rsidRPr="00C52816" w:rsidRDefault="00A0098E" w:rsidP="00262017">
            <w:pPr>
              <w:ind w:right="-805"/>
              <w:rPr>
                <w:rFonts w:ascii="Arial" w:hAnsi="Arial" w:cs="Arial"/>
              </w:rPr>
            </w:pPr>
            <w:r w:rsidRPr="00C52816">
              <w:rPr>
                <w:rFonts w:ascii="Arial" w:hAnsi="Arial" w:cs="Arial"/>
              </w:rPr>
              <w:t>9</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Rudders</w:t>
            </w:r>
          </w:p>
        </w:tc>
        <w:tc>
          <w:tcPr>
            <w:tcW w:w="4395" w:type="dxa"/>
          </w:tcPr>
          <w:p w:rsidR="00A0098E" w:rsidRPr="00C52816" w:rsidRDefault="00A0098E" w:rsidP="00262017">
            <w:pPr>
              <w:ind w:right="-805"/>
              <w:rPr>
                <w:rFonts w:ascii="Arial" w:hAnsi="Arial" w:cs="Arial"/>
              </w:rPr>
            </w:pPr>
            <w:r w:rsidRPr="00C52816">
              <w:rPr>
                <w:rFonts w:ascii="Arial" w:hAnsi="Arial" w:cs="Arial"/>
              </w:rPr>
              <w:t>Steel and coating condition</w:t>
            </w:r>
          </w:p>
          <w:p w:rsidR="00A0098E" w:rsidRPr="00C52816" w:rsidRDefault="00A0098E" w:rsidP="00262017">
            <w:pPr>
              <w:ind w:right="-805"/>
              <w:rPr>
                <w:rFonts w:ascii="Arial" w:hAnsi="Arial" w:cs="Arial"/>
              </w:rPr>
            </w:pPr>
            <w:r w:rsidRPr="00C52816">
              <w:rPr>
                <w:rFonts w:ascii="Arial" w:hAnsi="Arial" w:cs="Arial"/>
              </w:rPr>
              <w:t>Operation</w:t>
            </w:r>
          </w:p>
          <w:p w:rsidR="00A0098E" w:rsidRPr="00C52816" w:rsidRDefault="00A0098E" w:rsidP="00262017">
            <w:pPr>
              <w:ind w:right="-805"/>
              <w:rPr>
                <w:rFonts w:ascii="Arial" w:hAnsi="Arial" w:cs="Arial"/>
              </w:rPr>
            </w:pPr>
            <w:r w:rsidRPr="00C52816">
              <w:rPr>
                <w:rFonts w:ascii="Arial" w:hAnsi="Arial" w:cs="Arial"/>
              </w:rPr>
              <w:t>Anode protectors</w:t>
            </w:r>
          </w:p>
          <w:p w:rsidR="00A0098E" w:rsidRPr="00C52816" w:rsidRDefault="00A0098E" w:rsidP="00262017">
            <w:pPr>
              <w:ind w:right="-805"/>
              <w:rPr>
                <w:rFonts w:ascii="Arial" w:hAnsi="Arial" w:cs="Arial"/>
              </w:rPr>
            </w:pPr>
            <w:r w:rsidRPr="00C52816">
              <w:rPr>
                <w:rFonts w:ascii="Arial" w:hAnsi="Arial" w:cs="Arial"/>
              </w:rPr>
              <w:t>Deformations, damages, integrity of blades</w:t>
            </w:r>
          </w:p>
          <w:p w:rsidR="00A0098E" w:rsidRPr="00C52816" w:rsidRDefault="00A0098E" w:rsidP="00262017">
            <w:pPr>
              <w:ind w:right="-805"/>
              <w:rPr>
                <w:rFonts w:ascii="Arial" w:hAnsi="Arial" w:cs="Arial"/>
              </w:rPr>
            </w:pPr>
            <w:r w:rsidRPr="00C52816">
              <w:rPr>
                <w:rFonts w:ascii="Arial" w:hAnsi="Arial" w:cs="Arial"/>
              </w:rPr>
              <w:t>Condition of rudder stock, pintles, bearings, seals</w:t>
            </w:r>
          </w:p>
          <w:p w:rsidR="00A0098E" w:rsidRPr="00C52816" w:rsidRDefault="00A0098E" w:rsidP="00262017">
            <w:pPr>
              <w:ind w:right="-805"/>
              <w:rPr>
                <w:rFonts w:ascii="Arial" w:hAnsi="Arial" w:cs="Arial"/>
              </w:rPr>
            </w:pPr>
            <w:r w:rsidRPr="00C52816">
              <w:rPr>
                <w:rFonts w:ascii="Arial" w:hAnsi="Arial" w:cs="Arial"/>
              </w:rPr>
              <w:t>Clearance measurements</w:t>
            </w:r>
          </w:p>
          <w:p w:rsidR="00A0098E" w:rsidRPr="00C52816" w:rsidRDefault="00A0098E" w:rsidP="00262017">
            <w:pPr>
              <w:ind w:right="-805"/>
              <w:rPr>
                <w:rFonts w:ascii="Arial" w:hAnsi="Arial" w:cs="Arial"/>
              </w:rPr>
            </w:pPr>
            <w:r w:rsidRPr="00C52816">
              <w:rPr>
                <w:rFonts w:ascii="Arial" w:hAnsi="Arial" w:cs="Arial"/>
              </w:rPr>
              <w:t>Maintenance</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209"/>
        </w:trPr>
        <w:tc>
          <w:tcPr>
            <w:tcW w:w="413" w:type="dxa"/>
          </w:tcPr>
          <w:p w:rsidR="00A0098E" w:rsidRPr="00C52816" w:rsidRDefault="00A0098E" w:rsidP="00262017">
            <w:pPr>
              <w:ind w:right="-805"/>
              <w:rPr>
                <w:rFonts w:ascii="Arial" w:hAnsi="Arial" w:cs="Arial"/>
              </w:rPr>
            </w:pPr>
            <w:r w:rsidRPr="00C52816">
              <w:rPr>
                <w:rFonts w:ascii="Arial" w:hAnsi="Arial" w:cs="Arial"/>
              </w:rPr>
              <w:t>10</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Tail shafts/ Stern glands</w:t>
            </w:r>
          </w:p>
          <w:p w:rsidR="00A0098E" w:rsidRPr="00C52816" w:rsidRDefault="00A0098E" w:rsidP="00262017">
            <w:pPr>
              <w:ind w:right="-805"/>
              <w:rPr>
                <w:rFonts w:ascii="Arial" w:hAnsi="Arial" w:cs="Arial"/>
              </w:rPr>
            </w:pPr>
          </w:p>
        </w:tc>
        <w:tc>
          <w:tcPr>
            <w:tcW w:w="4395" w:type="dxa"/>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tabs>
                <w:tab w:val="center" w:pos="2492"/>
              </w:tabs>
              <w:ind w:right="-805"/>
              <w:rPr>
                <w:rFonts w:ascii="Arial" w:hAnsi="Arial" w:cs="Arial"/>
              </w:rPr>
            </w:pPr>
            <w:r w:rsidRPr="00C52816">
              <w:rPr>
                <w:rFonts w:ascii="Arial" w:hAnsi="Arial" w:cs="Arial"/>
              </w:rPr>
              <w:t>Class tail shaft survey status</w:t>
            </w:r>
          </w:p>
          <w:p w:rsidR="00A0098E" w:rsidRPr="00C52816" w:rsidRDefault="00A0098E" w:rsidP="00262017">
            <w:pPr>
              <w:ind w:right="-805"/>
              <w:rPr>
                <w:rFonts w:ascii="Arial" w:hAnsi="Arial" w:cs="Arial"/>
              </w:rPr>
            </w:pPr>
            <w:r w:rsidRPr="00C52816">
              <w:rPr>
                <w:rFonts w:ascii="Arial" w:hAnsi="Arial" w:cs="Arial"/>
              </w:rPr>
              <w:t>Clearance measurements and NDT</w:t>
            </w:r>
          </w:p>
          <w:p w:rsidR="00A0098E" w:rsidRPr="00C52816" w:rsidRDefault="00A0098E" w:rsidP="00262017">
            <w:pPr>
              <w:ind w:right="-805"/>
              <w:rPr>
                <w:rFonts w:ascii="Arial" w:hAnsi="Arial" w:cs="Arial"/>
              </w:rPr>
            </w:pPr>
            <w:r w:rsidRPr="00C52816">
              <w:rPr>
                <w:rFonts w:ascii="Arial" w:hAnsi="Arial" w:cs="Arial"/>
              </w:rPr>
              <w:t>Integrity of stern glands</w:t>
            </w:r>
          </w:p>
          <w:p w:rsidR="00A0098E" w:rsidRPr="00C52816" w:rsidRDefault="00A0098E" w:rsidP="00262017">
            <w:pPr>
              <w:ind w:right="-805"/>
              <w:rPr>
                <w:rFonts w:ascii="Arial" w:hAnsi="Arial" w:cs="Arial"/>
              </w:rPr>
            </w:pPr>
            <w:r w:rsidRPr="00C52816">
              <w:rPr>
                <w:rFonts w:ascii="Arial" w:hAnsi="Arial" w:cs="Arial"/>
              </w:rPr>
              <w:t xml:space="preserve">OTSI systems and pollution prevention (oils used, </w:t>
            </w:r>
          </w:p>
          <w:p w:rsidR="00A0098E" w:rsidRPr="00C52816" w:rsidRDefault="00A0098E" w:rsidP="00262017">
            <w:pPr>
              <w:ind w:right="-805"/>
              <w:rPr>
                <w:rFonts w:ascii="Arial" w:hAnsi="Arial" w:cs="Arial"/>
              </w:rPr>
            </w:pPr>
            <w:r w:rsidRPr="00C52816">
              <w:rPr>
                <w:rFonts w:ascii="Arial" w:hAnsi="Arial" w:cs="Arial"/>
              </w:rPr>
              <w:t>seals)</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Spares</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209"/>
        </w:trPr>
        <w:tc>
          <w:tcPr>
            <w:tcW w:w="413" w:type="dxa"/>
          </w:tcPr>
          <w:p w:rsidR="00A0098E" w:rsidRPr="00C52816" w:rsidRDefault="00A0098E" w:rsidP="00262017">
            <w:pPr>
              <w:ind w:right="-805"/>
              <w:rPr>
                <w:rFonts w:ascii="Arial" w:hAnsi="Arial" w:cs="Arial"/>
              </w:rPr>
            </w:pPr>
            <w:r w:rsidRPr="00C52816">
              <w:rPr>
                <w:rFonts w:ascii="Arial" w:hAnsi="Arial" w:cs="Arial"/>
              </w:rPr>
              <w:t>11</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 xml:space="preserve">Anodes/ Impressed </w:t>
            </w:r>
          </w:p>
          <w:p w:rsidR="00A0098E" w:rsidRPr="00C52816" w:rsidRDefault="00A0098E" w:rsidP="00262017">
            <w:pPr>
              <w:ind w:right="-805"/>
              <w:rPr>
                <w:rFonts w:ascii="Arial" w:hAnsi="Arial" w:cs="Arial"/>
              </w:rPr>
            </w:pPr>
            <w:r w:rsidRPr="00C52816">
              <w:rPr>
                <w:rFonts w:ascii="Arial" w:hAnsi="Arial" w:cs="Arial"/>
              </w:rPr>
              <w:t>cathodic protection</w:t>
            </w:r>
          </w:p>
          <w:p w:rsidR="00A0098E" w:rsidRPr="00C52816" w:rsidRDefault="00A0098E" w:rsidP="00262017">
            <w:pPr>
              <w:ind w:right="-805"/>
              <w:rPr>
                <w:rFonts w:ascii="Arial" w:hAnsi="Arial" w:cs="Arial"/>
              </w:rPr>
            </w:pPr>
          </w:p>
        </w:tc>
        <w:tc>
          <w:tcPr>
            <w:tcW w:w="4395" w:type="dxa"/>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Type of anodes used</w:t>
            </w:r>
          </w:p>
          <w:p w:rsidR="00A0098E" w:rsidRPr="00C52816" w:rsidRDefault="00A0098E" w:rsidP="00262017">
            <w:pPr>
              <w:ind w:right="-805"/>
              <w:rPr>
                <w:rFonts w:ascii="Arial" w:hAnsi="Arial" w:cs="Arial"/>
              </w:rPr>
            </w:pPr>
            <w:r w:rsidRPr="00C52816">
              <w:rPr>
                <w:rFonts w:ascii="Arial" w:hAnsi="Arial" w:cs="Arial"/>
              </w:rPr>
              <w:t xml:space="preserve">ICP operational condition </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419"/>
        </w:trPr>
        <w:tc>
          <w:tcPr>
            <w:tcW w:w="413" w:type="dxa"/>
          </w:tcPr>
          <w:p w:rsidR="00A0098E" w:rsidRPr="00C52816" w:rsidRDefault="00A0098E" w:rsidP="00262017">
            <w:pPr>
              <w:ind w:right="-805"/>
              <w:rPr>
                <w:rFonts w:ascii="Arial" w:hAnsi="Arial" w:cs="Arial"/>
              </w:rPr>
            </w:pPr>
            <w:r w:rsidRPr="00C52816">
              <w:rPr>
                <w:rFonts w:ascii="Arial" w:hAnsi="Arial" w:cs="Arial"/>
              </w:rPr>
              <w:t>12</w:t>
            </w:r>
          </w:p>
        </w:tc>
        <w:tc>
          <w:tcPr>
            <w:tcW w:w="2035" w:type="dxa"/>
            <w:gridSpan w:val="3"/>
          </w:tcPr>
          <w:p w:rsidR="00A0098E" w:rsidRPr="00C52816" w:rsidRDefault="00A0098E" w:rsidP="00262017">
            <w:pPr>
              <w:ind w:right="-805"/>
              <w:rPr>
                <w:rFonts w:ascii="Arial" w:hAnsi="Arial" w:cs="Arial"/>
              </w:rPr>
            </w:pPr>
            <w:r w:rsidRPr="00C52816">
              <w:rPr>
                <w:rFonts w:ascii="Arial" w:hAnsi="Arial" w:cs="Arial"/>
              </w:rPr>
              <w:t>Sea grids and sea chest</w:t>
            </w:r>
          </w:p>
          <w:p w:rsidR="00A0098E" w:rsidRPr="00C52816" w:rsidRDefault="00A0098E" w:rsidP="00262017">
            <w:pPr>
              <w:ind w:right="-805"/>
              <w:rPr>
                <w:rFonts w:ascii="Arial" w:hAnsi="Arial" w:cs="Arial"/>
              </w:rPr>
            </w:pPr>
          </w:p>
        </w:tc>
        <w:tc>
          <w:tcPr>
            <w:tcW w:w="4395" w:type="dxa"/>
          </w:tcPr>
          <w:p w:rsidR="00A0098E" w:rsidRDefault="00A0098E" w:rsidP="00262017">
            <w:pPr>
              <w:ind w:right="-805"/>
              <w:rPr>
                <w:rFonts w:ascii="Arial" w:hAnsi="Arial" w:cs="Arial"/>
              </w:rPr>
            </w:pPr>
            <w:r w:rsidRPr="00C52816">
              <w:rPr>
                <w:rFonts w:ascii="Arial" w:hAnsi="Arial" w:cs="Arial"/>
              </w:rPr>
              <w:t>Steel and coating condition</w:t>
            </w:r>
          </w:p>
          <w:p w:rsidR="00A0098E" w:rsidRPr="00C52816" w:rsidRDefault="00A0098E" w:rsidP="00262017">
            <w:pPr>
              <w:ind w:right="-805"/>
              <w:rPr>
                <w:rFonts w:ascii="Arial" w:hAnsi="Arial" w:cs="Arial"/>
              </w:rPr>
            </w:pPr>
            <w:r w:rsidRPr="00C52816">
              <w:rPr>
                <w:rFonts w:ascii="Arial" w:hAnsi="Arial" w:cs="Arial"/>
              </w:rPr>
              <w:t>Cleanliness</w:t>
            </w:r>
            <w:r>
              <w:rPr>
                <w:rFonts w:ascii="Arial" w:hAnsi="Arial" w:cs="Arial"/>
              </w:rPr>
              <w:t xml:space="preserve"> - </w:t>
            </w:r>
            <w:r w:rsidRPr="00C52816">
              <w:rPr>
                <w:rFonts w:ascii="Arial" w:hAnsi="Arial" w:cs="Arial"/>
              </w:rPr>
              <w:t>Anode protection</w:t>
            </w:r>
          </w:p>
        </w:tc>
        <w:tc>
          <w:tcPr>
            <w:tcW w:w="1275" w:type="dxa"/>
          </w:tcPr>
          <w:p w:rsidR="00A0098E" w:rsidRPr="00C52816" w:rsidRDefault="00A0098E" w:rsidP="00262017">
            <w:pPr>
              <w:ind w:right="-805"/>
              <w:rPr>
                <w:rFonts w:ascii="Arial" w:hAnsi="Arial" w:cs="Arial"/>
              </w:rPr>
            </w:pPr>
          </w:p>
        </w:tc>
        <w:tc>
          <w:tcPr>
            <w:tcW w:w="993" w:type="dxa"/>
            <w:gridSpan w:val="3"/>
          </w:tcPr>
          <w:p w:rsidR="00A0098E" w:rsidRPr="00C52816" w:rsidRDefault="00A0098E" w:rsidP="00262017">
            <w:pPr>
              <w:ind w:right="-805"/>
              <w:rPr>
                <w:rFonts w:ascii="Arial" w:hAnsi="Arial" w:cs="Arial"/>
              </w:rPr>
            </w:pPr>
          </w:p>
        </w:tc>
        <w:tc>
          <w:tcPr>
            <w:tcW w:w="1059" w:type="dxa"/>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1995"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gridSpan w:val="2"/>
          </w:tcPr>
          <w:p w:rsidR="00A0098E" w:rsidRPr="00C52816" w:rsidRDefault="00A0098E" w:rsidP="00262017">
            <w:pPr>
              <w:ind w:right="-805" w:hanging="18"/>
              <w:rPr>
                <w:rFonts w:ascii="Arial" w:hAnsi="Arial" w:cs="Arial"/>
                <w:b/>
                <w:sz w:val="16"/>
                <w:szCs w:val="16"/>
              </w:rPr>
            </w:pPr>
            <w:r w:rsidRPr="00C52816">
              <w:rPr>
                <w:rFonts w:ascii="Arial" w:hAnsi="Arial" w:cs="Arial"/>
                <w:b/>
              </w:rPr>
              <w:t>Recommended to check</w:t>
            </w:r>
          </w:p>
        </w:tc>
        <w:tc>
          <w:tcPr>
            <w:tcW w:w="1289" w:type="dxa"/>
            <w:gridSpan w:val="2"/>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33"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108" w:type="dxa"/>
            <w:gridSpan w:val="2"/>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Comments</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section</w:t>
            </w:r>
          </w:p>
        </w:tc>
      </w:tr>
      <w:tr w:rsidR="00A0098E" w:rsidRPr="00C52816" w:rsidTr="00262017">
        <w:trPr>
          <w:trHeight w:val="209"/>
        </w:trPr>
        <w:tc>
          <w:tcPr>
            <w:tcW w:w="10170" w:type="dxa"/>
            <w:gridSpan w:val="10"/>
          </w:tcPr>
          <w:p w:rsidR="00A0098E" w:rsidRPr="00C52816" w:rsidRDefault="00A0098E" w:rsidP="00262017">
            <w:pPr>
              <w:pStyle w:val="Heading1"/>
              <w:rPr>
                <w:rFonts w:cs="Arial"/>
                <w:b w:val="0"/>
              </w:rPr>
            </w:pPr>
            <w:bookmarkStart w:id="9" w:name="_Toc57636536"/>
            <w:r w:rsidRPr="00C52816">
              <w:rPr>
                <w:rFonts w:cs="Arial"/>
              </w:rPr>
              <w:t>200 – OPEN DECKS, DECK FITTINGS AND MACHINERY</w:t>
            </w:r>
            <w:bookmarkEnd w:id="9"/>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1</w:t>
            </w:r>
          </w:p>
        </w:tc>
        <w:tc>
          <w:tcPr>
            <w:tcW w:w="1995" w:type="dxa"/>
          </w:tcPr>
          <w:p w:rsidR="00A0098E" w:rsidRPr="00C52816" w:rsidRDefault="00A0098E" w:rsidP="00262017">
            <w:pPr>
              <w:rPr>
                <w:rFonts w:ascii="Arial" w:hAnsi="Arial" w:cs="Arial"/>
              </w:rPr>
            </w:pPr>
            <w:r w:rsidRPr="00C52816">
              <w:rPr>
                <w:rFonts w:ascii="Arial" w:hAnsi="Arial" w:cs="Arial"/>
              </w:rPr>
              <w:t>Forecastle, poop deck and all open decks</w:t>
            </w:r>
          </w:p>
          <w:p w:rsidR="00A0098E" w:rsidRPr="00C52816" w:rsidRDefault="00A0098E" w:rsidP="00262017">
            <w:pPr>
              <w:rPr>
                <w:rFonts w:ascii="Arial" w:hAnsi="Arial" w:cs="Arial"/>
              </w:rPr>
            </w:pPr>
          </w:p>
        </w:tc>
        <w:tc>
          <w:tcPr>
            <w:tcW w:w="4410" w:type="dxa"/>
            <w:gridSpan w:val="2"/>
          </w:tcPr>
          <w:p w:rsidR="00A0098E" w:rsidRPr="00C52816" w:rsidRDefault="00A0098E" w:rsidP="00262017">
            <w:pPr>
              <w:rPr>
                <w:rFonts w:ascii="Arial" w:hAnsi="Arial" w:cs="Arial"/>
              </w:rPr>
            </w:pPr>
            <w:r w:rsidRPr="00C52816">
              <w:rPr>
                <w:rFonts w:ascii="Arial" w:hAnsi="Arial" w:cs="Arial"/>
              </w:rPr>
              <w:t xml:space="preserve">Steel and coating condition, maintenance, damages etc.: </w:t>
            </w:r>
          </w:p>
          <w:p w:rsidR="00A0098E" w:rsidRPr="00C52816" w:rsidRDefault="00A0098E" w:rsidP="00262017">
            <w:pPr>
              <w:rPr>
                <w:rFonts w:ascii="Arial" w:hAnsi="Arial" w:cs="Arial"/>
              </w:rPr>
            </w:pPr>
            <w:r w:rsidRPr="00C52816">
              <w:rPr>
                <w:rFonts w:ascii="Arial" w:hAnsi="Arial" w:cs="Arial"/>
              </w:rPr>
              <w:t>- deck plating</w:t>
            </w:r>
          </w:p>
          <w:p w:rsidR="00A0098E" w:rsidRPr="00C52816" w:rsidRDefault="00A0098E" w:rsidP="00262017">
            <w:pPr>
              <w:rPr>
                <w:rFonts w:ascii="Arial" w:hAnsi="Arial" w:cs="Arial"/>
              </w:rPr>
            </w:pPr>
            <w:r w:rsidRPr="00C52816">
              <w:rPr>
                <w:rFonts w:ascii="Arial" w:hAnsi="Arial" w:cs="Arial"/>
              </w:rPr>
              <w:t>- structural members</w:t>
            </w:r>
          </w:p>
          <w:p w:rsidR="00A0098E" w:rsidRPr="00C52816" w:rsidRDefault="00A0098E" w:rsidP="00262017">
            <w:pPr>
              <w:rPr>
                <w:rFonts w:ascii="Arial" w:hAnsi="Arial" w:cs="Arial"/>
              </w:rPr>
            </w:pPr>
            <w:r w:rsidRPr="00C52816">
              <w:rPr>
                <w:rFonts w:ascii="Arial" w:hAnsi="Arial" w:cs="Arial"/>
              </w:rPr>
              <w:t>- deck fittings</w:t>
            </w:r>
          </w:p>
          <w:p w:rsidR="00A0098E" w:rsidRPr="00C52816" w:rsidRDefault="00A0098E" w:rsidP="00262017">
            <w:pPr>
              <w:rPr>
                <w:rFonts w:ascii="Arial" w:hAnsi="Arial" w:cs="Arial"/>
              </w:rPr>
            </w:pPr>
            <w:r w:rsidRPr="00C52816">
              <w:rPr>
                <w:rFonts w:ascii="Arial" w:hAnsi="Arial" w:cs="Arial"/>
              </w:rPr>
              <w:t>- deck scuppers</w:t>
            </w:r>
          </w:p>
          <w:p w:rsidR="00A0098E" w:rsidRPr="00C52816" w:rsidRDefault="00A0098E" w:rsidP="00262017">
            <w:pPr>
              <w:ind w:right="-805"/>
              <w:rPr>
                <w:rFonts w:ascii="Arial" w:hAnsi="Arial" w:cs="Arial"/>
              </w:rPr>
            </w:pPr>
            <w:r w:rsidRPr="00C52816">
              <w:rPr>
                <w:rFonts w:ascii="Arial" w:hAnsi="Arial" w:cs="Arial"/>
              </w:rPr>
              <w:t xml:space="preserve">- means for access </w:t>
            </w:r>
            <w:proofErr w:type="spellStart"/>
            <w:r w:rsidRPr="00C52816">
              <w:rPr>
                <w:rFonts w:ascii="Arial" w:hAnsi="Arial" w:cs="Arial"/>
              </w:rPr>
              <w:t>ie</w:t>
            </w:r>
            <w:proofErr w:type="spellEnd"/>
            <w:r w:rsidRPr="00C52816">
              <w:rPr>
                <w:rFonts w:ascii="Arial" w:hAnsi="Arial" w:cs="Arial"/>
              </w:rPr>
              <w:t>. staircases and ladders</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2</w:t>
            </w:r>
          </w:p>
        </w:tc>
        <w:tc>
          <w:tcPr>
            <w:tcW w:w="1995" w:type="dxa"/>
          </w:tcPr>
          <w:p w:rsidR="00A0098E" w:rsidRPr="00C52816" w:rsidRDefault="00A0098E" w:rsidP="00262017">
            <w:pPr>
              <w:rPr>
                <w:rFonts w:ascii="Arial" w:hAnsi="Arial" w:cs="Arial"/>
              </w:rPr>
            </w:pPr>
            <w:r w:rsidRPr="00C52816">
              <w:rPr>
                <w:rFonts w:ascii="Arial" w:hAnsi="Arial" w:cs="Arial"/>
              </w:rPr>
              <w:t>Fore &amp; aft mooring and anchoring machinery and equipment</w:t>
            </w:r>
          </w:p>
          <w:p w:rsidR="00A0098E" w:rsidRPr="00C52816" w:rsidRDefault="00A0098E" w:rsidP="00262017">
            <w:pPr>
              <w:rPr>
                <w:rFonts w:ascii="Arial" w:hAnsi="Arial" w:cs="Arial"/>
              </w:rPr>
            </w:pPr>
          </w:p>
        </w:tc>
        <w:tc>
          <w:tcPr>
            <w:tcW w:w="4410" w:type="dxa"/>
            <w:gridSpan w:val="2"/>
          </w:tcPr>
          <w:p w:rsidR="00A0098E" w:rsidRPr="00C52816" w:rsidRDefault="00A0098E" w:rsidP="00262017">
            <w:pPr>
              <w:rPr>
                <w:rFonts w:ascii="Arial" w:hAnsi="Arial" w:cs="Arial"/>
              </w:rPr>
            </w:pPr>
            <w:r w:rsidRPr="00C52816">
              <w:rPr>
                <w:rFonts w:ascii="Arial" w:hAnsi="Arial" w:cs="Arial"/>
              </w:rPr>
              <w:t>Condition, operation, maintenance, spares, pollution prevention, markings etc.:</w:t>
            </w:r>
          </w:p>
          <w:p w:rsidR="00A0098E" w:rsidRPr="00C52816" w:rsidRDefault="00A0098E" w:rsidP="00262017">
            <w:pPr>
              <w:rPr>
                <w:rFonts w:ascii="Arial" w:hAnsi="Arial" w:cs="Arial"/>
              </w:rPr>
            </w:pPr>
            <w:r w:rsidRPr="00C52816">
              <w:rPr>
                <w:rFonts w:ascii="Arial" w:hAnsi="Arial" w:cs="Arial"/>
              </w:rPr>
              <w:t>- Winches</w:t>
            </w:r>
          </w:p>
          <w:p w:rsidR="00A0098E" w:rsidRPr="00C52816" w:rsidRDefault="00A0098E" w:rsidP="00262017">
            <w:pPr>
              <w:rPr>
                <w:rFonts w:ascii="Arial" w:hAnsi="Arial" w:cs="Arial"/>
              </w:rPr>
            </w:pPr>
            <w:r w:rsidRPr="00C52816">
              <w:rPr>
                <w:rFonts w:ascii="Arial" w:hAnsi="Arial" w:cs="Arial"/>
              </w:rPr>
              <w:t>- Windlasses, anchors (incl. spare anchor), anchor cables</w:t>
            </w:r>
          </w:p>
          <w:p w:rsidR="00A0098E" w:rsidRPr="00C52816" w:rsidRDefault="00A0098E" w:rsidP="00262017">
            <w:pPr>
              <w:rPr>
                <w:rFonts w:ascii="Arial" w:hAnsi="Arial" w:cs="Arial"/>
              </w:rPr>
            </w:pPr>
            <w:r w:rsidRPr="00C52816">
              <w:rPr>
                <w:rFonts w:ascii="Arial" w:hAnsi="Arial" w:cs="Arial"/>
              </w:rPr>
              <w:t>- Mooring and Emergency Towing Arrangements</w:t>
            </w:r>
          </w:p>
          <w:p w:rsidR="00A0098E" w:rsidRPr="00C52816" w:rsidRDefault="00A0098E" w:rsidP="00262017">
            <w:pPr>
              <w:rPr>
                <w:rFonts w:ascii="Arial" w:hAnsi="Arial" w:cs="Arial"/>
              </w:rPr>
            </w:pPr>
            <w:r w:rsidRPr="00C52816">
              <w:rPr>
                <w:rFonts w:ascii="Arial" w:hAnsi="Arial" w:cs="Arial"/>
              </w:rPr>
              <w:t>- Mooring ropes</w:t>
            </w:r>
          </w:p>
          <w:p w:rsidR="00A0098E" w:rsidRPr="00C52816" w:rsidRDefault="00A0098E" w:rsidP="00262017">
            <w:pPr>
              <w:ind w:right="-805"/>
              <w:rPr>
                <w:rFonts w:ascii="Arial" w:hAnsi="Arial" w:cs="Arial"/>
              </w:rPr>
            </w:pPr>
            <w:r w:rsidRPr="00C52816">
              <w:rPr>
                <w:rFonts w:ascii="Arial" w:hAnsi="Arial" w:cs="Arial"/>
              </w:rPr>
              <w:t>- Communications fore-aft-bridge</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3</w:t>
            </w:r>
          </w:p>
        </w:tc>
        <w:tc>
          <w:tcPr>
            <w:tcW w:w="1995" w:type="dxa"/>
          </w:tcPr>
          <w:p w:rsidR="00A0098E" w:rsidRPr="00C52816" w:rsidRDefault="00A0098E" w:rsidP="00262017">
            <w:pPr>
              <w:rPr>
                <w:rFonts w:ascii="Arial" w:hAnsi="Arial" w:cs="Arial"/>
              </w:rPr>
            </w:pPr>
            <w:r w:rsidRPr="00C52816">
              <w:rPr>
                <w:rFonts w:ascii="Arial" w:hAnsi="Arial" w:cs="Arial"/>
              </w:rPr>
              <w:t xml:space="preserve">Deck pipelines and electric cable conduits </w:t>
            </w:r>
          </w:p>
        </w:tc>
        <w:tc>
          <w:tcPr>
            <w:tcW w:w="4410" w:type="dxa"/>
            <w:gridSpan w:val="2"/>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Integrity</w:t>
            </w:r>
          </w:p>
          <w:p w:rsidR="00A0098E" w:rsidRPr="00C52816" w:rsidRDefault="00A0098E" w:rsidP="00262017">
            <w:pPr>
              <w:ind w:right="-805"/>
              <w:rPr>
                <w:rFonts w:ascii="Arial" w:hAnsi="Arial" w:cs="Arial"/>
              </w:rPr>
            </w:pPr>
            <w:r w:rsidRPr="00C52816">
              <w:rPr>
                <w:rFonts w:ascii="Arial" w:hAnsi="Arial" w:cs="Arial"/>
              </w:rPr>
              <w:t>Maintenance</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4</w:t>
            </w:r>
          </w:p>
        </w:tc>
        <w:tc>
          <w:tcPr>
            <w:tcW w:w="1995" w:type="dxa"/>
          </w:tcPr>
          <w:p w:rsidR="00A0098E" w:rsidRPr="00C52816" w:rsidRDefault="00A0098E" w:rsidP="00262017">
            <w:pPr>
              <w:rPr>
                <w:rFonts w:ascii="Arial" w:hAnsi="Arial" w:cs="Arial"/>
              </w:rPr>
            </w:pPr>
            <w:r w:rsidRPr="00C52816">
              <w:rPr>
                <w:rFonts w:ascii="Arial" w:hAnsi="Arial" w:cs="Arial"/>
              </w:rPr>
              <w:t>Air vents</w:t>
            </w:r>
          </w:p>
          <w:p w:rsidR="00A0098E" w:rsidRPr="00C52816" w:rsidRDefault="00A0098E" w:rsidP="00262017">
            <w:pPr>
              <w:rPr>
                <w:rFonts w:ascii="Arial" w:hAnsi="Arial" w:cs="Arial"/>
              </w:rPr>
            </w:pPr>
            <w:r w:rsidRPr="00C52816">
              <w:rPr>
                <w:rFonts w:ascii="Arial" w:hAnsi="Arial" w:cs="Arial"/>
              </w:rPr>
              <w:t>Air pipes</w:t>
            </w:r>
          </w:p>
          <w:p w:rsidR="00A0098E" w:rsidRPr="00C52816" w:rsidRDefault="00A0098E" w:rsidP="00262017">
            <w:pPr>
              <w:rPr>
                <w:rFonts w:ascii="Arial" w:hAnsi="Arial" w:cs="Arial"/>
              </w:rPr>
            </w:pPr>
            <w:r w:rsidRPr="00C52816">
              <w:rPr>
                <w:rFonts w:ascii="Arial" w:hAnsi="Arial" w:cs="Arial"/>
              </w:rPr>
              <w:t>Covers</w:t>
            </w:r>
          </w:p>
          <w:p w:rsidR="00A0098E" w:rsidRPr="00C52816" w:rsidRDefault="00A0098E" w:rsidP="00262017">
            <w:pPr>
              <w:rPr>
                <w:rFonts w:ascii="Arial" w:hAnsi="Arial" w:cs="Arial"/>
              </w:rPr>
            </w:pPr>
            <w:r w:rsidRPr="00C52816">
              <w:rPr>
                <w:rFonts w:ascii="Arial" w:hAnsi="Arial" w:cs="Arial"/>
              </w:rPr>
              <w:t xml:space="preserve">Save-alls </w:t>
            </w:r>
          </w:p>
        </w:tc>
        <w:tc>
          <w:tcPr>
            <w:tcW w:w="4410" w:type="dxa"/>
            <w:gridSpan w:val="2"/>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Closing devices</w:t>
            </w:r>
          </w:p>
          <w:p w:rsidR="00A0098E" w:rsidRPr="00C52816" w:rsidRDefault="00A0098E" w:rsidP="00262017">
            <w:pPr>
              <w:ind w:right="-805"/>
              <w:rPr>
                <w:rFonts w:ascii="Arial" w:hAnsi="Arial" w:cs="Arial"/>
              </w:rPr>
            </w:pPr>
            <w:r w:rsidRPr="00C52816">
              <w:rPr>
                <w:rFonts w:ascii="Arial" w:hAnsi="Arial" w:cs="Arial"/>
              </w:rPr>
              <w:t xml:space="preserve">Marking </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5</w:t>
            </w:r>
          </w:p>
        </w:tc>
        <w:tc>
          <w:tcPr>
            <w:tcW w:w="1995" w:type="dxa"/>
          </w:tcPr>
          <w:p w:rsidR="00A0098E" w:rsidRPr="00C52816" w:rsidRDefault="00A0098E" w:rsidP="00262017">
            <w:pPr>
              <w:rPr>
                <w:rFonts w:ascii="Arial" w:hAnsi="Arial" w:cs="Arial"/>
              </w:rPr>
            </w:pPr>
            <w:r w:rsidRPr="00C52816">
              <w:rPr>
                <w:rFonts w:ascii="Arial" w:hAnsi="Arial" w:cs="Arial"/>
              </w:rPr>
              <w:t>Weather decks outer doors and frames etc.</w:t>
            </w:r>
          </w:p>
        </w:tc>
        <w:tc>
          <w:tcPr>
            <w:tcW w:w="4410" w:type="dxa"/>
            <w:gridSpan w:val="2"/>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Marking</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6</w:t>
            </w:r>
          </w:p>
        </w:tc>
        <w:tc>
          <w:tcPr>
            <w:tcW w:w="1995" w:type="dxa"/>
          </w:tcPr>
          <w:p w:rsidR="00A0098E" w:rsidRPr="00C52816" w:rsidRDefault="00A0098E" w:rsidP="00262017">
            <w:pPr>
              <w:rPr>
                <w:rFonts w:ascii="Arial" w:hAnsi="Arial" w:cs="Arial"/>
              </w:rPr>
            </w:pPr>
            <w:r w:rsidRPr="00C52816">
              <w:rPr>
                <w:rFonts w:ascii="Arial" w:hAnsi="Arial" w:cs="Arial"/>
              </w:rPr>
              <w:t>Windows and side scuttles</w:t>
            </w:r>
          </w:p>
        </w:tc>
        <w:tc>
          <w:tcPr>
            <w:tcW w:w="4410" w:type="dxa"/>
            <w:gridSpan w:val="2"/>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Spares</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7</w:t>
            </w:r>
          </w:p>
        </w:tc>
        <w:tc>
          <w:tcPr>
            <w:tcW w:w="1995" w:type="dxa"/>
          </w:tcPr>
          <w:p w:rsidR="00A0098E" w:rsidRPr="00C52816" w:rsidRDefault="00A0098E" w:rsidP="00262017">
            <w:pPr>
              <w:rPr>
                <w:rFonts w:ascii="Arial" w:hAnsi="Arial" w:cs="Arial"/>
              </w:rPr>
            </w:pPr>
            <w:r w:rsidRPr="00C52816">
              <w:rPr>
                <w:rFonts w:ascii="Arial" w:hAnsi="Arial" w:cs="Arial"/>
              </w:rPr>
              <w:t>Masts and fittings</w:t>
            </w:r>
          </w:p>
        </w:tc>
        <w:tc>
          <w:tcPr>
            <w:tcW w:w="4410" w:type="dxa"/>
            <w:gridSpan w:val="2"/>
          </w:tcPr>
          <w:p w:rsidR="00A0098E" w:rsidRPr="00C52816" w:rsidRDefault="00A0098E" w:rsidP="00262017">
            <w:pPr>
              <w:ind w:right="-805"/>
              <w:rPr>
                <w:rFonts w:ascii="Arial" w:hAnsi="Arial" w:cs="Arial"/>
              </w:rPr>
            </w:pPr>
            <w:r w:rsidRPr="00C52816">
              <w:rPr>
                <w:rFonts w:ascii="Arial" w:hAnsi="Arial" w:cs="Arial"/>
              </w:rPr>
              <w:t>Steel and coating condition</w:t>
            </w:r>
          </w:p>
          <w:p w:rsidR="00A0098E" w:rsidRPr="00C52816" w:rsidRDefault="00A0098E" w:rsidP="00262017">
            <w:pPr>
              <w:ind w:right="-805"/>
              <w:rPr>
                <w:rFonts w:ascii="Arial" w:hAnsi="Arial" w:cs="Arial"/>
              </w:rPr>
            </w:pPr>
            <w:r w:rsidRPr="00C52816">
              <w:rPr>
                <w:rFonts w:ascii="Arial" w:hAnsi="Arial" w:cs="Arial"/>
              </w:rPr>
              <w:t>Means for access</w:t>
            </w:r>
          </w:p>
          <w:p w:rsidR="00A0098E" w:rsidRPr="00C52816" w:rsidRDefault="00A0098E" w:rsidP="00262017">
            <w:pPr>
              <w:ind w:right="-805"/>
              <w:rPr>
                <w:rFonts w:ascii="Arial" w:hAnsi="Arial" w:cs="Arial"/>
              </w:rPr>
            </w:pPr>
            <w:r w:rsidRPr="00C52816">
              <w:rPr>
                <w:rFonts w:ascii="Arial" w:hAnsi="Arial" w:cs="Arial"/>
              </w:rPr>
              <w:t>Rigging</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8</w:t>
            </w:r>
          </w:p>
        </w:tc>
        <w:tc>
          <w:tcPr>
            <w:tcW w:w="1995" w:type="dxa"/>
          </w:tcPr>
          <w:p w:rsidR="00A0098E" w:rsidRPr="00C52816" w:rsidRDefault="00A0098E" w:rsidP="00262017">
            <w:pPr>
              <w:ind w:right="-805"/>
              <w:rPr>
                <w:rFonts w:ascii="Arial" w:hAnsi="Arial" w:cs="Arial"/>
              </w:rPr>
            </w:pPr>
            <w:r w:rsidRPr="00C52816">
              <w:rPr>
                <w:rFonts w:ascii="Arial" w:hAnsi="Arial" w:cs="Arial"/>
              </w:rPr>
              <w:t>Wood decks</w:t>
            </w:r>
          </w:p>
        </w:tc>
        <w:tc>
          <w:tcPr>
            <w:tcW w:w="4410" w:type="dxa"/>
            <w:gridSpan w:val="2"/>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Cleanliness</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9</w:t>
            </w:r>
          </w:p>
        </w:tc>
        <w:tc>
          <w:tcPr>
            <w:tcW w:w="1995" w:type="dxa"/>
          </w:tcPr>
          <w:p w:rsidR="00A0098E" w:rsidRPr="00C52816" w:rsidRDefault="00A0098E" w:rsidP="00262017">
            <w:pPr>
              <w:rPr>
                <w:rFonts w:ascii="Arial" w:hAnsi="Arial" w:cs="Arial"/>
              </w:rPr>
            </w:pPr>
            <w:r w:rsidRPr="00C52816">
              <w:rPr>
                <w:rFonts w:ascii="Arial" w:hAnsi="Arial" w:cs="Arial"/>
              </w:rPr>
              <w:t>Astroturf decks</w:t>
            </w:r>
          </w:p>
        </w:tc>
        <w:tc>
          <w:tcPr>
            <w:tcW w:w="4410" w:type="dxa"/>
            <w:gridSpan w:val="2"/>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Cleanliness</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10</w:t>
            </w:r>
          </w:p>
        </w:tc>
        <w:tc>
          <w:tcPr>
            <w:tcW w:w="1995" w:type="dxa"/>
          </w:tcPr>
          <w:p w:rsidR="00A0098E" w:rsidRPr="00C52816" w:rsidRDefault="00A0098E" w:rsidP="00262017">
            <w:pPr>
              <w:rPr>
                <w:rFonts w:ascii="Arial" w:hAnsi="Arial" w:cs="Arial"/>
              </w:rPr>
            </w:pPr>
            <w:r w:rsidRPr="00C52816">
              <w:rPr>
                <w:rFonts w:ascii="Arial" w:hAnsi="Arial" w:cs="Arial"/>
              </w:rPr>
              <w:t>Lifting equipment and machinery (cranes, derricks, booms etc.)</w:t>
            </w:r>
          </w:p>
          <w:p w:rsidR="00A0098E" w:rsidRPr="00C52816" w:rsidRDefault="00A0098E" w:rsidP="00262017">
            <w:pPr>
              <w:rPr>
                <w:rFonts w:ascii="Arial" w:hAnsi="Arial" w:cs="Arial"/>
              </w:rPr>
            </w:pPr>
          </w:p>
        </w:tc>
        <w:tc>
          <w:tcPr>
            <w:tcW w:w="4410" w:type="dxa"/>
            <w:gridSpan w:val="2"/>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Operation</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Spares</w:t>
            </w:r>
          </w:p>
          <w:p w:rsidR="00A0098E" w:rsidRPr="00C52816" w:rsidRDefault="00A0098E" w:rsidP="00262017">
            <w:pPr>
              <w:ind w:right="-805"/>
              <w:rPr>
                <w:rFonts w:ascii="Arial" w:hAnsi="Arial" w:cs="Arial"/>
              </w:rPr>
            </w:pPr>
            <w:r w:rsidRPr="00C52816">
              <w:rPr>
                <w:rFonts w:ascii="Arial" w:hAnsi="Arial" w:cs="Arial"/>
              </w:rPr>
              <w:t>Markings</w:t>
            </w:r>
          </w:p>
          <w:p w:rsidR="00A0098E" w:rsidRPr="00C52816" w:rsidRDefault="00A0098E" w:rsidP="00262017">
            <w:pPr>
              <w:ind w:right="-805"/>
              <w:rPr>
                <w:rFonts w:ascii="Arial" w:hAnsi="Arial" w:cs="Arial"/>
              </w:rPr>
            </w:pPr>
            <w:r w:rsidRPr="00C52816">
              <w:rPr>
                <w:rFonts w:ascii="Arial" w:hAnsi="Arial" w:cs="Arial"/>
              </w:rPr>
              <w:t>Pollution prevention</w:t>
            </w:r>
          </w:p>
          <w:p w:rsidR="00A0098E" w:rsidRPr="00C52816" w:rsidRDefault="00A0098E" w:rsidP="00262017">
            <w:pPr>
              <w:ind w:right="-805"/>
              <w:rPr>
                <w:rFonts w:ascii="Arial" w:hAnsi="Arial" w:cs="Arial"/>
              </w:rPr>
            </w:pPr>
            <w:r w:rsidRPr="00C52816">
              <w:rPr>
                <w:rFonts w:ascii="Arial" w:hAnsi="Arial" w:cs="Arial"/>
              </w:rPr>
              <w:t>Testing and certification</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209"/>
        </w:trPr>
        <w:tc>
          <w:tcPr>
            <w:tcW w:w="435" w:type="dxa"/>
            <w:gridSpan w:val="2"/>
          </w:tcPr>
          <w:p w:rsidR="00A0098E" w:rsidRPr="00C52816" w:rsidRDefault="00A0098E" w:rsidP="00262017">
            <w:pPr>
              <w:ind w:right="-805"/>
              <w:rPr>
                <w:rFonts w:ascii="Arial" w:hAnsi="Arial" w:cs="Arial"/>
              </w:rPr>
            </w:pPr>
            <w:r w:rsidRPr="00C52816">
              <w:rPr>
                <w:rFonts w:ascii="Arial" w:hAnsi="Arial" w:cs="Arial"/>
              </w:rPr>
              <w:t>11</w:t>
            </w:r>
          </w:p>
        </w:tc>
        <w:tc>
          <w:tcPr>
            <w:tcW w:w="1995" w:type="dxa"/>
          </w:tcPr>
          <w:p w:rsidR="00A0098E" w:rsidRPr="00C52816" w:rsidRDefault="00A0098E" w:rsidP="00262017">
            <w:pPr>
              <w:rPr>
                <w:rFonts w:ascii="Arial" w:hAnsi="Arial" w:cs="Arial"/>
              </w:rPr>
            </w:pPr>
            <w:r w:rsidRPr="00C52816">
              <w:rPr>
                <w:rFonts w:ascii="Arial" w:hAnsi="Arial" w:cs="Arial"/>
              </w:rPr>
              <w:t>Means for access to the ship:</w:t>
            </w:r>
          </w:p>
          <w:p w:rsidR="00A0098E" w:rsidRPr="00C52816" w:rsidRDefault="00A0098E" w:rsidP="00262017">
            <w:pPr>
              <w:rPr>
                <w:rFonts w:ascii="Arial" w:hAnsi="Arial" w:cs="Arial"/>
              </w:rPr>
            </w:pPr>
            <w:r w:rsidRPr="00C52816">
              <w:rPr>
                <w:rFonts w:ascii="Arial" w:hAnsi="Arial" w:cs="Arial"/>
              </w:rPr>
              <w:t xml:space="preserve">- Accommodation ladders and gangway </w:t>
            </w:r>
          </w:p>
          <w:p w:rsidR="00A0098E" w:rsidRPr="00C52816" w:rsidRDefault="00A0098E" w:rsidP="00262017">
            <w:pPr>
              <w:rPr>
                <w:rFonts w:ascii="Arial" w:hAnsi="Arial" w:cs="Arial"/>
              </w:rPr>
            </w:pPr>
            <w:r w:rsidRPr="00C52816">
              <w:rPr>
                <w:rFonts w:ascii="Arial" w:hAnsi="Arial" w:cs="Arial"/>
              </w:rPr>
              <w:t>- Pilot ladders</w:t>
            </w:r>
          </w:p>
        </w:tc>
        <w:tc>
          <w:tcPr>
            <w:tcW w:w="4410" w:type="dxa"/>
            <w:gridSpan w:val="2"/>
          </w:tcPr>
          <w:p w:rsidR="00A0098E" w:rsidRPr="00C52816" w:rsidRDefault="00A0098E" w:rsidP="00262017">
            <w:pPr>
              <w:ind w:right="-805"/>
              <w:rPr>
                <w:rFonts w:ascii="Arial" w:hAnsi="Arial" w:cs="Arial"/>
              </w:rPr>
            </w:pPr>
            <w:r w:rsidRPr="00C52816">
              <w:rPr>
                <w:rFonts w:ascii="Arial" w:hAnsi="Arial" w:cs="Arial"/>
              </w:rPr>
              <w:t>Condition of ladders, wires, operation equipment</w:t>
            </w:r>
          </w:p>
          <w:p w:rsidR="00A0098E" w:rsidRPr="00C52816" w:rsidRDefault="00A0098E" w:rsidP="00262017">
            <w:pPr>
              <w:ind w:right="-805"/>
              <w:rPr>
                <w:rFonts w:ascii="Arial" w:hAnsi="Arial" w:cs="Arial"/>
              </w:rPr>
            </w:pPr>
            <w:r w:rsidRPr="00C52816">
              <w:rPr>
                <w:rFonts w:ascii="Arial" w:hAnsi="Arial" w:cs="Arial"/>
              </w:rPr>
              <w:t>and fittings</w:t>
            </w:r>
          </w:p>
          <w:p w:rsidR="00A0098E" w:rsidRPr="00C52816" w:rsidRDefault="00A0098E" w:rsidP="00262017">
            <w:pPr>
              <w:ind w:right="-805"/>
              <w:rPr>
                <w:rFonts w:ascii="Arial" w:hAnsi="Arial" w:cs="Arial"/>
              </w:rPr>
            </w:pPr>
            <w:r w:rsidRPr="00C52816">
              <w:rPr>
                <w:rFonts w:ascii="Arial" w:hAnsi="Arial" w:cs="Arial"/>
              </w:rPr>
              <w:t>Maintenance</w:t>
            </w:r>
          </w:p>
          <w:p w:rsidR="00A0098E" w:rsidRPr="00C52816" w:rsidRDefault="00A0098E" w:rsidP="00262017">
            <w:pPr>
              <w:ind w:right="-805"/>
              <w:rPr>
                <w:rFonts w:ascii="Arial" w:hAnsi="Arial" w:cs="Arial"/>
              </w:rPr>
            </w:pPr>
            <w:r w:rsidRPr="00C52816">
              <w:rPr>
                <w:rFonts w:ascii="Arial" w:hAnsi="Arial" w:cs="Arial"/>
              </w:rPr>
              <w:t>Spares</w:t>
            </w:r>
          </w:p>
          <w:p w:rsidR="00A0098E" w:rsidRPr="00C52816" w:rsidRDefault="00A0098E" w:rsidP="00262017">
            <w:pPr>
              <w:ind w:right="-805"/>
              <w:rPr>
                <w:rFonts w:ascii="Arial" w:hAnsi="Arial" w:cs="Arial"/>
              </w:rPr>
            </w:pPr>
            <w:r w:rsidRPr="00C52816">
              <w:rPr>
                <w:rFonts w:ascii="Arial" w:hAnsi="Arial" w:cs="Arial"/>
              </w:rPr>
              <w:t>Testing and certification</w:t>
            </w: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r w:rsidR="00A0098E" w:rsidRPr="00C52816" w:rsidTr="00262017">
        <w:trPr>
          <w:trHeight w:val="331"/>
        </w:trPr>
        <w:tc>
          <w:tcPr>
            <w:tcW w:w="435" w:type="dxa"/>
            <w:gridSpan w:val="2"/>
          </w:tcPr>
          <w:p w:rsidR="00A0098E" w:rsidRPr="00C52816" w:rsidRDefault="00A0098E" w:rsidP="00262017">
            <w:pPr>
              <w:ind w:right="-805"/>
              <w:rPr>
                <w:rFonts w:ascii="Arial" w:hAnsi="Arial" w:cs="Arial"/>
              </w:rPr>
            </w:pPr>
          </w:p>
        </w:tc>
        <w:tc>
          <w:tcPr>
            <w:tcW w:w="1995" w:type="dxa"/>
          </w:tcPr>
          <w:p w:rsidR="00A0098E" w:rsidRPr="00C52816" w:rsidRDefault="00A0098E" w:rsidP="00262017">
            <w:pPr>
              <w:rPr>
                <w:rFonts w:ascii="Arial" w:hAnsi="Arial" w:cs="Arial"/>
              </w:rPr>
            </w:pPr>
          </w:p>
        </w:tc>
        <w:tc>
          <w:tcPr>
            <w:tcW w:w="4410" w:type="dxa"/>
            <w:gridSpan w:val="2"/>
          </w:tcPr>
          <w:p w:rsidR="00A0098E" w:rsidRPr="00C52816" w:rsidRDefault="00A0098E" w:rsidP="00262017">
            <w:pPr>
              <w:ind w:right="-805"/>
              <w:rPr>
                <w:rFonts w:ascii="Arial" w:hAnsi="Arial" w:cs="Arial"/>
              </w:rPr>
            </w:pPr>
          </w:p>
        </w:tc>
        <w:tc>
          <w:tcPr>
            <w:tcW w:w="1289" w:type="dxa"/>
            <w:gridSpan w:val="2"/>
          </w:tcPr>
          <w:p w:rsidR="00A0098E" w:rsidRPr="00C52816" w:rsidRDefault="00A0098E" w:rsidP="00262017">
            <w:pPr>
              <w:ind w:right="-805"/>
              <w:rPr>
                <w:rFonts w:ascii="Arial" w:hAnsi="Arial" w:cs="Arial"/>
              </w:rPr>
            </w:pPr>
          </w:p>
        </w:tc>
        <w:tc>
          <w:tcPr>
            <w:tcW w:w="933" w:type="dxa"/>
          </w:tcPr>
          <w:p w:rsidR="00A0098E" w:rsidRPr="00C52816" w:rsidRDefault="00A0098E" w:rsidP="00262017">
            <w:pPr>
              <w:ind w:right="-805"/>
              <w:rPr>
                <w:rFonts w:ascii="Arial" w:hAnsi="Arial" w:cs="Arial"/>
              </w:rPr>
            </w:pPr>
          </w:p>
        </w:tc>
        <w:tc>
          <w:tcPr>
            <w:tcW w:w="1108" w:type="dxa"/>
            <w:gridSpan w:val="2"/>
          </w:tcPr>
          <w:p w:rsidR="00A0098E" w:rsidRPr="00C52816" w:rsidRDefault="00A0098E" w:rsidP="00262017">
            <w:pPr>
              <w:ind w:right="-805"/>
              <w:rPr>
                <w:rFonts w:ascii="Arial" w:hAnsi="Arial" w:cs="Arial"/>
              </w:rPr>
            </w:pPr>
          </w:p>
        </w:tc>
      </w:tr>
    </w:tbl>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D0393" w:rsidRDefault="00A0098E" w:rsidP="00A0098E">
      <w:pPr>
        <w:rPr>
          <w:sz w:val="2"/>
          <w:szCs w:val="2"/>
        </w:rPr>
      </w:pPr>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Comments</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section</w:t>
            </w:r>
          </w:p>
        </w:tc>
      </w:tr>
      <w:tr w:rsidR="00A0098E" w:rsidRPr="00C52816" w:rsidTr="00262017">
        <w:tc>
          <w:tcPr>
            <w:tcW w:w="10170" w:type="dxa"/>
            <w:gridSpan w:val="6"/>
          </w:tcPr>
          <w:p w:rsidR="00A0098E" w:rsidRPr="00C52816" w:rsidRDefault="00A0098E" w:rsidP="00262017">
            <w:pPr>
              <w:pStyle w:val="Heading1"/>
              <w:rPr>
                <w:rFonts w:cs="Arial"/>
                <w:b w:val="0"/>
              </w:rPr>
            </w:pPr>
            <w:bookmarkStart w:id="10" w:name="_Toc57636537"/>
            <w:r w:rsidRPr="00C52816">
              <w:rPr>
                <w:rFonts w:cs="Arial"/>
              </w:rPr>
              <w:t>300 – INTERNAL HULL STRUCTURE</w:t>
            </w:r>
            <w:bookmarkEnd w:id="10"/>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ind w:right="-805"/>
              <w:rPr>
                <w:rFonts w:ascii="Arial" w:hAnsi="Arial" w:cs="Arial"/>
              </w:rPr>
            </w:pPr>
            <w:r w:rsidRPr="00C52816">
              <w:rPr>
                <w:rFonts w:ascii="Arial" w:hAnsi="Arial" w:cs="Arial"/>
              </w:rPr>
              <w:t>Hull structural</w:t>
            </w:r>
          </w:p>
          <w:p w:rsidR="00A0098E" w:rsidRPr="00C52816" w:rsidRDefault="00A0098E" w:rsidP="00262017">
            <w:pPr>
              <w:ind w:right="-805"/>
              <w:rPr>
                <w:rFonts w:ascii="Arial" w:hAnsi="Arial" w:cs="Arial"/>
              </w:rPr>
            </w:pPr>
            <w:r w:rsidRPr="00C52816">
              <w:rPr>
                <w:rFonts w:ascii="Arial" w:hAnsi="Arial" w:cs="Arial"/>
              </w:rPr>
              <w:t>Members and framing</w:t>
            </w:r>
          </w:p>
        </w:tc>
        <w:tc>
          <w:tcPr>
            <w:tcW w:w="4410" w:type="dxa"/>
          </w:tcPr>
          <w:p w:rsidR="00A0098E" w:rsidRPr="00C52816" w:rsidRDefault="00A0098E" w:rsidP="00262017">
            <w:pPr>
              <w:rPr>
                <w:rFonts w:ascii="Arial" w:hAnsi="Arial" w:cs="Arial"/>
              </w:rPr>
            </w:pPr>
            <w:r w:rsidRPr="00C52816">
              <w:rPr>
                <w:rFonts w:ascii="Arial" w:hAnsi="Arial" w:cs="Arial"/>
              </w:rPr>
              <w:t>Steel and coating condition</w:t>
            </w:r>
          </w:p>
          <w:p w:rsidR="00A0098E" w:rsidRPr="00C52816" w:rsidRDefault="00A0098E" w:rsidP="00262017">
            <w:pPr>
              <w:rPr>
                <w:rFonts w:ascii="Arial" w:hAnsi="Arial" w:cs="Arial"/>
              </w:rPr>
            </w:pPr>
            <w:r w:rsidRPr="00C52816">
              <w:rPr>
                <w:rFonts w:ascii="Arial" w:hAnsi="Arial" w:cs="Arial"/>
              </w:rPr>
              <w:t>Presence of damages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Pr="00C52816" w:rsidRDefault="00A0098E" w:rsidP="00262017">
            <w:pPr>
              <w:ind w:right="-805"/>
              <w:rPr>
                <w:rFonts w:ascii="Arial" w:hAnsi="Arial" w:cs="Arial"/>
              </w:rPr>
            </w:pPr>
            <w:r w:rsidRPr="00C52816">
              <w:rPr>
                <w:rFonts w:ascii="Arial" w:hAnsi="Arial" w:cs="Arial"/>
              </w:rPr>
              <w:t>Bulkheads</w:t>
            </w:r>
          </w:p>
        </w:tc>
        <w:tc>
          <w:tcPr>
            <w:tcW w:w="4410" w:type="dxa"/>
          </w:tcPr>
          <w:p w:rsidR="00A0098E" w:rsidRPr="00C52816" w:rsidRDefault="00A0098E" w:rsidP="00262017">
            <w:pPr>
              <w:rPr>
                <w:rFonts w:ascii="Arial" w:hAnsi="Arial" w:cs="Arial"/>
              </w:rPr>
            </w:pPr>
            <w:r w:rsidRPr="00C52816">
              <w:rPr>
                <w:rFonts w:ascii="Arial" w:hAnsi="Arial" w:cs="Arial"/>
              </w:rPr>
              <w:t>Steel and coating condition</w:t>
            </w:r>
          </w:p>
          <w:p w:rsidR="00A0098E" w:rsidRPr="00C52816" w:rsidRDefault="00A0098E" w:rsidP="00262017">
            <w:pPr>
              <w:rPr>
                <w:rFonts w:ascii="Arial" w:hAnsi="Arial" w:cs="Arial"/>
              </w:rPr>
            </w:pPr>
            <w:r w:rsidRPr="00C52816">
              <w:rPr>
                <w:rFonts w:ascii="Arial" w:hAnsi="Arial" w:cs="Arial"/>
              </w:rPr>
              <w:t>Presence of damages</w:t>
            </w:r>
          </w:p>
          <w:p w:rsidR="00A0098E" w:rsidRPr="00C52816" w:rsidRDefault="00A0098E" w:rsidP="00262017">
            <w:pPr>
              <w:rPr>
                <w:rFonts w:ascii="Arial" w:hAnsi="Arial" w:cs="Arial"/>
              </w:rPr>
            </w:pPr>
            <w:r w:rsidRPr="00C52816">
              <w:rPr>
                <w:rFonts w:ascii="Arial" w:hAnsi="Arial" w:cs="Arial"/>
              </w:rPr>
              <w:t>Cable and piping penetrations</w:t>
            </w:r>
          </w:p>
          <w:p w:rsidR="00A0098E" w:rsidRPr="00C52816" w:rsidRDefault="00A0098E" w:rsidP="00262017">
            <w:pPr>
              <w:rPr>
                <w:rFonts w:ascii="Arial" w:hAnsi="Arial" w:cs="Arial"/>
              </w:rPr>
            </w:pPr>
            <w:r w:rsidRPr="00C52816">
              <w:rPr>
                <w:rFonts w:ascii="Arial" w:hAnsi="Arial" w:cs="Arial"/>
              </w:rPr>
              <w:t>Condition of structural fire protection insulation (where provided)</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3</w:t>
            </w:r>
          </w:p>
        </w:tc>
        <w:tc>
          <w:tcPr>
            <w:tcW w:w="2070" w:type="dxa"/>
          </w:tcPr>
          <w:p w:rsidR="00A0098E" w:rsidRPr="00C52816" w:rsidRDefault="00A0098E" w:rsidP="00262017">
            <w:pPr>
              <w:ind w:right="-805"/>
              <w:rPr>
                <w:rFonts w:ascii="Arial" w:hAnsi="Arial" w:cs="Arial"/>
              </w:rPr>
            </w:pPr>
            <w:r w:rsidRPr="00C52816">
              <w:rPr>
                <w:rFonts w:ascii="Arial" w:hAnsi="Arial" w:cs="Arial"/>
              </w:rPr>
              <w:t>Ballast tanks</w:t>
            </w:r>
          </w:p>
          <w:p w:rsidR="00A0098E" w:rsidRPr="00C52816" w:rsidRDefault="00A0098E" w:rsidP="00262017">
            <w:pPr>
              <w:rPr>
                <w:rFonts w:ascii="Arial" w:hAnsi="Arial" w:cs="Arial"/>
              </w:rPr>
            </w:pPr>
            <w:r w:rsidRPr="00C52816">
              <w:rPr>
                <w:rFonts w:ascii="Arial" w:hAnsi="Arial" w:cs="Arial"/>
              </w:rPr>
              <w:t>- Peak tanks</w:t>
            </w:r>
          </w:p>
          <w:p w:rsidR="00A0098E" w:rsidRPr="00C52816" w:rsidRDefault="00A0098E" w:rsidP="00262017">
            <w:pPr>
              <w:rPr>
                <w:rFonts w:ascii="Arial" w:hAnsi="Arial" w:cs="Arial"/>
              </w:rPr>
            </w:pPr>
            <w:r w:rsidRPr="00C52816">
              <w:rPr>
                <w:rFonts w:ascii="Arial" w:hAnsi="Arial" w:cs="Arial"/>
              </w:rPr>
              <w:t>- Double bottom tanks</w:t>
            </w:r>
          </w:p>
          <w:p w:rsidR="00A0098E" w:rsidRPr="00C52816" w:rsidRDefault="00A0098E" w:rsidP="00262017">
            <w:pPr>
              <w:rPr>
                <w:rFonts w:ascii="Arial" w:hAnsi="Arial" w:cs="Arial"/>
              </w:rPr>
            </w:pPr>
            <w:r w:rsidRPr="00C52816">
              <w:rPr>
                <w:rFonts w:ascii="Arial" w:hAnsi="Arial" w:cs="Arial"/>
              </w:rPr>
              <w:t>- Deep tanks</w:t>
            </w:r>
          </w:p>
          <w:p w:rsidR="00A0098E" w:rsidRPr="00C52816" w:rsidRDefault="00A0098E" w:rsidP="00262017">
            <w:pPr>
              <w:ind w:right="-805"/>
              <w:rPr>
                <w:rFonts w:ascii="Arial" w:hAnsi="Arial" w:cs="Arial"/>
              </w:rPr>
            </w:pPr>
            <w:r w:rsidRPr="00C52816">
              <w:rPr>
                <w:rFonts w:ascii="Arial" w:hAnsi="Arial" w:cs="Arial"/>
              </w:rPr>
              <w:t>- Heeling tanks</w:t>
            </w:r>
          </w:p>
        </w:tc>
        <w:tc>
          <w:tcPr>
            <w:tcW w:w="4410" w:type="dxa"/>
          </w:tcPr>
          <w:p w:rsidR="00A0098E" w:rsidRPr="00C52816" w:rsidRDefault="00A0098E" w:rsidP="00262017">
            <w:pPr>
              <w:rPr>
                <w:rFonts w:ascii="Arial" w:hAnsi="Arial" w:cs="Arial"/>
              </w:rPr>
            </w:pPr>
            <w:r w:rsidRPr="00C52816">
              <w:rPr>
                <w:rFonts w:ascii="Arial" w:hAnsi="Arial" w:cs="Arial"/>
              </w:rPr>
              <w:t>Condition of steel plating and structural members, Coating condition</w:t>
            </w:r>
          </w:p>
          <w:p w:rsidR="00A0098E" w:rsidRPr="00C52816" w:rsidRDefault="00A0098E" w:rsidP="00262017">
            <w:pPr>
              <w:rPr>
                <w:rFonts w:ascii="Arial" w:hAnsi="Arial" w:cs="Arial"/>
              </w:rPr>
            </w:pPr>
            <w:r w:rsidRPr="00C52816">
              <w:rPr>
                <w:rFonts w:ascii="Arial" w:hAnsi="Arial" w:cs="Arial"/>
              </w:rPr>
              <w:t>Condition of sacrificial anodes</w:t>
            </w:r>
          </w:p>
          <w:p w:rsidR="00A0098E" w:rsidRPr="00C52816" w:rsidRDefault="00A0098E" w:rsidP="00262017">
            <w:pPr>
              <w:rPr>
                <w:rFonts w:ascii="Arial" w:hAnsi="Arial" w:cs="Arial"/>
              </w:rPr>
            </w:pPr>
            <w:r w:rsidRPr="00C52816">
              <w:rPr>
                <w:rFonts w:ascii="Arial" w:hAnsi="Arial" w:cs="Arial"/>
              </w:rPr>
              <w:t>Tank integrity</w:t>
            </w:r>
          </w:p>
          <w:p w:rsidR="00A0098E" w:rsidRPr="00C52816" w:rsidRDefault="00A0098E" w:rsidP="00262017">
            <w:pPr>
              <w:rPr>
                <w:rFonts w:ascii="Arial" w:hAnsi="Arial" w:cs="Arial"/>
              </w:rPr>
            </w:pPr>
            <w:r w:rsidRPr="00C52816">
              <w:rPr>
                <w:rFonts w:ascii="Arial" w:hAnsi="Arial" w:cs="Arial"/>
              </w:rPr>
              <w:t>Manholes and lids</w:t>
            </w:r>
          </w:p>
          <w:p w:rsidR="00A0098E" w:rsidRPr="00C52816" w:rsidRDefault="00A0098E" w:rsidP="00262017">
            <w:pPr>
              <w:rPr>
                <w:rFonts w:ascii="Arial" w:hAnsi="Arial" w:cs="Arial"/>
              </w:rPr>
            </w:pPr>
            <w:r w:rsidRPr="00C52816">
              <w:rPr>
                <w:rFonts w:ascii="Arial" w:hAnsi="Arial" w:cs="Arial"/>
              </w:rPr>
              <w:t>Safe access</w:t>
            </w:r>
          </w:p>
          <w:p w:rsidR="00A0098E" w:rsidRPr="00C52816" w:rsidRDefault="00A0098E" w:rsidP="00262017">
            <w:pPr>
              <w:rPr>
                <w:rFonts w:ascii="Arial" w:hAnsi="Arial" w:cs="Arial"/>
              </w:rPr>
            </w:pPr>
            <w:r w:rsidRPr="00C52816">
              <w:rPr>
                <w:rFonts w:ascii="Arial" w:hAnsi="Arial" w:cs="Arial"/>
              </w:rPr>
              <w:t>Piping and pumping arrangements, sounding pipes Cleanliness</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4</w:t>
            </w:r>
          </w:p>
        </w:tc>
        <w:tc>
          <w:tcPr>
            <w:tcW w:w="2070" w:type="dxa"/>
          </w:tcPr>
          <w:p w:rsidR="00A0098E" w:rsidRPr="00C52816" w:rsidRDefault="00A0098E" w:rsidP="00262017">
            <w:pPr>
              <w:ind w:right="-805"/>
              <w:rPr>
                <w:rFonts w:ascii="Arial" w:hAnsi="Arial" w:cs="Arial"/>
              </w:rPr>
            </w:pPr>
            <w:r w:rsidRPr="00C52816">
              <w:rPr>
                <w:rFonts w:ascii="Arial" w:hAnsi="Arial" w:cs="Arial"/>
              </w:rPr>
              <w:t>Fuel tanks</w:t>
            </w:r>
          </w:p>
        </w:tc>
        <w:tc>
          <w:tcPr>
            <w:tcW w:w="4410" w:type="dxa"/>
          </w:tcPr>
          <w:p w:rsidR="00A0098E" w:rsidRPr="00C52816" w:rsidRDefault="00A0098E" w:rsidP="00262017">
            <w:pPr>
              <w:ind w:right="-805"/>
              <w:rPr>
                <w:rFonts w:ascii="Arial" w:hAnsi="Arial" w:cs="Arial"/>
              </w:rPr>
            </w:pPr>
            <w:r w:rsidRPr="00C52816">
              <w:rPr>
                <w:rFonts w:ascii="Arial" w:hAnsi="Arial" w:cs="Arial"/>
              </w:rPr>
              <w:t>Structural condition</w:t>
            </w:r>
          </w:p>
          <w:p w:rsidR="00A0098E" w:rsidRPr="00C52816" w:rsidRDefault="00A0098E" w:rsidP="00262017">
            <w:pPr>
              <w:ind w:right="-805"/>
              <w:rPr>
                <w:rFonts w:ascii="Arial" w:hAnsi="Arial" w:cs="Arial"/>
              </w:rPr>
            </w:pPr>
            <w:r w:rsidRPr="00C52816">
              <w:rPr>
                <w:rFonts w:ascii="Arial" w:hAnsi="Arial" w:cs="Arial"/>
              </w:rPr>
              <w:t>Tank integrity</w:t>
            </w:r>
          </w:p>
          <w:p w:rsidR="00A0098E" w:rsidRPr="00C52816" w:rsidRDefault="00A0098E" w:rsidP="00262017">
            <w:pPr>
              <w:ind w:right="-805"/>
              <w:rPr>
                <w:rFonts w:ascii="Arial" w:hAnsi="Arial" w:cs="Arial"/>
              </w:rPr>
            </w:pPr>
            <w:r w:rsidRPr="00C52816">
              <w:rPr>
                <w:rFonts w:ascii="Arial" w:hAnsi="Arial" w:cs="Arial"/>
              </w:rPr>
              <w:t>Manholes and lids</w:t>
            </w:r>
          </w:p>
          <w:p w:rsidR="00A0098E" w:rsidRPr="00C52816" w:rsidRDefault="00A0098E" w:rsidP="00262017">
            <w:pPr>
              <w:ind w:right="-805"/>
              <w:rPr>
                <w:rFonts w:ascii="Arial" w:hAnsi="Arial" w:cs="Arial"/>
              </w:rPr>
            </w:pPr>
            <w:r w:rsidRPr="00C52816">
              <w:rPr>
                <w:rFonts w:ascii="Arial" w:hAnsi="Arial" w:cs="Arial"/>
              </w:rPr>
              <w:t>Piping and pumping arrangements</w:t>
            </w:r>
          </w:p>
          <w:p w:rsidR="00A0098E" w:rsidRPr="00C52816" w:rsidRDefault="00A0098E" w:rsidP="00262017">
            <w:pPr>
              <w:ind w:right="-805"/>
              <w:rPr>
                <w:rFonts w:ascii="Arial" w:hAnsi="Arial" w:cs="Arial"/>
              </w:rPr>
            </w:pPr>
            <w:r w:rsidRPr="00C52816">
              <w:rPr>
                <w:rFonts w:ascii="Arial" w:hAnsi="Arial" w:cs="Arial"/>
              </w:rPr>
              <w:t>Heating systems</w:t>
            </w:r>
          </w:p>
          <w:p w:rsidR="00A0098E" w:rsidRPr="00C52816" w:rsidRDefault="00A0098E" w:rsidP="00262017">
            <w:pPr>
              <w:ind w:right="-805"/>
              <w:rPr>
                <w:rFonts w:ascii="Arial" w:hAnsi="Arial" w:cs="Arial"/>
              </w:rPr>
            </w:pPr>
            <w:r w:rsidRPr="00C52816">
              <w:rPr>
                <w:rFonts w:ascii="Arial" w:hAnsi="Arial" w:cs="Arial"/>
              </w:rPr>
              <w:t>Sounding pipes/ gauge system</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5</w:t>
            </w:r>
          </w:p>
        </w:tc>
        <w:tc>
          <w:tcPr>
            <w:tcW w:w="2070" w:type="dxa"/>
          </w:tcPr>
          <w:p w:rsidR="00A0098E" w:rsidRPr="00C52816" w:rsidRDefault="00A0098E" w:rsidP="00262017">
            <w:pPr>
              <w:ind w:right="-805"/>
              <w:rPr>
                <w:rFonts w:ascii="Arial" w:hAnsi="Arial" w:cs="Arial"/>
              </w:rPr>
            </w:pPr>
            <w:r w:rsidRPr="00C52816">
              <w:rPr>
                <w:rFonts w:ascii="Arial" w:hAnsi="Arial" w:cs="Arial"/>
              </w:rPr>
              <w:t>Sludge and bilge tanks</w:t>
            </w:r>
          </w:p>
        </w:tc>
        <w:tc>
          <w:tcPr>
            <w:tcW w:w="4410" w:type="dxa"/>
          </w:tcPr>
          <w:p w:rsidR="00A0098E" w:rsidRPr="00C52816" w:rsidRDefault="00A0098E" w:rsidP="00262017">
            <w:pPr>
              <w:ind w:right="-805"/>
              <w:rPr>
                <w:rFonts w:ascii="Arial" w:hAnsi="Arial" w:cs="Arial"/>
              </w:rPr>
            </w:pPr>
            <w:r w:rsidRPr="00C52816">
              <w:rPr>
                <w:rFonts w:ascii="Arial" w:hAnsi="Arial" w:cs="Arial"/>
              </w:rPr>
              <w:t>Structural condition</w:t>
            </w:r>
          </w:p>
          <w:p w:rsidR="00A0098E" w:rsidRPr="00C52816" w:rsidRDefault="00A0098E" w:rsidP="00262017">
            <w:pPr>
              <w:ind w:right="-805"/>
              <w:rPr>
                <w:rFonts w:ascii="Arial" w:hAnsi="Arial" w:cs="Arial"/>
              </w:rPr>
            </w:pPr>
            <w:r w:rsidRPr="00C52816">
              <w:rPr>
                <w:rFonts w:ascii="Arial" w:hAnsi="Arial" w:cs="Arial"/>
              </w:rPr>
              <w:t>Tank integrity</w:t>
            </w:r>
          </w:p>
          <w:p w:rsidR="00A0098E" w:rsidRPr="00C52816" w:rsidRDefault="00A0098E" w:rsidP="00262017">
            <w:pPr>
              <w:ind w:right="-805"/>
              <w:rPr>
                <w:rFonts w:ascii="Arial" w:hAnsi="Arial" w:cs="Arial"/>
              </w:rPr>
            </w:pPr>
            <w:r w:rsidRPr="00C52816">
              <w:rPr>
                <w:rFonts w:ascii="Arial" w:hAnsi="Arial" w:cs="Arial"/>
              </w:rPr>
              <w:t xml:space="preserve">Manholes and lids </w:t>
            </w:r>
          </w:p>
          <w:p w:rsidR="00A0098E" w:rsidRPr="00C52816" w:rsidRDefault="00A0098E" w:rsidP="00262017">
            <w:pPr>
              <w:ind w:right="-805"/>
              <w:rPr>
                <w:rFonts w:ascii="Arial" w:hAnsi="Arial" w:cs="Arial"/>
              </w:rPr>
            </w:pPr>
            <w:r w:rsidRPr="00C52816">
              <w:rPr>
                <w:rFonts w:ascii="Arial" w:hAnsi="Arial" w:cs="Arial"/>
              </w:rPr>
              <w:t>Piping and pumping arrangements</w:t>
            </w:r>
          </w:p>
          <w:p w:rsidR="00A0098E" w:rsidRPr="00C52816" w:rsidRDefault="00A0098E" w:rsidP="00262017">
            <w:pPr>
              <w:ind w:right="-805"/>
              <w:rPr>
                <w:rFonts w:ascii="Arial" w:hAnsi="Arial" w:cs="Arial"/>
              </w:rPr>
            </w:pPr>
            <w:r w:rsidRPr="00C52816">
              <w:rPr>
                <w:rFonts w:ascii="Arial" w:hAnsi="Arial" w:cs="Arial"/>
              </w:rPr>
              <w:t>Cleanliness (of bilge tanks)</w:t>
            </w:r>
          </w:p>
          <w:p w:rsidR="00A0098E" w:rsidRPr="00C52816" w:rsidRDefault="00A0098E" w:rsidP="00262017">
            <w:pPr>
              <w:ind w:right="-805"/>
              <w:rPr>
                <w:rFonts w:ascii="Arial" w:hAnsi="Arial" w:cs="Arial"/>
              </w:rPr>
            </w:pPr>
            <w:r w:rsidRPr="00C52816">
              <w:rPr>
                <w:rFonts w:ascii="Arial" w:hAnsi="Arial" w:cs="Arial"/>
              </w:rPr>
              <w:t>Sounding pipes/ gauge system</w:t>
            </w:r>
          </w:p>
          <w:p w:rsidR="00A0098E" w:rsidRPr="00C52816" w:rsidRDefault="00A0098E" w:rsidP="00262017">
            <w:pPr>
              <w:ind w:right="-805"/>
              <w:rPr>
                <w:rFonts w:ascii="Arial" w:hAnsi="Arial" w:cs="Arial"/>
              </w:rPr>
            </w:pPr>
            <w:r w:rsidRPr="00C52816">
              <w:rPr>
                <w:rFonts w:ascii="Arial" w:hAnsi="Arial" w:cs="Arial"/>
              </w:rPr>
              <w:t>Heating system (if provided)</w:t>
            </w:r>
          </w:p>
          <w:p w:rsidR="00A0098E" w:rsidRPr="00C52816" w:rsidRDefault="00A0098E" w:rsidP="00262017">
            <w:pPr>
              <w:ind w:right="-805"/>
              <w:rPr>
                <w:rFonts w:ascii="Arial" w:hAnsi="Arial" w:cs="Arial"/>
              </w:rPr>
            </w:pPr>
            <w:r w:rsidRPr="00C52816">
              <w:rPr>
                <w:rFonts w:ascii="Arial" w:hAnsi="Arial" w:cs="Arial"/>
              </w:rPr>
              <w:t>Sludge tanks are not connected to bilge system and</w:t>
            </w:r>
          </w:p>
          <w:p w:rsidR="00A0098E" w:rsidRPr="00C52816" w:rsidRDefault="00A0098E" w:rsidP="00262017">
            <w:pPr>
              <w:ind w:right="-805"/>
              <w:rPr>
                <w:rFonts w:ascii="Arial" w:hAnsi="Arial" w:cs="Arial"/>
              </w:rPr>
            </w:pPr>
            <w:proofErr w:type="spellStart"/>
            <w:r w:rsidRPr="00C52816">
              <w:rPr>
                <w:rFonts w:ascii="Arial" w:hAnsi="Arial" w:cs="Arial"/>
              </w:rPr>
              <w:t>tanktops</w:t>
            </w:r>
            <w:proofErr w:type="spellEnd"/>
            <w:r w:rsidRPr="00C52816">
              <w:rPr>
                <w:rFonts w:ascii="Arial" w:hAnsi="Arial" w:cs="Arial"/>
              </w:rPr>
              <w:t xml:space="preserve"> (non-return screw- down valve acceptable) </w:t>
            </w:r>
          </w:p>
          <w:p w:rsidR="00A0098E" w:rsidRPr="00C52816" w:rsidRDefault="00A0098E" w:rsidP="00262017">
            <w:pPr>
              <w:ind w:right="-805"/>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6</w:t>
            </w:r>
          </w:p>
        </w:tc>
        <w:tc>
          <w:tcPr>
            <w:tcW w:w="2070" w:type="dxa"/>
          </w:tcPr>
          <w:p w:rsidR="00A0098E" w:rsidRPr="00C52816" w:rsidRDefault="00A0098E" w:rsidP="00262017">
            <w:pPr>
              <w:ind w:right="-805"/>
              <w:rPr>
                <w:rFonts w:ascii="Arial" w:hAnsi="Arial" w:cs="Arial"/>
              </w:rPr>
            </w:pPr>
            <w:r w:rsidRPr="00C52816">
              <w:rPr>
                <w:rFonts w:ascii="Arial" w:hAnsi="Arial" w:cs="Arial"/>
              </w:rPr>
              <w:t>Potable water tanks</w:t>
            </w:r>
          </w:p>
        </w:tc>
        <w:tc>
          <w:tcPr>
            <w:tcW w:w="4410" w:type="dxa"/>
          </w:tcPr>
          <w:p w:rsidR="00A0098E" w:rsidRPr="00C52816" w:rsidRDefault="00A0098E" w:rsidP="00262017">
            <w:pPr>
              <w:rPr>
                <w:rFonts w:ascii="Arial" w:hAnsi="Arial" w:cs="Arial"/>
              </w:rPr>
            </w:pPr>
            <w:r w:rsidRPr="00C52816">
              <w:rPr>
                <w:rFonts w:ascii="Arial" w:hAnsi="Arial" w:cs="Arial"/>
              </w:rPr>
              <w:t>Structural and coating condition</w:t>
            </w:r>
          </w:p>
          <w:p w:rsidR="00A0098E" w:rsidRPr="00C52816" w:rsidRDefault="00A0098E" w:rsidP="00262017">
            <w:pPr>
              <w:rPr>
                <w:rFonts w:ascii="Arial" w:hAnsi="Arial" w:cs="Arial"/>
              </w:rPr>
            </w:pPr>
            <w:r w:rsidRPr="00C52816">
              <w:rPr>
                <w:rFonts w:ascii="Arial" w:hAnsi="Arial" w:cs="Arial"/>
              </w:rPr>
              <w:t>Tank integrity</w:t>
            </w:r>
          </w:p>
          <w:p w:rsidR="00A0098E" w:rsidRPr="00C52816" w:rsidRDefault="00A0098E" w:rsidP="00262017">
            <w:pPr>
              <w:rPr>
                <w:rFonts w:ascii="Arial" w:hAnsi="Arial" w:cs="Arial"/>
              </w:rPr>
            </w:pPr>
            <w:r w:rsidRPr="00C52816">
              <w:rPr>
                <w:rFonts w:ascii="Arial" w:hAnsi="Arial" w:cs="Arial"/>
              </w:rPr>
              <w:t>Manholes and lids</w:t>
            </w:r>
          </w:p>
          <w:p w:rsidR="00A0098E" w:rsidRPr="00C52816" w:rsidRDefault="00A0098E" w:rsidP="00262017">
            <w:pPr>
              <w:rPr>
                <w:rFonts w:ascii="Arial" w:hAnsi="Arial" w:cs="Arial"/>
              </w:rPr>
            </w:pPr>
            <w:r w:rsidRPr="00C52816">
              <w:rPr>
                <w:rFonts w:ascii="Arial" w:hAnsi="Arial" w:cs="Arial"/>
              </w:rPr>
              <w:t>Safe access</w:t>
            </w:r>
          </w:p>
          <w:p w:rsidR="00A0098E" w:rsidRPr="00C52816" w:rsidRDefault="00A0098E" w:rsidP="00262017">
            <w:pPr>
              <w:rPr>
                <w:rFonts w:ascii="Arial" w:hAnsi="Arial" w:cs="Arial"/>
              </w:rPr>
            </w:pPr>
            <w:r w:rsidRPr="00C52816">
              <w:rPr>
                <w:rFonts w:ascii="Arial" w:hAnsi="Arial" w:cs="Arial"/>
              </w:rPr>
              <w:t>Coating approval/ certification</w:t>
            </w:r>
          </w:p>
          <w:p w:rsidR="00A0098E" w:rsidRPr="00C52816" w:rsidRDefault="00A0098E" w:rsidP="00262017">
            <w:pPr>
              <w:rPr>
                <w:rFonts w:ascii="Arial" w:hAnsi="Arial" w:cs="Arial"/>
              </w:rPr>
            </w:pPr>
            <w:r w:rsidRPr="00C52816">
              <w:rPr>
                <w:rFonts w:ascii="Arial" w:hAnsi="Arial" w:cs="Arial"/>
              </w:rPr>
              <w:t>Piping and pumping arrangements</w:t>
            </w:r>
          </w:p>
          <w:p w:rsidR="00A0098E" w:rsidRPr="00C52816" w:rsidRDefault="00A0098E" w:rsidP="00262017">
            <w:pPr>
              <w:rPr>
                <w:rFonts w:ascii="Arial" w:hAnsi="Arial" w:cs="Arial"/>
              </w:rPr>
            </w:pPr>
            <w:r w:rsidRPr="00C52816">
              <w:rPr>
                <w:rFonts w:ascii="Arial" w:hAnsi="Arial" w:cs="Arial"/>
              </w:rPr>
              <w:t>Sounding pipes/ gauge system</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Monitoring sensors and equipment</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7</w:t>
            </w:r>
          </w:p>
        </w:tc>
        <w:tc>
          <w:tcPr>
            <w:tcW w:w="2070" w:type="dxa"/>
          </w:tcPr>
          <w:p w:rsidR="00A0098E" w:rsidRPr="00C52816" w:rsidRDefault="00A0098E" w:rsidP="00262017">
            <w:pPr>
              <w:ind w:right="-805"/>
              <w:rPr>
                <w:rFonts w:ascii="Arial" w:hAnsi="Arial" w:cs="Arial"/>
              </w:rPr>
            </w:pPr>
            <w:r w:rsidRPr="00C52816">
              <w:rPr>
                <w:rFonts w:ascii="Arial" w:hAnsi="Arial" w:cs="Arial"/>
              </w:rPr>
              <w:t xml:space="preserve">Technical fresh water </w:t>
            </w:r>
          </w:p>
          <w:p w:rsidR="00A0098E" w:rsidRPr="00C52816" w:rsidRDefault="00A0098E" w:rsidP="00262017">
            <w:pPr>
              <w:ind w:right="-805"/>
              <w:rPr>
                <w:rFonts w:ascii="Arial" w:hAnsi="Arial" w:cs="Arial"/>
              </w:rPr>
            </w:pPr>
            <w:r w:rsidRPr="00C52816">
              <w:rPr>
                <w:rFonts w:ascii="Arial" w:hAnsi="Arial" w:cs="Arial"/>
              </w:rPr>
              <w:t>tanks</w:t>
            </w:r>
          </w:p>
        </w:tc>
        <w:tc>
          <w:tcPr>
            <w:tcW w:w="4410" w:type="dxa"/>
          </w:tcPr>
          <w:p w:rsidR="00A0098E" w:rsidRPr="00C52816" w:rsidRDefault="00A0098E" w:rsidP="00262017">
            <w:pPr>
              <w:rPr>
                <w:rFonts w:ascii="Arial" w:hAnsi="Arial" w:cs="Arial"/>
              </w:rPr>
            </w:pPr>
            <w:r w:rsidRPr="00C52816">
              <w:rPr>
                <w:rFonts w:ascii="Arial" w:hAnsi="Arial" w:cs="Arial"/>
              </w:rPr>
              <w:t>Structural and coating condition</w:t>
            </w:r>
          </w:p>
          <w:p w:rsidR="00A0098E" w:rsidRPr="00C52816" w:rsidRDefault="00A0098E" w:rsidP="00262017">
            <w:pPr>
              <w:rPr>
                <w:rFonts w:ascii="Arial" w:hAnsi="Arial" w:cs="Arial"/>
              </w:rPr>
            </w:pPr>
            <w:r w:rsidRPr="00C52816">
              <w:rPr>
                <w:rFonts w:ascii="Arial" w:hAnsi="Arial" w:cs="Arial"/>
              </w:rPr>
              <w:t>Piping and pumping arrangements</w:t>
            </w:r>
          </w:p>
          <w:p w:rsidR="00A0098E" w:rsidRPr="00C52816" w:rsidRDefault="00A0098E" w:rsidP="00262017">
            <w:pPr>
              <w:rPr>
                <w:rFonts w:ascii="Arial" w:hAnsi="Arial" w:cs="Arial"/>
              </w:rPr>
            </w:pPr>
            <w:r w:rsidRPr="00C52816">
              <w:rPr>
                <w:rFonts w:ascii="Arial" w:hAnsi="Arial" w:cs="Arial"/>
              </w:rPr>
              <w:t>Sounding pipes/ gauge system</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8</w:t>
            </w:r>
          </w:p>
        </w:tc>
        <w:tc>
          <w:tcPr>
            <w:tcW w:w="2070" w:type="dxa"/>
          </w:tcPr>
          <w:p w:rsidR="00A0098E" w:rsidRPr="00C52816" w:rsidRDefault="00A0098E" w:rsidP="00262017">
            <w:pPr>
              <w:ind w:right="-805"/>
              <w:rPr>
                <w:rFonts w:ascii="Arial" w:hAnsi="Arial" w:cs="Arial"/>
              </w:rPr>
            </w:pPr>
            <w:r w:rsidRPr="00C52816">
              <w:rPr>
                <w:rFonts w:ascii="Arial" w:hAnsi="Arial" w:cs="Arial"/>
              </w:rPr>
              <w:t>Cofferdams and void</w:t>
            </w:r>
          </w:p>
          <w:p w:rsidR="00A0098E" w:rsidRPr="00C52816" w:rsidRDefault="00A0098E" w:rsidP="00262017">
            <w:pPr>
              <w:ind w:right="-805"/>
              <w:rPr>
                <w:rFonts w:ascii="Arial" w:hAnsi="Arial" w:cs="Arial"/>
              </w:rPr>
            </w:pPr>
            <w:r w:rsidRPr="00C52816">
              <w:rPr>
                <w:rFonts w:ascii="Arial" w:hAnsi="Arial" w:cs="Arial"/>
              </w:rPr>
              <w:t>spaces</w:t>
            </w:r>
          </w:p>
        </w:tc>
        <w:tc>
          <w:tcPr>
            <w:tcW w:w="4410" w:type="dxa"/>
          </w:tcPr>
          <w:p w:rsidR="00A0098E" w:rsidRPr="00C52816" w:rsidRDefault="00A0098E" w:rsidP="00262017">
            <w:pPr>
              <w:ind w:right="-805"/>
              <w:rPr>
                <w:rFonts w:ascii="Arial" w:hAnsi="Arial" w:cs="Arial"/>
              </w:rPr>
            </w:pPr>
            <w:r w:rsidRPr="00C52816">
              <w:rPr>
                <w:rFonts w:ascii="Arial" w:hAnsi="Arial" w:cs="Arial"/>
              </w:rPr>
              <w:t>Structural and coating condition</w:t>
            </w:r>
          </w:p>
          <w:p w:rsidR="00A0098E" w:rsidRPr="00C52816" w:rsidRDefault="00A0098E" w:rsidP="00262017">
            <w:pPr>
              <w:ind w:right="-805"/>
              <w:rPr>
                <w:rFonts w:ascii="Arial" w:hAnsi="Arial" w:cs="Arial"/>
              </w:rPr>
            </w:pPr>
            <w:r w:rsidRPr="00C52816">
              <w:rPr>
                <w:rFonts w:ascii="Arial" w:hAnsi="Arial" w:cs="Arial"/>
              </w:rPr>
              <w:t>Integrity</w:t>
            </w:r>
          </w:p>
          <w:p w:rsidR="00A0098E" w:rsidRPr="00C52816" w:rsidRDefault="00A0098E" w:rsidP="00262017">
            <w:pPr>
              <w:ind w:right="-805"/>
              <w:rPr>
                <w:rFonts w:ascii="Arial" w:hAnsi="Arial" w:cs="Arial"/>
              </w:rPr>
            </w:pPr>
            <w:r w:rsidRPr="00C52816">
              <w:rPr>
                <w:rFonts w:ascii="Arial" w:hAnsi="Arial" w:cs="Arial"/>
              </w:rPr>
              <w:t>Draining arrangements</w:t>
            </w:r>
          </w:p>
          <w:p w:rsidR="00A0098E" w:rsidRPr="00C52816" w:rsidRDefault="00A0098E" w:rsidP="00262017">
            <w:pPr>
              <w:ind w:right="-805"/>
              <w:rPr>
                <w:rFonts w:ascii="Arial" w:hAnsi="Arial" w:cs="Arial"/>
              </w:rPr>
            </w:pPr>
            <w:r w:rsidRPr="00C52816">
              <w:rPr>
                <w:rFonts w:ascii="Arial" w:hAnsi="Arial" w:cs="Arial"/>
              </w:rPr>
              <w:t>Sounding pipes/ gauges</w:t>
            </w:r>
          </w:p>
          <w:p w:rsidR="00A0098E" w:rsidRPr="00C52816" w:rsidRDefault="00A0098E" w:rsidP="00262017">
            <w:pPr>
              <w:ind w:right="-805"/>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9</w:t>
            </w:r>
          </w:p>
        </w:tc>
        <w:tc>
          <w:tcPr>
            <w:tcW w:w="2070" w:type="dxa"/>
          </w:tcPr>
          <w:p w:rsidR="00A0098E" w:rsidRPr="00C52816" w:rsidRDefault="00A0098E" w:rsidP="00262017">
            <w:pPr>
              <w:ind w:right="-805"/>
              <w:rPr>
                <w:rFonts w:ascii="Arial" w:hAnsi="Arial" w:cs="Arial"/>
              </w:rPr>
            </w:pPr>
            <w:r w:rsidRPr="00C52816">
              <w:rPr>
                <w:rFonts w:ascii="Arial" w:hAnsi="Arial" w:cs="Arial"/>
              </w:rPr>
              <w:t>Chain lockers</w:t>
            </w:r>
          </w:p>
        </w:tc>
        <w:tc>
          <w:tcPr>
            <w:tcW w:w="4410" w:type="dxa"/>
          </w:tcPr>
          <w:p w:rsidR="00A0098E" w:rsidRPr="00C52816" w:rsidRDefault="00A0098E" w:rsidP="00262017">
            <w:pPr>
              <w:ind w:right="-805"/>
              <w:rPr>
                <w:rFonts w:ascii="Arial" w:hAnsi="Arial" w:cs="Arial"/>
              </w:rPr>
            </w:pPr>
            <w:r w:rsidRPr="00C52816">
              <w:rPr>
                <w:rFonts w:ascii="Arial" w:hAnsi="Arial" w:cs="Arial"/>
              </w:rPr>
              <w:t>Structural and coating condition</w:t>
            </w:r>
          </w:p>
          <w:p w:rsidR="00A0098E" w:rsidRPr="00C52816" w:rsidRDefault="00A0098E" w:rsidP="00262017">
            <w:pPr>
              <w:ind w:right="-805"/>
              <w:rPr>
                <w:rFonts w:ascii="Arial" w:hAnsi="Arial" w:cs="Arial"/>
              </w:rPr>
            </w:pPr>
            <w:r w:rsidRPr="00C52816">
              <w:rPr>
                <w:rFonts w:ascii="Arial" w:hAnsi="Arial" w:cs="Arial"/>
              </w:rPr>
              <w:t>Cleanliness</w:t>
            </w:r>
          </w:p>
          <w:p w:rsidR="00A0098E" w:rsidRPr="00C52816" w:rsidRDefault="00A0098E" w:rsidP="00262017">
            <w:pPr>
              <w:ind w:right="-805"/>
              <w:rPr>
                <w:rFonts w:ascii="Arial" w:hAnsi="Arial" w:cs="Arial"/>
              </w:rPr>
            </w:pPr>
            <w:r w:rsidRPr="00C52816">
              <w:rPr>
                <w:rFonts w:ascii="Arial" w:hAnsi="Arial" w:cs="Arial"/>
              </w:rPr>
              <w:t>Bilge suction arrangements</w:t>
            </w:r>
          </w:p>
          <w:p w:rsidR="00A0098E" w:rsidRPr="00C52816" w:rsidRDefault="00A0098E" w:rsidP="00262017">
            <w:pPr>
              <w:ind w:right="-805"/>
              <w:rPr>
                <w:rFonts w:ascii="Arial" w:hAnsi="Arial" w:cs="Arial"/>
              </w:rPr>
            </w:pPr>
            <w:r w:rsidRPr="00C52816">
              <w:rPr>
                <w:rFonts w:ascii="Arial" w:hAnsi="Arial" w:cs="Arial"/>
              </w:rPr>
              <w:t xml:space="preserve">Maintenance </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lastRenderedPageBreak/>
              <w:t>10</w:t>
            </w:r>
          </w:p>
        </w:tc>
        <w:tc>
          <w:tcPr>
            <w:tcW w:w="2070" w:type="dxa"/>
          </w:tcPr>
          <w:p w:rsidR="00A0098E" w:rsidRPr="00C52816" w:rsidRDefault="00A0098E" w:rsidP="00262017">
            <w:pPr>
              <w:ind w:right="-805"/>
              <w:rPr>
                <w:rFonts w:ascii="Arial" w:hAnsi="Arial" w:cs="Arial"/>
              </w:rPr>
            </w:pPr>
            <w:r w:rsidRPr="00C52816">
              <w:rPr>
                <w:rFonts w:ascii="Arial" w:hAnsi="Arial" w:cs="Arial"/>
              </w:rPr>
              <w:t>Store rooms</w:t>
            </w:r>
          </w:p>
          <w:p w:rsidR="00A0098E" w:rsidRPr="00C52816" w:rsidRDefault="00A0098E" w:rsidP="00262017">
            <w:pPr>
              <w:ind w:right="-805"/>
              <w:rPr>
                <w:rFonts w:ascii="Arial" w:hAnsi="Arial" w:cs="Arial"/>
              </w:rPr>
            </w:pPr>
            <w:r w:rsidRPr="00C52816">
              <w:rPr>
                <w:rFonts w:ascii="Arial" w:hAnsi="Arial" w:cs="Arial"/>
              </w:rPr>
              <w:t xml:space="preserve">(including Paint and </w:t>
            </w:r>
          </w:p>
          <w:p w:rsidR="00A0098E" w:rsidRPr="00C52816" w:rsidRDefault="00A0098E" w:rsidP="00262017">
            <w:pPr>
              <w:ind w:right="-805"/>
              <w:rPr>
                <w:rFonts w:ascii="Arial" w:hAnsi="Arial" w:cs="Arial"/>
              </w:rPr>
            </w:pPr>
            <w:r w:rsidRPr="00C52816">
              <w:rPr>
                <w:rFonts w:ascii="Arial" w:hAnsi="Arial" w:cs="Arial"/>
              </w:rPr>
              <w:t>Chemical stores)</w:t>
            </w:r>
          </w:p>
        </w:tc>
        <w:tc>
          <w:tcPr>
            <w:tcW w:w="4410" w:type="dxa"/>
          </w:tcPr>
          <w:p w:rsidR="00A0098E" w:rsidRPr="00C52816" w:rsidRDefault="00A0098E" w:rsidP="00262017">
            <w:pPr>
              <w:rPr>
                <w:rFonts w:ascii="Arial" w:hAnsi="Arial" w:cs="Arial"/>
              </w:rPr>
            </w:pPr>
            <w:r w:rsidRPr="00C52816">
              <w:rPr>
                <w:rFonts w:ascii="Arial" w:hAnsi="Arial" w:cs="Arial"/>
              </w:rPr>
              <w:t>Structural condition</w:t>
            </w:r>
          </w:p>
          <w:p w:rsidR="00A0098E" w:rsidRPr="00C52816" w:rsidRDefault="00A0098E" w:rsidP="00262017">
            <w:pPr>
              <w:rPr>
                <w:rFonts w:ascii="Arial" w:hAnsi="Arial" w:cs="Arial"/>
              </w:rPr>
            </w:pPr>
            <w:r w:rsidRPr="00C52816">
              <w:rPr>
                <w:rFonts w:ascii="Arial" w:hAnsi="Arial" w:cs="Arial"/>
              </w:rPr>
              <w:t>Ventilation and lighting</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Bilge suction arrangements</w:t>
            </w:r>
          </w:p>
          <w:p w:rsidR="00A0098E" w:rsidRPr="00C52816" w:rsidRDefault="00A0098E" w:rsidP="00262017">
            <w:pPr>
              <w:rPr>
                <w:rFonts w:ascii="Arial" w:hAnsi="Arial" w:cs="Arial"/>
              </w:rPr>
            </w:pPr>
            <w:r w:rsidRPr="00C52816">
              <w:rPr>
                <w:rFonts w:ascii="Arial" w:hAnsi="Arial" w:cs="Arial"/>
              </w:rPr>
              <w:t>Safe and secure access</w:t>
            </w:r>
          </w:p>
          <w:p w:rsidR="00A0098E" w:rsidRPr="00C52816" w:rsidRDefault="00A0098E" w:rsidP="00262017">
            <w:pPr>
              <w:rPr>
                <w:rFonts w:ascii="Arial" w:hAnsi="Arial" w:cs="Arial"/>
              </w:rPr>
            </w:pPr>
            <w:r w:rsidRPr="00C52816">
              <w:rPr>
                <w:rFonts w:ascii="Arial" w:hAnsi="Arial" w:cs="Arial"/>
              </w:rPr>
              <w:t>Protection systems and equipment</w:t>
            </w:r>
          </w:p>
          <w:p w:rsidR="00A0098E" w:rsidRPr="00C52816" w:rsidRDefault="00A0098E" w:rsidP="00262017">
            <w:pPr>
              <w:rPr>
                <w:rFonts w:ascii="Arial" w:hAnsi="Arial" w:cs="Arial"/>
              </w:rPr>
            </w:pPr>
            <w:r w:rsidRPr="00C52816">
              <w:rPr>
                <w:rFonts w:ascii="Arial" w:hAnsi="Arial" w:cs="Arial"/>
              </w:rPr>
              <w:t>Proper utilization as per category</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11</w:t>
            </w:r>
          </w:p>
        </w:tc>
        <w:tc>
          <w:tcPr>
            <w:tcW w:w="2070" w:type="dxa"/>
          </w:tcPr>
          <w:p w:rsidR="00A0098E" w:rsidRPr="00C52816" w:rsidRDefault="00A0098E" w:rsidP="00262017">
            <w:pPr>
              <w:ind w:right="-805"/>
              <w:rPr>
                <w:rFonts w:ascii="Arial" w:hAnsi="Arial" w:cs="Arial"/>
              </w:rPr>
            </w:pPr>
            <w:r w:rsidRPr="00C52816">
              <w:rPr>
                <w:rFonts w:ascii="Arial" w:hAnsi="Arial" w:cs="Arial"/>
              </w:rPr>
              <w:t>Bow/stern thruster</w:t>
            </w:r>
          </w:p>
          <w:p w:rsidR="00A0098E" w:rsidRPr="00C52816" w:rsidRDefault="00A0098E" w:rsidP="00262017">
            <w:pPr>
              <w:ind w:right="-805"/>
              <w:rPr>
                <w:rFonts w:ascii="Arial" w:hAnsi="Arial" w:cs="Arial"/>
              </w:rPr>
            </w:pPr>
            <w:r w:rsidRPr="00C52816">
              <w:rPr>
                <w:rFonts w:ascii="Arial" w:hAnsi="Arial" w:cs="Arial"/>
              </w:rPr>
              <w:t>rooms</w:t>
            </w:r>
          </w:p>
        </w:tc>
        <w:tc>
          <w:tcPr>
            <w:tcW w:w="4410" w:type="dxa"/>
          </w:tcPr>
          <w:p w:rsidR="00A0098E" w:rsidRPr="00C52816" w:rsidRDefault="00A0098E" w:rsidP="00262017">
            <w:pPr>
              <w:ind w:right="-805"/>
              <w:rPr>
                <w:rFonts w:ascii="Arial" w:hAnsi="Arial" w:cs="Arial"/>
              </w:rPr>
            </w:pPr>
            <w:r w:rsidRPr="00C52816">
              <w:rPr>
                <w:rFonts w:ascii="Arial" w:hAnsi="Arial" w:cs="Arial"/>
              </w:rPr>
              <w:t>Structural condition</w:t>
            </w:r>
          </w:p>
          <w:p w:rsidR="00A0098E" w:rsidRPr="00C52816" w:rsidRDefault="00A0098E" w:rsidP="00262017">
            <w:pPr>
              <w:ind w:right="-805"/>
              <w:rPr>
                <w:rFonts w:ascii="Arial" w:hAnsi="Arial" w:cs="Arial"/>
              </w:rPr>
            </w:pPr>
            <w:r w:rsidRPr="00C52816">
              <w:rPr>
                <w:rFonts w:ascii="Arial" w:hAnsi="Arial" w:cs="Arial"/>
              </w:rPr>
              <w:t>Ventilation and lighting</w:t>
            </w:r>
          </w:p>
          <w:p w:rsidR="00A0098E" w:rsidRPr="00C52816" w:rsidRDefault="00A0098E" w:rsidP="00262017">
            <w:pPr>
              <w:ind w:right="-805"/>
              <w:rPr>
                <w:rFonts w:ascii="Arial" w:hAnsi="Arial" w:cs="Arial"/>
              </w:rPr>
            </w:pPr>
            <w:r w:rsidRPr="00C52816">
              <w:rPr>
                <w:rFonts w:ascii="Arial" w:hAnsi="Arial" w:cs="Arial"/>
              </w:rPr>
              <w:t>Cleanliness</w:t>
            </w:r>
          </w:p>
          <w:p w:rsidR="00A0098E" w:rsidRPr="00C52816" w:rsidRDefault="00A0098E" w:rsidP="00262017">
            <w:pPr>
              <w:ind w:right="-805"/>
              <w:rPr>
                <w:rFonts w:ascii="Arial" w:hAnsi="Arial" w:cs="Arial"/>
              </w:rPr>
            </w:pPr>
            <w:r w:rsidRPr="00C52816">
              <w:rPr>
                <w:rFonts w:ascii="Arial" w:hAnsi="Arial" w:cs="Arial"/>
              </w:rPr>
              <w:t>De-watering systems/ bilge suction</w:t>
            </w:r>
          </w:p>
          <w:p w:rsidR="00A0098E" w:rsidRPr="00C52816" w:rsidRDefault="00A0098E" w:rsidP="00262017">
            <w:pPr>
              <w:ind w:right="-805"/>
              <w:rPr>
                <w:rFonts w:ascii="Arial" w:hAnsi="Arial" w:cs="Arial"/>
              </w:rPr>
            </w:pPr>
            <w:r w:rsidRPr="00C52816">
              <w:rPr>
                <w:rFonts w:ascii="Arial" w:hAnsi="Arial" w:cs="Arial"/>
              </w:rPr>
              <w:t>Pollution prevention</w:t>
            </w:r>
          </w:p>
          <w:p w:rsidR="00A0098E" w:rsidRPr="00C52816" w:rsidRDefault="00A0098E" w:rsidP="00262017">
            <w:pPr>
              <w:ind w:right="-805"/>
              <w:rPr>
                <w:rFonts w:ascii="Arial" w:hAnsi="Arial" w:cs="Arial"/>
              </w:rPr>
            </w:pPr>
            <w:r w:rsidRPr="00C52816">
              <w:rPr>
                <w:rFonts w:ascii="Arial" w:hAnsi="Arial" w:cs="Arial"/>
              </w:rPr>
              <w:t>Safe and secure access</w:t>
            </w:r>
          </w:p>
          <w:p w:rsidR="00A0098E" w:rsidRPr="00C52816" w:rsidRDefault="00A0098E" w:rsidP="00262017">
            <w:pPr>
              <w:ind w:right="-805"/>
              <w:rPr>
                <w:rFonts w:ascii="Arial" w:hAnsi="Arial" w:cs="Arial"/>
              </w:rPr>
            </w:pPr>
            <w:r w:rsidRPr="00C52816">
              <w:rPr>
                <w:rFonts w:ascii="Arial" w:hAnsi="Arial" w:cs="Arial"/>
              </w:rPr>
              <w:t xml:space="preserve">Storage of equipment (no storage of materials </w:t>
            </w:r>
          </w:p>
          <w:p w:rsidR="00A0098E" w:rsidRPr="00C52816" w:rsidRDefault="00A0098E" w:rsidP="00262017">
            <w:pPr>
              <w:ind w:right="-805"/>
              <w:rPr>
                <w:rFonts w:ascii="Arial" w:hAnsi="Arial" w:cs="Arial"/>
              </w:rPr>
            </w:pPr>
            <w:r w:rsidRPr="00C52816">
              <w:rPr>
                <w:rFonts w:ascii="Arial" w:hAnsi="Arial" w:cs="Arial"/>
              </w:rPr>
              <w:t>increasing the fire load)</w:t>
            </w:r>
          </w:p>
          <w:p w:rsidR="00A0098E" w:rsidRPr="00C52816" w:rsidRDefault="00A0098E" w:rsidP="00262017">
            <w:pPr>
              <w:ind w:right="-805"/>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12</w:t>
            </w:r>
          </w:p>
        </w:tc>
        <w:tc>
          <w:tcPr>
            <w:tcW w:w="2070" w:type="dxa"/>
          </w:tcPr>
          <w:p w:rsidR="00A0098E" w:rsidRPr="00C52816" w:rsidRDefault="00A0098E" w:rsidP="00262017">
            <w:pPr>
              <w:ind w:right="-805"/>
              <w:rPr>
                <w:rFonts w:ascii="Arial" w:hAnsi="Arial" w:cs="Arial"/>
              </w:rPr>
            </w:pPr>
            <w:r w:rsidRPr="00C52816">
              <w:rPr>
                <w:rFonts w:ascii="Arial" w:hAnsi="Arial" w:cs="Arial"/>
              </w:rPr>
              <w:t>Bunker stations</w:t>
            </w:r>
          </w:p>
        </w:tc>
        <w:tc>
          <w:tcPr>
            <w:tcW w:w="4410" w:type="dxa"/>
          </w:tcPr>
          <w:p w:rsidR="00A0098E" w:rsidRPr="00C52816" w:rsidRDefault="00A0098E" w:rsidP="00262017">
            <w:pPr>
              <w:rPr>
                <w:rFonts w:ascii="Arial" w:hAnsi="Arial" w:cs="Arial"/>
              </w:rPr>
            </w:pPr>
            <w:r w:rsidRPr="00C52816">
              <w:rPr>
                <w:rFonts w:ascii="Arial" w:hAnsi="Arial" w:cs="Arial"/>
              </w:rPr>
              <w:t>Structural condition</w:t>
            </w:r>
          </w:p>
          <w:p w:rsidR="00A0098E" w:rsidRPr="00C52816" w:rsidRDefault="00A0098E" w:rsidP="00262017">
            <w:pPr>
              <w:rPr>
                <w:rFonts w:ascii="Arial" w:hAnsi="Arial" w:cs="Arial"/>
              </w:rPr>
            </w:pPr>
            <w:r w:rsidRPr="00C52816">
              <w:rPr>
                <w:rFonts w:ascii="Arial" w:hAnsi="Arial" w:cs="Arial"/>
              </w:rPr>
              <w:t>Lighting and fittings (anti-explosion)</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Safe and secure access</w:t>
            </w:r>
          </w:p>
          <w:p w:rsidR="00A0098E" w:rsidRPr="00C52816" w:rsidRDefault="00A0098E" w:rsidP="00262017">
            <w:pPr>
              <w:rPr>
                <w:rFonts w:ascii="Arial" w:hAnsi="Arial" w:cs="Arial"/>
              </w:rPr>
            </w:pPr>
            <w:r w:rsidRPr="00C52816">
              <w:rPr>
                <w:rFonts w:ascii="Arial" w:hAnsi="Arial" w:cs="Arial"/>
              </w:rPr>
              <w:t>Markings and color coding</w:t>
            </w:r>
          </w:p>
          <w:p w:rsidR="00A0098E" w:rsidRPr="00C52816" w:rsidRDefault="00A0098E" w:rsidP="00262017">
            <w:pPr>
              <w:rPr>
                <w:rFonts w:ascii="Arial" w:hAnsi="Arial" w:cs="Arial"/>
              </w:rPr>
            </w:pPr>
            <w:r w:rsidRPr="00C52816">
              <w:rPr>
                <w:rFonts w:ascii="Arial" w:hAnsi="Arial" w:cs="Arial"/>
              </w:rPr>
              <w:t>Condition of meters, gauges, emergency stops etc.</w:t>
            </w:r>
          </w:p>
          <w:p w:rsidR="00A0098E" w:rsidRPr="00C52816" w:rsidRDefault="00A0098E" w:rsidP="00262017">
            <w:pPr>
              <w:rPr>
                <w:rFonts w:ascii="Arial" w:hAnsi="Arial" w:cs="Arial"/>
              </w:rPr>
            </w:pPr>
            <w:r w:rsidRPr="00C52816">
              <w:rPr>
                <w:rFonts w:ascii="Arial" w:hAnsi="Arial" w:cs="Arial"/>
              </w:rPr>
              <w:t>Pollution prevention measures</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ind w:right="-805"/>
              <w:rPr>
                <w:rFonts w:ascii="Arial" w:hAnsi="Arial" w:cs="Arial"/>
              </w:rPr>
            </w:pPr>
          </w:p>
        </w:tc>
        <w:tc>
          <w:tcPr>
            <w:tcW w:w="4410" w:type="dxa"/>
          </w:tcPr>
          <w:p w:rsidR="00A0098E" w:rsidRPr="00C52816" w:rsidRDefault="00A0098E" w:rsidP="00262017">
            <w:pPr>
              <w:ind w:right="-805"/>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Default="00A0098E" w:rsidP="00A0098E">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Comments</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section</w:t>
            </w:r>
          </w:p>
        </w:tc>
      </w:tr>
      <w:tr w:rsidR="00A0098E" w:rsidRPr="00C52816" w:rsidTr="00262017">
        <w:tc>
          <w:tcPr>
            <w:tcW w:w="10170" w:type="dxa"/>
            <w:gridSpan w:val="6"/>
          </w:tcPr>
          <w:p w:rsidR="00A0098E" w:rsidRPr="00C52816" w:rsidRDefault="00A0098E" w:rsidP="00262017">
            <w:pPr>
              <w:pStyle w:val="Heading1"/>
              <w:rPr>
                <w:rFonts w:cs="Arial"/>
                <w:b w:val="0"/>
              </w:rPr>
            </w:pPr>
            <w:bookmarkStart w:id="11" w:name="_Toc57636538"/>
            <w:r w:rsidRPr="00C52816">
              <w:rPr>
                <w:rFonts w:cs="Arial"/>
              </w:rPr>
              <w:t>400 – CREW ACCOMMODATION</w:t>
            </w:r>
            <w:bookmarkEnd w:id="11"/>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ind w:right="-805"/>
              <w:rPr>
                <w:rFonts w:ascii="Arial" w:hAnsi="Arial" w:cs="Arial"/>
              </w:rPr>
            </w:pPr>
            <w:r w:rsidRPr="00C52816">
              <w:rPr>
                <w:rFonts w:ascii="Arial" w:hAnsi="Arial" w:cs="Arial"/>
              </w:rPr>
              <w:t>Officer and crew cabins</w:t>
            </w:r>
          </w:p>
        </w:tc>
        <w:tc>
          <w:tcPr>
            <w:tcW w:w="4410" w:type="dxa"/>
          </w:tcPr>
          <w:p w:rsidR="00A0098E" w:rsidRPr="00C52816" w:rsidRDefault="00A0098E" w:rsidP="00262017">
            <w:pPr>
              <w:rPr>
                <w:rFonts w:ascii="Arial" w:hAnsi="Arial" w:cs="Arial"/>
              </w:rPr>
            </w:pPr>
            <w:r w:rsidRPr="00C52816">
              <w:rPr>
                <w:rFonts w:ascii="Arial" w:hAnsi="Arial" w:cs="Arial"/>
              </w:rPr>
              <w:t>Condition of furniture and fittings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 and other electrical equipment</w:t>
            </w:r>
          </w:p>
          <w:p w:rsidR="00A0098E" w:rsidRPr="00C52816" w:rsidRDefault="00A0098E" w:rsidP="00262017">
            <w:pPr>
              <w:rPr>
                <w:rFonts w:ascii="Arial" w:hAnsi="Arial" w:cs="Arial"/>
              </w:rPr>
            </w:pPr>
            <w:r w:rsidRPr="00C52816">
              <w:rPr>
                <w:rFonts w:ascii="Arial" w:hAnsi="Arial" w:cs="Arial"/>
              </w:rPr>
              <w:t>Hot and cold water arrangements</w:t>
            </w:r>
          </w:p>
          <w:p w:rsidR="00C71DC2"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Noise and vibration levels</w:t>
            </w:r>
          </w:p>
          <w:p w:rsidR="00C71DC2" w:rsidRDefault="00A0098E" w:rsidP="00262017">
            <w:pPr>
              <w:rPr>
                <w:rFonts w:ascii="Arial" w:hAnsi="Arial" w:cs="Arial"/>
              </w:rPr>
            </w:pPr>
            <w:r w:rsidRPr="00C52816">
              <w:rPr>
                <w:rFonts w:ascii="Arial" w:hAnsi="Arial" w:cs="Arial"/>
              </w:rPr>
              <w:t>State of repairs and maintenance</w:t>
            </w:r>
          </w:p>
          <w:p w:rsidR="00A0098E" w:rsidRPr="00C52816" w:rsidRDefault="00C71DC2" w:rsidP="00262017">
            <w:pPr>
              <w:rPr>
                <w:rFonts w:ascii="Arial" w:hAnsi="Arial" w:cs="Arial"/>
              </w:rPr>
            </w:pPr>
            <w:r w:rsidRPr="00C71DC2">
              <w:rPr>
                <w:rFonts w:ascii="Arial" w:hAnsi="Arial" w:cs="Arial"/>
                <w:highlight w:val="yellow"/>
              </w:rPr>
              <w:t>PMS (or replacement with non-risk units plan) for cabin fridges using ammonia</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Pr="00C52816" w:rsidRDefault="00A0098E" w:rsidP="00262017">
            <w:pPr>
              <w:ind w:right="-805"/>
              <w:rPr>
                <w:rFonts w:ascii="Arial" w:hAnsi="Arial" w:cs="Arial"/>
              </w:rPr>
            </w:pPr>
            <w:r w:rsidRPr="00C52816">
              <w:rPr>
                <w:rFonts w:ascii="Arial" w:hAnsi="Arial" w:cs="Arial"/>
              </w:rPr>
              <w:t>Offices</w:t>
            </w:r>
          </w:p>
        </w:tc>
        <w:tc>
          <w:tcPr>
            <w:tcW w:w="4410" w:type="dxa"/>
          </w:tcPr>
          <w:p w:rsidR="00A0098E" w:rsidRPr="00C52816" w:rsidRDefault="00A0098E" w:rsidP="00262017">
            <w:pPr>
              <w:rPr>
                <w:rFonts w:ascii="Arial" w:hAnsi="Arial" w:cs="Arial"/>
              </w:rPr>
            </w:pPr>
            <w:r w:rsidRPr="00C52816">
              <w:rPr>
                <w:rFonts w:ascii="Arial" w:hAnsi="Arial" w:cs="Arial"/>
              </w:rPr>
              <w:t>Condition of furniture and fittings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Natural and artificial lighting</w:t>
            </w:r>
          </w:p>
          <w:p w:rsidR="00A0098E" w:rsidRPr="00C52816" w:rsidRDefault="00A0098E" w:rsidP="00262017">
            <w:pPr>
              <w:rPr>
                <w:rFonts w:ascii="Arial" w:hAnsi="Arial" w:cs="Arial"/>
              </w:rPr>
            </w:pPr>
            <w:r w:rsidRPr="00C52816">
              <w:rPr>
                <w:rFonts w:ascii="Arial" w:hAnsi="Arial" w:cs="Arial"/>
              </w:rPr>
              <w:t>Electrical equipment</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Noise and vibration levels</w:t>
            </w:r>
          </w:p>
          <w:p w:rsidR="00A0098E" w:rsidRPr="00C52816" w:rsidRDefault="00A0098E" w:rsidP="00262017">
            <w:pPr>
              <w:rPr>
                <w:rFonts w:ascii="Arial" w:hAnsi="Arial" w:cs="Arial"/>
              </w:rPr>
            </w:pPr>
            <w:r w:rsidRPr="00C52816">
              <w:rPr>
                <w:rFonts w:ascii="Arial" w:hAnsi="Arial" w:cs="Arial"/>
              </w:rPr>
              <w:t>State of repairs and 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3</w:t>
            </w:r>
          </w:p>
        </w:tc>
        <w:tc>
          <w:tcPr>
            <w:tcW w:w="2070" w:type="dxa"/>
          </w:tcPr>
          <w:p w:rsidR="00A0098E" w:rsidRPr="00C52816" w:rsidRDefault="00A0098E" w:rsidP="00262017">
            <w:pPr>
              <w:ind w:right="-805"/>
              <w:rPr>
                <w:rFonts w:ascii="Arial" w:hAnsi="Arial" w:cs="Arial"/>
              </w:rPr>
            </w:pPr>
            <w:r w:rsidRPr="00C52816">
              <w:rPr>
                <w:rFonts w:ascii="Arial" w:hAnsi="Arial" w:cs="Arial"/>
              </w:rPr>
              <w:t>Officers and Crew</w:t>
            </w:r>
          </w:p>
          <w:p w:rsidR="00A0098E" w:rsidRPr="00C52816" w:rsidRDefault="00A0098E" w:rsidP="00262017">
            <w:pPr>
              <w:ind w:right="-805"/>
              <w:rPr>
                <w:rFonts w:ascii="Arial" w:hAnsi="Arial" w:cs="Arial"/>
              </w:rPr>
            </w:pPr>
            <w:r w:rsidRPr="00C52816">
              <w:rPr>
                <w:rFonts w:ascii="Arial" w:hAnsi="Arial" w:cs="Arial"/>
              </w:rPr>
              <w:t>mess rooms</w:t>
            </w:r>
          </w:p>
        </w:tc>
        <w:tc>
          <w:tcPr>
            <w:tcW w:w="4410" w:type="dxa"/>
          </w:tcPr>
          <w:p w:rsidR="00A0098E" w:rsidRPr="00C52816" w:rsidRDefault="00A0098E" w:rsidP="00262017">
            <w:pPr>
              <w:rPr>
                <w:rFonts w:ascii="Arial" w:hAnsi="Arial" w:cs="Arial"/>
              </w:rPr>
            </w:pPr>
            <w:r w:rsidRPr="00C52816">
              <w:rPr>
                <w:rFonts w:ascii="Arial" w:hAnsi="Arial" w:cs="Arial"/>
              </w:rPr>
              <w:t>Condition of furniture, fittings and equipment Standard of cleanliness, sanitation and hygiene</w:t>
            </w:r>
          </w:p>
          <w:p w:rsidR="00A0098E" w:rsidRPr="00C52816" w:rsidRDefault="00A0098E" w:rsidP="00262017">
            <w:pPr>
              <w:rPr>
                <w:rFonts w:ascii="Arial" w:hAnsi="Arial" w:cs="Arial"/>
              </w:rPr>
            </w:pPr>
            <w:r w:rsidRPr="00C52816">
              <w:rPr>
                <w:rFonts w:ascii="Arial" w:hAnsi="Arial" w:cs="Arial"/>
              </w:rPr>
              <w:t>Food safety and protection</w:t>
            </w:r>
          </w:p>
          <w:p w:rsidR="00A0098E" w:rsidRPr="00C52816" w:rsidRDefault="00A0098E" w:rsidP="00262017">
            <w:pPr>
              <w:rPr>
                <w:rFonts w:ascii="Arial" w:hAnsi="Arial" w:cs="Arial"/>
              </w:rPr>
            </w:pPr>
            <w:r w:rsidRPr="00C52816">
              <w:rPr>
                <w:rFonts w:ascii="Arial" w:hAnsi="Arial" w:cs="Arial"/>
              </w:rPr>
              <w:t>Wash basins</w:t>
            </w:r>
          </w:p>
          <w:p w:rsidR="00A0098E" w:rsidRPr="00C52816" w:rsidRDefault="00A0098E" w:rsidP="00262017">
            <w:pPr>
              <w:rPr>
                <w:rFonts w:ascii="Arial" w:hAnsi="Arial" w:cs="Arial"/>
              </w:rPr>
            </w:pPr>
            <w:r w:rsidRPr="00C52816">
              <w:rPr>
                <w:rFonts w:ascii="Arial" w:hAnsi="Arial" w:cs="Arial"/>
              </w:rPr>
              <w:t>Lighting and HVAC system</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Pest Management</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4</w:t>
            </w:r>
          </w:p>
        </w:tc>
        <w:tc>
          <w:tcPr>
            <w:tcW w:w="2070" w:type="dxa"/>
          </w:tcPr>
          <w:p w:rsidR="00A0098E" w:rsidRPr="00C52816" w:rsidRDefault="00A0098E" w:rsidP="00262017">
            <w:pPr>
              <w:ind w:right="-805"/>
              <w:rPr>
                <w:rFonts w:ascii="Arial" w:hAnsi="Arial" w:cs="Arial"/>
              </w:rPr>
            </w:pPr>
            <w:r w:rsidRPr="00C52816">
              <w:rPr>
                <w:rFonts w:ascii="Arial" w:hAnsi="Arial" w:cs="Arial"/>
              </w:rPr>
              <w:t>Alleyways, stairways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Lighting and fixtures</w:t>
            </w:r>
          </w:p>
          <w:p w:rsidR="00A0098E" w:rsidRPr="00C52816" w:rsidRDefault="00A0098E" w:rsidP="00262017">
            <w:pPr>
              <w:rPr>
                <w:rFonts w:ascii="Arial" w:hAnsi="Arial" w:cs="Arial"/>
              </w:rPr>
            </w:pPr>
            <w:r w:rsidRPr="00C52816">
              <w:rPr>
                <w:rFonts w:ascii="Arial" w:hAnsi="Arial" w:cs="Arial"/>
              </w:rPr>
              <w:t>Storage of materials (presence of obstructions)</w:t>
            </w:r>
          </w:p>
          <w:p w:rsidR="00A0098E" w:rsidRPr="00C52816" w:rsidRDefault="00A0098E" w:rsidP="00262017">
            <w:pPr>
              <w:rPr>
                <w:rFonts w:ascii="Arial" w:hAnsi="Arial" w:cs="Arial"/>
              </w:rPr>
            </w:pPr>
            <w:r w:rsidRPr="00C52816">
              <w:rPr>
                <w:rFonts w:ascii="Arial" w:hAnsi="Arial" w:cs="Arial"/>
              </w:rPr>
              <w:t>Safe access and egress</w:t>
            </w:r>
          </w:p>
          <w:p w:rsidR="00A0098E" w:rsidRPr="00C52816" w:rsidRDefault="00A0098E" w:rsidP="00262017">
            <w:pPr>
              <w:rPr>
                <w:rFonts w:ascii="Arial" w:hAnsi="Arial" w:cs="Arial"/>
              </w:rPr>
            </w:pPr>
            <w:r w:rsidRPr="00C52816">
              <w:rPr>
                <w:rFonts w:ascii="Arial" w:hAnsi="Arial" w:cs="Arial"/>
              </w:rPr>
              <w:t>State of repair and maintenance</w:t>
            </w:r>
          </w:p>
          <w:p w:rsidR="00A0098E" w:rsidRPr="00C52816" w:rsidRDefault="00A0098E" w:rsidP="00262017">
            <w:pPr>
              <w:rPr>
                <w:rFonts w:ascii="Arial" w:hAnsi="Arial" w:cs="Arial"/>
              </w:rPr>
            </w:pPr>
            <w:r w:rsidRPr="00C52816">
              <w:rPr>
                <w:rFonts w:ascii="Arial" w:hAnsi="Arial" w:cs="Arial"/>
              </w:rPr>
              <w:t xml:space="preserve">Safety Signage </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5</w:t>
            </w:r>
          </w:p>
        </w:tc>
        <w:tc>
          <w:tcPr>
            <w:tcW w:w="2070" w:type="dxa"/>
          </w:tcPr>
          <w:p w:rsidR="00A0098E" w:rsidRPr="00C52816" w:rsidRDefault="00A0098E" w:rsidP="00262017">
            <w:pPr>
              <w:ind w:right="-805"/>
              <w:rPr>
                <w:rFonts w:ascii="Arial" w:hAnsi="Arial" w:cs="Arial"/>
              </w:rPr>
            </w:pPr>
            <w:r w:rsidRPr="00C52816">
              <w:rPr>
                <w:rFonts w:ascii="Arial" w:hAnsi="Arial" w:cs="Arial"/>
              </w:rPr>
              <w:t xml:space="preserve">Recreational and </w:t>
            </w:r>
          </w:p>
          <w:p w:rsidR="00A0098E" w:rsidRPr="00C52816" w:rsidRDefault="00A0098E" w:rsidP="00262017">
            <w:pPr>
              <w:ind w:right="-805"/>
              <w:rPr>
                <w:rFonts w:ascii="Arial" w:hAnsi="Arial" w:cs="Arial"/>
              </w:rPr>
            </w:pPr>
            <w:r w:rsidRPr="00C52816">
              <w:rPr>
                <w:rFonts w:ascii="Arial" w:hAnsi="Arial" w:cs="Arial"/>
              </w:rPr>
              <w:t>welfare facilities and</w:t>
            </w:r>
          </w:p>
          <w:p w:rsidR="00A0098E" w:rsidRPr="00C52816" w:rsidRDefault="00A0098E" w:rsidP="00262017">
            <w:pPr>
              <w:ind w:right="-805"/>
              <w:rPr>
                <w:rFonts w:ascii="Arial" w:hAnsi="Arial" w:cs="Arial"/>
              </w:rPr>
            </w:pPr>
            <w:r w:rsidRPr="00C52816">
              <w:rPr>
                <w:rFonts w:ascii="Arial" w:hAnsi="Arial" w:cs="Arial"/>
              </w:rPr>
              <w:t>equipment</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Operational condition of equipment and facilities</w:t>
            </w:r>
          </w:p>
          <w:p w:rsidR="00A0098E" w:rsidRPr="00C52816" w:rsidRDefault="00A0098E" w:rsidP="00262017">
            <w:pPr>
              <w:rPr>
                <w:rFonts w:ascii="Arial" w:hAnsi="Arial" w:cs="Arial"/>
              </w:rPr>
            </w:pPr>
            <w:r w:rsidRPr="00C52816">
              <w:rPr>
                <w:rFonts w:ascii="Arial" w:hAnsi="Arial" w:cs="Arial"/>
              </w:rPr>
              <w:t>Cleanliness and sanitation</w:t>
            </w:r>
          </w:p>
          <w:p w:rsidR="00A0098E" w:rsidRPr="00C52816" w:rsidRDefault="00A0098E" w:rsidP="00262017">
            <w:pPr>
              <w:rPr>
                <w:rFonts w:ascii="Arial" w:hAnsi="Arial" w:cs="Arial"/>
              </w:rPr>
            </w:pPr>
            <w:r w:rsidRPr="00C52816">
              <w:rPr>
                <w:rFonts w:ascii="Arial" w:hAnsi="Arial" w:cs="Arial"/>
              </w:rPr>
              <w:t>Lighting and fixtures</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6</w:t>
            </w:r>
          </w:p>
        </w:tc>
        <w:tc>
          <w:tcPr>
            <w:tcW w:w="2070" w:type="dxa"/>
          </w:tcPr>
          <w:p w:rsidR="00A0098E" w:rsidRPr="00C52816" w:rsidRDefault="00A0098E" w:rsidP="00262017">
            <w:pPr>
              <w:ind w:right="-805"/>
              <w:rPr>
                <w:rFonts w:ascii="Arial" w:hAnsi="Arial" w:cs="Arial"/>
              </w:rPr>
            </w:pPr>
            <w:r w:rsidRPr="00C52816">
              <w:rPr>
                <w:rFonts w:ascii="Arial" w:hAnsi="Arial" w:cs="Arial"/>
              </w:rPr>
              <w:t>Storage areas</w:t>
            </w:r>
          </w:p>
        </w:tc>
        <w:tc>
          <w:tcPr>
            <w:tcW w:w="4410" w:type="dxa"/>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Storage and securing of goods and provisions</w:t>
            </w:r>
          </w:p>
          <w:p w:rsidR="00A0098E" w:rsidRPr="00C52816" w:rsidRDefault="00A0098E" w:rsidP="00262017">
            <w:pPr>
              <w:ind w:right="-805"/>
              <w:rPr>
                <w:rFonts w:ascii="Arial" w:hAnsi="Arial" w:cs="Arial"/>
              </w:rPr>
            </w:pPr>
            <w:r w:rsidRPr="00C52816">
              <w:rPr>
                <w:rFonts w:ascii="Arial" w:hAnsi="Arial" w:cs="Arial"/>
              </w:rPr>
              <w:t>Cleanliness and tidiness</w:t>
            </w:r>
          </w:p>
          <w:p w:rsidR="00A0098E" w:rsidRPr="00C52816" w:rsidRDefault="00A0098E" w:rsidP="00262017">
            <w:pPr>
              <w:ind w:right="-805"/>
              <w:rPr>
                <w:rFonts w:ascii="Arial" w:hAnsi="Arial" w:cs="Arial"/>
              </w:rPr>
            </w:pPr>
            <w:r w:rsidRPr="00C52816">
              <w:rPr>
                <w:rFonts w:ascii="Arial" w:hAnsi="Arial" w:cs="Arial"/>
              </w:rPr>
              <w:t>Ventilation and lighting</w:t>
            </w:r>
          </w:p>
          <w:p w:rsidR="00A0098E" w:rsidRPr="00C52816" w:rsidRDefault="00A0098E" w:rsidP="00262017">
            <w:pPr>
              <w:ind w:right="-805"/>
              <w:rPr>
                <w:rFonts w:ascii="Arial" w:hAnsi="Arial" w:cs="Arial"/>
              </w:rPr>
            </w:pPr>
            <w:r w:rsidRPr="00C52816">
              <w:rPr>
                <w:rFonts w:ascii="Arial" w:hAnsi="Arial" w:cs="Arial"/>
              </w:rPr>
              <w:t>Proper utilization of spaces as per category</w:t>
            </w:r>
          </w:p>
          <w:p w:rsidR="00A0098E" w:rsidRPr="00C52816" w:rsidRDefault="00A0098E" w:rsidP="00262017">
            <w:pPr>
              <w:ind w:right="-805"/>
              <w:rPr>
                <w:rFonts w:ascii="Arial" w:hAnsi="Arial" w:cs="Arial"/>
              </w:rPr>
            </w:pPr>
            <w:r w:rsidRPr="00C52816">
              <w:rPr>
                <w:rFonts w:ascii="Arial" w:hAnsi="Arial" w:cs="Arial"/>
              </w:rPr>
              <w:t>Protection systems and equipment</w:t>
            </w:r>
          </w:p>
          <w:p w:rsidR="00A0098E" w:rsidRPr="00C52816" w:rsidRDefault="00A0098E" w:rsidP="00262017">
            <w:pPr>
              <w:ind w:right="-805"/>
              <w:rPr>
                <w:rFonts w:ascii="Arial" w:hAnsi="Arial" w:cs="Arial"/>
              </w:rPr>
            </w:pPr>
            <w:r w:rsidRPr="00C52816">
              <w:rPr>
                <w:rFonts w:ascii="Arial" w:hAnsi="Arial" w:cs="Arial"/>
              </w:rPr>
              <w:t>Pest management</w:t>
            </w:r>
          </w:p>
          <w:p w:rsidR="00A0098E" w:rsidRPr="00C52816" w:rsidRDefault="00A0098E" w:rsidP="00262017">
            <w:pPr>
              <w:ind w:right="-805"/>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7</w:t>
            </w:r>
          </w:p>
        </w:tc>
        <w:tc>
          <w:tcPr>
            <w:tcW w:w="2070" w:type="dxa"/>
          </w:tcPr>
          <w:p w:rsidR="00A0098E" w:rsidRPr="00C52816" w:rsidRDefault="00A0098E" w:rsidP="00262017">
            <w:pPr>
              <w:ind w:right="-805"/>
              <w:rPr>
                <w:rFonts w:ascii="Arial" w:hAnsi="Arial" w:cs="Arial"/>
              </w:rPr>
            </w:pPr>
            <w:r w:rsidRPr="00C52816">
              <w:rPr>
                <w:rFonts w:ascii="Arial" w:hAnsi="Arial" w:cs="Arial"/>
              </w:rPr>
              <w:t>Laundry</w:t>
            </w:r>
          </w:p>
        </w:tc>
        <w:tc>
          <w:tcPr>
            <w:tcW w:w="4410" w:type="dxa"/>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Cleanliness and tidiness</w:t>
            </w:r>
          </w:p>
          <w:p w:rsidR="00A0098E" w:rsidRPr="00C52816" w:rsidRDefault="00A0098E" w:rsidP="00262017">
            <w:pPr>
              <w:ind w:right="-805"/>
              <w:rPr>
                <w:rFonts w:ascii="Arial" w:hAnsi="Arial" w:cs="Arial"/>
              </w:rPr>
            </w:pPr>
            <w:r w:rsidRPr="00C52816">
              <w:rPr>
                <w:rFonts w:ascii="Arial" w:hAnsi="Arial" w:cs="Arial"/>
              </w:rPr>
              <w:t>Operational condition of laundry equipment</w:t>
            </w:r>
          </w:p>
          <w:p w:rsidR="00A0098E" w:rsidRPr="00C52816" w:rsidRDefault="00A0098E" w:rsidP="00262017">
            <w:pPr>
              <w:ind w:right="-805"/>
              <w:rPr>
                <w:rFonts w:ascii="Arial" w:hAnsi="Arial" w:cs="Arial"/>
              </w:rPr>
            </w:pPr>
            <w:r w:rsidRPr="00C52816">
              <w:rPr>
                <w:rFonts w:ascii="Arial" w:hAnsi="Arial" w:cs="Arial"/>
              </w:rPr>
              <w:t>Presence of fire hazards</w:t>
            </w:r>
          </w:p>
          <w:p w:rsidR="00A0098E" w:rsidRPr="00C52816" w:rsidRDefault="00A0098E" w:rsidP="00262017">
            <w:pPr>
              <w:ind w:right="-805"/>
              <w:rPr>
                <w:rFonts w:ascii="Arial" w:hAnsi="Arial" w:cs="Arial"/>
              </w:rPr>
            </w:pPr>
            <w:r w:rsidRPr="00C52816">
              <w:rPr>
                <w:rFonts w:ascii="Arial" w:hAnsi="Arial" w:cs="Arial"/>
              </w:rPr>
              <w:t>Duct and lint traps/ filter cleanliness and records</w:t>
            </w:r>
          </w:p>
          <w:p w:rsidR="00A0098E" w:rsidRPr="00C52816" w:rsidRDefault="00A0098E" w:rsidP="00262017">
            <w:pPr>
              <w:ind w:right="-805"/>
              <w:rPr>
                <w:rFonts w:ascii="Arial" w:hAnsi="Arial" w:cs="Arial"/>
              </w:rPr>
            </w:pPr>
            <w:r w:rsidRPr="00C52816">
              <w:rPr>
                <w:rFonts w:ascii="Arial" w:hAnsi="Arial" w:cs="Arial"/>
              </w:rPr>
              <w:t>Storage of consumables (incl. chemicals)</w:t>
            </w:r>
          </w:p>
          <w:p w:rsidR="00A0098E" w:rsidRPr="00C52816" w:rsidRDefault="00A0098E" w:rsidP="00262017">
            <w:pPr>
              <w:ind w:right="-805"/>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8</w:t>
            </w:r>
          </w:p>
        </w:tc>
        <w:tc>
          <w:tcPr>
            <w:tcW w:w="2070" w:type="dxa"/>
          </w:tcPr>
          <w:p w:rsidR="00A0098E" w:rsidRPr="00C52816" w:rsidRDefault="00A0098E" w:rsidP="00262017">
            <w:pPr>
              <w:ind w:right="-805"/>
              <w:rPr>
                <w:rFonts w:ascii="Arial" w:hAnsi="Arial" w:cs="Arial"/>
              </w:rPr>
            </w:pPr>
            <w:r w:rsidRPr="00C52816">
              <w:rPr>
                <w:rFonts w:ascii="Arial" w:hAnsi="Arial" w:cs="Arial"/>
              </w:rPr>
              <w:t>Crew sanitary facilities,</w:t>
            </w:r>
          </w:p>
          <w:p w:rsidR="00A0098E" w:rsidRPr="00C52816" w:rsidRDefault="00A0098E" w:rsidP="00262017">
            <w:pPr>
              <w:ind w:right="-805"/>
              <w:rPr>
                <w:rFonts w:ascii="Arial" w:hAnsi="Arial" w:cs="Arial"/>
              </w:rPr>
            </w:pPr>
            <w:r w:rsidRPr="00C52816">
              <w:rPr>
                <w:rFonts w:ascii="Arial" w:hAnsi="Arial" w:cs="Arial"/>
              </w:rPr>
              <w:t xml:space="preserve">shower and wash </w:t>
            </w:r>
          </w:p>
          <w:p w:rsidR="00A0098E" w:rsidRPr="00C52816" w:rsidRDefault="00A0098E" w:rsidP="00262017">
            <w:pPr>
              <w:ind w:right="-805"/>
              <w:rPr>
                <w:rFonts w:ascii="Arial" w:hAnsi="Arial" w:cs="Arial"/>
              </w:rPr>
            </w:pPr>
            <w:r w:rsidRPr="00C52816">
              <w:rPr>
                <w:rFonts w:ascii="Arial" w:hAnsi="Arial" w:cs="Arial"/>
              </w:rPr>
              <w:t>rooms</w:t>
            </w:r>
          </w:p>
        </w:tc>
        <w:tc>
          <w:tcPr>
            <w:tcW w:w="4410" w:type="dxa"/>
          </w:tcPr>
          <w:p w:rsidR="00A0098E" w:rsidRPr="00C52816" w:rsidRDefault="00A0098E" w:rsidP="00262017">
            <w:pPr>
              <w:ind w:right="-805"/>
              <w:rPr>
                <w:rFonts w:ascii="Arial" w:hAnsi="Arial" w:cs="Arial"/>
              </w:rPr>
            </w:pPr>
            <w:r w:rsidRPr="00C52816">
              <w:rPr>
                <w:rFonts w:ascii="Arial" w:hAnsi="Arial" w:cs="Arial"/>
              </w:rPr>
              <w:t xml:space="preserve">Condition of doors, tiles, flooring, plumbing and </w:t>
            </w:r>
          </w:p>
          <w:p w:rsidR="00A0098E" w:rsidRPr="00C52816" w:rsidRDefault="00A0098E" w:rsidP="00262017">
            <w:pPr>
              <w:ind w:right="-805"/>
              <w:rPr>
                <w:rFonts w:ascii="Arial" w:hAnsi="Arial" w:cs="Arial"/>
              </w:rPr>
            </w:pPr>
            <w:r w:rsidRPr="00C52816">
              <w:rPr>
                <w:rFonts w:ascii="Arial" w:hAnsi="Arial" w:cs="Arial"/>
              </w:rPr>
              <w:t>drainage arrangements</w:t>
            </w:r>
          </w:p>
          <w:p w:rsidR="00A0098E" w:rsidRPr="00C52816" w:rsidRDefault="00A0098E" w:rsidP="00262017">
            <w:pPr>
              <w:ind w:right="-805"/>
              <w:rPr>
                <w:rFonts w:ascii="Arial" w:hAnsi="Arial" w:cs="Arial"/>
              </w:rPr>
            </w:pPr>
            <w:r w:rsidRPr="00C52816">
              <w:rPr>
                <w:rFonts w:ascii="Arial" w:hAnsi="Arial" w:cs="Arial"/>
              </w:rPr>
              <w:t>Standard of cleanliness and hygiene</w:t>
            </w:r>
          </w:p>
          <w:p w:rsidR="00A0098E" w:rsidRPr="00C52816" w:rsidRDefault="00A0098E" w:rsidP="00262017">
            <w:pPr>
              <w:ind w:right="-805"/>
              <w:rPr>
                <w:rFonts w:ascii="Arial" w:hAnsi="Arial" w:cs="Arial"/>
              </w:rPr>
            </w:pPr>
            <w:r w:rsidRPr="00C52816">
              <w:rPr>
                <w:rFonts w:ascii="Arial" w:hAnsi="Arial" w:cs="Arial"/>
              </w:rPr>
              <w:t>Lighting and ventilation</w:t>
            </w:r>
          </w:p>
          <w:p w:rsidR="00A0098E" w:rsidRPr="00C52816" w:rsidRDefault="00A0098E" w:rsidP="00262017">
            <w:pPr>
              <w:ind w:right="-805"/>
              <w:rPr>
                <w:rFonts w:ascii="Arial" w:hAnsi="Arial" w:cs="Arial"/>
              </w:rPr>
            </w:pPr>
            <w:r w:rsidRPr="00C52816">
              <w:rPr>
                <w:rFonts w:ascii="Arial" w:hAnsi="Arial" w:cs="Arial"/>
              </w:rPr>
              <w:t>Hot and cold water arrangements</w:t>
            </w:r>
          </w:p>
          <w:p w:rsidR="00A0098E" w:rsidRPr="00C52816" w:rsidRDefault="00A0098E" w:rsidP="00262017">
            <w:pPr>
              <w:ind w:right="-805"/>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lastRenderedPageBreak/>
              <w:t>9</w:t>
            </w:r>
          </w:p>
        </w:tc>
        <w:tc>
          <w:tcPr>
            <w:tcW w:w="2070" w:type="dxa"/>
          </w:tcPr>
          <w:p w:rsidR="00A0098E" w:rsidRPr="00C52816" w:rsidRDefault="00A0098E" w:rsidP="00262017">
            <w:pPr>
              <w:ind w:right="-805"/>
              <w:rPr>
                <w:rFonts w:ascii="Arial" w:hAnsi="Arial" w:cs="Arial"/>
              </w:rPr>
            </w:pPr>
            <w:r w:rsidRPr="00C52816">
              <w:rPr>
                <w:rFonts w:ascii="Arial" w:hAnsi="Arial" w:cs="Arial"/>
              </w:rPr>
              <w:t>Crew food areas</w:t>
            </w:r>
          </w:p>
          <w:p w:rsidR="00A0098E" w:rsidRPr="00C52816" w:rsidRDefault="00A0098E" w:rsidP="00262017">
            <w:pPr>
              <w:ind w:right="-805"/>
              <w:rPr>
                <w:rFonts w:ascii="Arial" w:hAnsi="Arial" w:cs="Arial"/>
              </w:rPr>
            </w:pPr>
            <w:r w:rsidRPr="00C52816">
              <w:rPr>
                <w:rFonts w:ascii="Arial" w:hAnsi="Arial" w:cs="Arial"/>
              </w:rPr>
              <w:t>(galleys and pantries)</w:t>
            </w:r>
          </w:p>
        </w:tc>
        <w:tc>
          <w:tcPr>
            <w:tcW w:w="4410" w:type="dxa"/>
          </w:tcPr>
          <w:p w:rsidR="00A0098E" w:rsidRPr="00C52816" w:rsidRDefault="00A0098E" w:rsidP="00262017">
            <w:pPr>
              <w:ind w:right="-805"/>
              <w:rPr>
                <w:rFonts w:ascii="Arial" w:hAnsi="Arial" w:cs="Arial"/>
              </w:rPr>
            </w:pPr>
            <w:r w:rsidRPr="00C52816">
              <w:rPr>
                <w:rFonts w:ascii="Arial" w:hAnsi="Arial" w:cs="Arial"/>
              </w:rPr>
              <w:t>Condition of spaces</w:t>
            </w:r>
          </w:p>
          <w:p w:rsidR="00A0098E" w:rsidRPr="00C52816" w:rsidRDefault="00A0098E" w:rsidP="00262017">
            <w:pPr>
              <w:ind w:right="-805"/>
              <w:rPr>
                <w:rFonts w:ascii="Arial" w:hAnsi="Arial" w:cs="Arial"/>
              </w:rPr>
            </w:pPr>
            <w:r w:rsidRPr="00C52816">
              <w:rPr>
                <w:rFonts w:ascii="Arial" w:hAnsi="Arial" w:cs="Arial"/>
              </w:rPr>
              <w:t xml:space="preserve">Operational condition of tools and equipment </w:t>
            </w:r>
          </w:p>
          <w:p w:rsidR="00A0098E" w:rsidRPr="00C52816" w:rsidRDefault="00A0098E" w:rsidP="00262017">
            <w:pPr>
              <w:ind w:right="-805"/>
              <w:rPr>
                <w:rFonts w:ascii="Arial" w:hAnsi="Arial" w:cs="Arial"/>
              </w:rPr>
            </w:pPr>
            <w:r w:rsidRPr="00C52816">
              <w:rPr>
                <w:rFonts w:ascii="Arial" w:hAnsi="Arial" w:cs="Arial"/>
              </w:rPr>
              <w:t>Deep fat cooking equipment controls and alarms</w:t>
            </w:r>
          </w:p>
          <w:p w:rsidR="00A0098E" w:rsidRPr="00C52816" w:rsidRDefault="00A0098E" w:rsidP="00262017">
            <w:pPr>
              <w:ind w:right="-805"/>
              <w:rPr>
                <w:rFonts w:ascii="Arial" w:hAnsi="Arial" w:cs="Arial"/>
              </w:rPr>
            </w:pPr>
            <w:r w:rsidRPr="00C52816">
              <w:rPr>
                <w:rFonts w:ascii="Arial" w:hAnsi="Arial" w:cs="Arial"/>
              </w:rPr>
              <w:t>Electrical safety, safeguards and protectors</w:t>
            </w:r>
          </w:p>
          <w:p w:rsidR="00A0098E" w:rsidRPr="00C52816" w:rsidRDefault="00A0098E" w:rsidP="00262017">
            <w:pPr>
              <w:ind w:right="-805"/>
              <w:rPr>
                <w:rFonts w:ascii="Arial" w:hAnsi="Arial" w:cs="Arial"/>
              </w:rPr>
            </w:pPr>
            <w:r w:rsidRPr="00C52816">
              <w:rPr>
                <w:rFonts w:ascii="Arial" w:hAnsi="Arial" w:cs="Arial"/>
              </w:rPr>
              <w:t>Standard of cleanliness and hygiene</w:t>
            </w:r>
          </w:p>
          <w:p w:rsidR="00A0098E" w:rsidRPr="00C52816" w:rsidRDefault="00A0098E" w:rsidP="00262017">
            <w:pPr>
              <w:ind w:right="-805"/>
              <w:rPr>
                <w:rFonts w:ascii="Arial" w:hAnsi="Arial" w:cs="Arial"/>
              </w:rPr>
            </w:pPr>
            <w:r w:rsidRPr="00C52816">
              <w:rPr>
                <w:rFonts w:ascii="Arial" w:hAnsi="Arial" w:cs="Arial"/>
              </w:rPr>
              <w:t>Food safety and contamination prevention</w:t>
            </w:r>
          </w:p>
          <w:p w:rsidR="00A0098E" w:rsidRPr="00C52816" w:rsidRDefault="00A0098E" w:rsidP="00262017">
            <w:pPr>
              <w:ind w:right="-805"/>
              <w:rPr>
                <w:rFonts w:ascii="Arial" w:hAnsi="Arial" w:cs="Arial"/>
              </w:rPr>
            </w:pPr>
            <w:r w:rsidRPr="00C52816">
              <w:rPr>
                <w:rFonts w:ascii="Arial" w:hAnsi="Arial" w:cs="Arial"/>
              </w:rPr>
              <w:t>Safe surfaces</w:t>
            </w:r>
          </w:p>
          <w:p w:rsidR="00A0098E" w:rsidRPr="00C52816" w:rsidRDefault="00A0098E" w:rsidP="00262017">
            <w:pPr>
              <w:ind w:right="-805"/>
              <w:rPr>
                <w:rFonts w:ascii="Arial" w:hAnsi="Arial" w:cs="Arial"/>
              </w:rPr>
            </w:pPr>
            <w:r w:rsidRPr="00C52816">
              <w:rPr>
                <w:rFonts w:ascii="Arial" w:hAnsi="Arial" w:cs="Arial"/>
              </w:rPr>
              <w:t>Lighting condition and intensity</w:t>
            </w:r>
          </w:p>
          <w:p w:rsidR="00A0098E" w:rsidRPr="00C52816" w:rsidRDefault="00A0098E" w:rsidP="00262017">
            <w:pPr>
              <w:ind w:right="-805"/>
              <w:rPr>
                <w:rFonts w:ascii="Arial" w:hAnsi="Arial" w:cs="Arial"/>
              </w:rPr>
            </w:pPr>
            <w:r w:rsidRPr="00C52816">
              <w:rPr>
                <w:rFonts w:ascii="Arial" w:hAnsi="Arial" w:cs="Arial"/>
              </w:rPr>
              <w:t>Ventilation and exhaust ducts</w:t>
            </w:r>
          </w:p>
          <w:p w:rsidR="00A0098E" w:rsidRPr="00C52816" w:rsidRDefault="00A0098E" w:rsidP="00262017">
            <w:pPr>
              <w:ind w:right="-805"/>
              <w:rPr>
                <w:rFonts w:ascii="Arial" w:hAnsi="Arial" w:cs="Arial"/>
              </w:rPr>
            </w:pPr>
            <w:r w:rsidRPr="00C52816">
              <w:rPr>
                <w:rFonts w:ascii="Arial" w:hAnsi="Arial" w:cs="Arial"/>
              </w:rPr>
              <w:t>Pest management</w:t>
            </w:r>
          </w:p>
          <w:p w:rsidR="00A0098E" w:rsidRPr="00C52816" w:rsidRDefault="00A0098E" w:rsidP="00262017">
            <w:pPr>
              <w:ind w:right="-805"/>
              <w:rPr>
                <w:rFonts w:ascii="Arial" w:hAnsi="Arial" w:cs="Arial"/>
              </w:rPr>
            </w:pPr>
            <w:r w:rsidRPr="00C52816">
              <w:rPr>
                <w:rFonts w:ascii="Arial" w:hAnsi="Arial" w:cs="Arial"/>
              </w:rPr>
              <w:t>Storage of provisions, materials and chemicals</w:t>
            </w:r>
          </w:p>
          <w:p w:rsidR="00A0098E" w:rsidRPr="00C52816" w:rsidRDefault="00A0098E" w:rsidP="00262017">
            <w:pPr>
              <w:ind w:right="-805"/>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10</w:t>
            </w:r>
          </w:p>
        </w:tc>
        <w:tc>
          <w:tcPr>
            <w:tcW w:w="2070" w:type="dxa"/>
          </w:tcPr>
          <w:p w:rsidR="00A0098E" w:rsidRPr="00C52816" w:rsidRDefault="00A0098E" w:rsidP="00262017">
            <w:pPr>
              <w:ind w:right="-805"/>
              <w:rPr>
                <w:rFonts w:ascii="Arial" w:hAnsi="Arial" w:cs="Arial"/>
              </w:rPr>
            </w:pPr>
            <w:r w:rsidRPr="00C52816">
              <w:rPr>
                <w:rFonts w:ascii="Arial" w:hAnsi="Arial" w:cs="Arial"/>
              </w:rPr>
              <w:t>Crew elevators</w:t>
            </w:r>
          </w:p>
          <w:p w:rsidR="00A0098E" w:rsidRPr="00C52816" w:rsidRDefault="00A0098E" w:rsidP="00262017">
            <w:pPr>
              <w:ind w:right="-805"/>
              <w:rPr>
                <w:rFonts w:ascii="Arial" w:hAnsi="Arial" w:cs="Arial"/>
              </w:rPr>
            </w:pP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Lighting and ventilation</w:t>
            </w:r>
          </w:p>
          <w:p w:rsidR="00A0098E" w:rsidRPr="00C52816" w:rsidRDefault="00A0098E" w:rsidP="00262017">
            <w:pPr>
              <w:rPr>
                <w:rFonts w:ascii="Arial" w:hAnsi="Arial" w:cs="Arial"/>
              </w:rPr>
            </w:pPr>
            <w:r w:rsidRPr="00C52816">
              <w:rPr>
                <w:rFonts w:ascii="Arial" w:hAnsi="Arial" w:cs="Arial"/>
              </w:rPr>
              <w:t>Emergency communication and escape facilities</w:t>
            </w:r>
          </w:p>
          <w:p w:rsidR="00A0098E" w:rsidRPr="00C52816" w:rsidRDefault="00A0098E" w:rsidP="00262017">
            <w:pPr>
              <w:rPr>
                <w:rFonts w:ascii="Arial" w:hAnsi="Arial" w:cs="Arial"/>
              </w:rPr>
            </w:pPr>
            <w:r w:rsidRPr="00C52816">
              <w:rPr>
                <w:rFonts w:ascii="Arial" w:hAnsi="Arial" w:cs="Arial"/>
              </w:rPr>
              <w:t>Testing and certification</w:t>
            </w:r>
          </w:p>
          <w:p w:rsidR="00A0098E" w:rsidRPr="00C52816" w:rsidRDefault="00A0098E" w:rsidP="00262017">
            <w:pPr>
              <w:ind w:right="-805"/>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right="-142"/>
        <w:rPr>
          <w:rFonts w:ascii="Arial" w:hAnsi="Arial" w:cs="Arial"/>
          <w:sz w:val="22"/>
        </w:rPr>
      </w:pPr>
    </w:p>
    <w:p w:rsidR="00A0098E" w:rsidRPr="00C52816" w:rsidRDefault="00A0098E" w:rsidP="00A0098E">
      <w:pPr>
        <w:ind w:right="-142"/>
        <w:rPr>
          <w:rFonts w:ascii="Arial" w:hAnsi="Arial" w:cs="Arial"/>
          <w:sz w:val="22"/>
        </w:rPr>
      </w:pPr>
    </w:p>
    <w:p w:rsidR="00A0098E" w:rsidRPr="00C52816" w:rsidRDefault="00A0098E" w:rsidP="00A0098E">
      <w:pPr>
        <w:ind w:right="-142"/>
        <w:rPr>
          <w:rFonts w:ascii="Arial" w:hAnsi="Arial" w:cs="Arial"/>
          <w:sz w:val="22"/>
        </w:rPr>
      </w:pPr>
    </w:p>
    <w:p w:rsidR="00A0098E" w:rsidRPr="00C52816" w:rsidRDefault="00A0098E" w:rsidP="00A0098E">
      <w:pPr>
        <w:ind w:right="-142"/>
        <w:rPr>
          <w:rFonts w:ascii="Arial" w:hAnsi="Arial" w:cs="Arial"/>
          <w:sz w:val="22"/>
        </w:rPr>
      </w:pPr>
    </w:p>
    <w:p w:rsidR="00A0098E" w:rsidRDefault="00A0098E" w:rsidP="00A0098E">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Comments</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section</w:t>
            </w:r>
          </w:p>
        </w:tc>
      </w:tr>
      <w:tr w:rsidR="00A0098E" w:rsidRPr="00C52816" w:rsidTr="00262017">
        <w:tc>
          <w:tcPr>
            <w:tcW w:w="10170" w:type="dxa"/>
            <w:gridSpan w:val="6"/>
          </w:tcPr>
          <w:p w:rsidR="00A0098E" w:rsidRPr="00C52816" w:rsidRDefault="00A0098E" w:rsidP="00262017">
            <w:pPr>
              <w:pStyle w:val="Heading1"/>
              <w:rPr>
                <w:rFonts w:cs="Arial"/>
                <w:b w:val="0"/>
              </w:rPr>
            </w:pPr>
            <w:bookmarkStart w:id="12" w:name="_Toc57636539"/>
            <w:r w:rsidRPr="00C52816">
              <w:rPr>
                <w:rFonts w:cs="Arial"/>
              </w:rPr>
              <w:t>500 – BRIDGE, NAVIGATION &amp; RADIO EQUIPMENT</w:t>
            </w:r>
            <w:bookmarkEnd w:id="12"/>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ind w:right="-805"/>
              <w:rPr>
                <w:rFonts w:ascii="Arial" w:hAnsi="Arial" w:cs="Arial"/>
              </w:rPr>
            </w:pPr>
            <w:r w:rsidRPr="00C52816">
              <w:rPr>
                <w:rFonts w:ascii="Arial" w:hAnsi="Arial" w:cs="Arial"/>
              </w:rPr>
              <w:t>Wheelhouse &amp; Chart</w:t>
            </w:r>
          </w:p>
          <w:p w:rsidR="00A0098E" w:rsidRPr="00C52816" w:rsidRDefault="00A0098E" w:rsidP="00262017">
            <w:pPr>
              <w:ind w:right="-805"/>
              <w:rPr>
                <w:rFonts w:ascii="Arial" w:hAnsi="Arial" w:cs="Arial"/>
              </w:rPr>
            </w:pPr>
            <w:r w:rsidRPr="00C52816">
              <w:rPr>
                <w:rFonts w:ascii="Arial" w:hAnsi="Arial" w:cs="Arial"/>
              </w:rPr>
              <w:t xml:space="preserve"> room</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Sanitary facilities</w:t>
            </w:r>
          </w:p>
          <w:p w:rsidR="00A0098E" w:rsidRPr="00C52816" w:rsidRDefault="00A0098E" w:rsidP="00262017">
            <w:pPr>
              <w:rPr>
                <w:rFonts w:ascii="Arial" w:hAnsi="Arial" w:cs="Arial"/>
              </w:rPr>
            </w:pPr>
            <w:r w:rsidRPr="00C52816">
              <w:rPr>
                <w:rFonts w:ascii="Arial" w:hAnsi="Arial" w:cs="Arial"/>
              </w:rPr>
              <w:t xml:space="preserve">Maintenance </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Pr="00C52816" w:rsidRDefault="00A0098E" w:rsidP="00262017">
            <w:pPr>
              <w:ind w:right="-805"/>
              <w:rPr>
                <w:rFonts w:ascii="Arial" w:hAnsi="Arial" w:cs="Arial"/>
              </w:rPr>
            </w:pPr>
            <w:r w:rsidRPr="00C52816">
              <w:rPr>
                <w:rFonts w:ascii="Arial" w:hAnsi="Arial" w:cs="Arial"/>
              </w:rPr>
              <w:t>Battery locker</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Housekeeping</w:t>
            </w:r>
          </w:p>
          <w:p w:rsidR="00A0098E" w:rsidRPr="00C52816" w:rsidRDefault="00A0098E" w:rsidP="00262017">
            <w:pPr>
              <w:rPr>
                <w:rFonts w:ascii="Arial" w:hAnsi="Arial" w:cs="Arial"/>
              </w:rPr>
            </w:pPr>
            <w:r w:rsidRPr="00C52816">
              <w:rPr>
                <w:rFonts w:ascii="Arial" w:hAnsi="Arial" w:cs="Arial"/>
              </w:rPr>
              <w:t xml:space="preserve">Lighting (anti-explosion), guards and fixtures </w:t>
            </w:r>
          </w:p>
          <w:p w:rsidR="00A0098E" w:rsidRPr="00C52816" w:rsidRDefault="00A0098E" w:rsidP="00262017">
            <w:pPr>
              <w:rPr>
                <w:rFonts w:ascii="Arial" w:hAnsi="Arial" w:cs="Arial"/>
              </w:rPr>
            </w:pPr>
            <w:r w:rsidRPr="00C52816">
              <w:rPr>
                <w:rFonts w:ascii="Arial" w:hAnsi="Arial" w:cs="Arial"/>
              </w:rPr>
              <w:t>Ventilation</w:t>
            </w:r>
          </w:p>
          <w:p w:rsidR="00A0098E" w:rsidRPr="00C52816" w:rsidRDefault="00A0098E" w:rsidP="00262017">
            <w:pPr>
              <w:rPr>
                <w:rFonts w:ascii="Arial" w:hAnsi="Arial" w:cs="Arial"/>
              </w:rPr>
            </w:pPr>
            <w:r w:rsidRPr="00C52816">
              <w:rPr>
                <w:rFonts w:ascii="Arial" w:hAnsi="Arial" w:cs="Arial"/>
              </w:rPr>
              <w:t xml:space="preserve">Condition and maintenance of batteries </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3</w:t>
            </w:r>
          </w:p>
        </w:tc>
        <w:tc>
          <w:tcPr>
            <w:tcW w:w="2070" w:type="dxa"/>
          </w:tcPr>
          <w:p w:rsidR="00A0098E" w:rsidRPr="00C52816" w:rsidRDefault="00A0098E" w:rsidP="00262017">
            <w:pPr>
              <w:ind w:right="-805"/>
              <w:rPr>
                <w:rFonts w:ascii="Arial" w:hAnsi="Arial" w:cs="Arial"/>
              </w:rPr>
            </w:pPr>
            <w:r w:rsidRPr="00C52816">
              <w:rPr>
                <w:rFonts w:ascii="Arial" w:hAnsi="Arial" w:cs="Arial"/>
              </w:rPr>
              <w:t>Magnetic compass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Visibility from steering positions incl. illumination</w:t>
            </w:r>
          </w:p>
          <w:p w:rsidR="00A0098E" w:rsidRPr="00C52816" w:rsidRDefault="00A0098E" w:rsidP="00262017">
            <w:pPr>
              <w:rPr>
                <w:rFonts w:ascii="Arial" w:hAnsi="Arial" w:cs="Arial"/>
              </w:rPr>
            </w:pPr>
            <w:r w:rsidRPr="00C52816">
              <w:rPr>
                <w:rFonts w:ascii="Arial" w:hAnsi="Arial" w:cs="Arial"/>
              </w:rPr>
              <w:t>Residual deviation curve</w:t>
            </w:r>
          </w:p>
          <w:p w:rsidR="00A0098E" w:rsidRPr="00C52816" w:rsidRDefault="00A0098E" w:rsidP="00262017">
            <w:pPr>
              <w:rPr>
                <w:rFonts w:ascii="Arial" w:hAnsi="Arial" w:cs="Arial"/>
              </w:rPr>
            </w:pPr>
            <w:r w:rsidRPr="00C52816">
              <w:rPr>
                <w:rFonts w:ascii="Arial" w:hAnsi="Arial" w:cs="Arial"/>
              </w:rPr>
              <w:t xml:space="preserve">Maintenance and service </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4</w:t>
            </w:r>
          </w:p>
        </w:tc>
        <w:tc>
          <w:tcPr>
            <w:tcW w:w="2070" w:type="dxa"/>
          </w:tcPr>
          <w:p w:rsidR="00A0098E" w:rsidRPr="00C52816" w:rsidRDefault="00A0098E" w:rsidP="00262017">
            <w:pPr>
              <w:ind w:right="-805"/>
              <w:rPr>
                <w:rFonts w:ascii="Arial" w:hAnsi="Arial" w:cs="Arial"/>
              </w:rPr>
            </w:pPr>
            <w:r w:rsidRPr="00C52816">
              <w:rPr>
                <w:rFonts w:ascii="Arial" w:hAnsi="Arial" w:cs="Arial"/>
              </w:rPr>
              <w:t xml:space="preserve">Gyro compass &amp; </w:t>
            </w:r>
          </w:p>
          <w:p w:rsidR="00A0098E" w:rsidRPr="00C52816" w:rsidRDefault="00A0098E" w:rsidP="00262017">
            <w:pPr>
              <w:ind w:right="-805"/>
              <w:rPr>
                <w:rFonts w:ascii="Arial" w:hAnsi="Arial" w:cs="Arial"/>
              </w:rPr>
            </w:pPr>
            <w:r w:rsidRPr="00C52816">
              <w:rPr>
                <w:rFonts w:ascii="Arial" w:hAnsi="Arial" w:cs="Arial"/>
              </w:rPr>
              <w:t>repeaters</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Repeaters synchronization, illumination</w:t>
            </w:r>
          </w:p>
          <w:p w:rsidR="00A0098E" w:rsidRPr="00C52816" w:rsidRDefault="00A0098E" w:rsidP="00262017">
            <w:pPr>
              <w:rPr>
                <w:rFonts w:ascii="Arial" w:hAnsi="Arial" w:cs="Arial"/>
              </w:rPr>
            </w:pPr>
            <w:r w:rsidRPr="00C52816">
              <w:rPr>
                <w:rFonts w:ascii="Arial" w:hAnsi="Arial" w:cs="Arial"/>
              </w:rPr>
              <w:t>Heading information to main steering position Communication between main and emergency steering positions</w:t>
            </w:r>
          </w:p>
          <w:p w:rsidR="00A0098E" w:rsidRPr="00C52816" w:rsidRDefault="00A0098E" w:rsidP="00262017">
            <w:pPr>
              <w:rPr>
                <w:rFonts w:ascii="Arial" w:hAnsi="Arial" w:cs="Arial"/>
              </w:rPr>
            </w:pPr>
            <w:r w:rsidRPr="00C52816">
              <w:rPr>
                <w:rFonts w:ascii="Arial" w:hAnsi="Arial" w:cs="Arial"/>
              </w:rPr>
              <w:t xml:space="preserve">Maintenance and service </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5</w:t>
            </w:r>
          </w:p>
        </w:tc>
        <w:tc>
          <w:tcPr>
            <w:tcW w:w="2070" w:type="dxa"/>
          </w:tcPr>
          <w:p w:rsidR="00A0098E" w:rsidRPr="00C52816" w:rsidRDefault="00A0098E" w:rsidP="00262017">
            <w:pPr>
              <w:ind w:right="-805"/>
              <w:rPr>
                <w:rFonts w:ascii="Arial" w:hAnsi="Arial" w:cs="Arial"/>
              </w:rPr>
            </w:pPr>
            <w:r w:rsidRPr="00C52816">
              <w:rPr>
                <w:rFonts w:ascii="Arial" w:hAnsi="Arial" w:cs="Arial"/>
              </w:rPr>
              <w:t xml:space="preserve">Heading Control </w:t>
            </w:r>
          </w:p>
          <w:p w:rsidR="00A0098E" w:rsidRPr="00C52816" w:rsidRDefault="00A0098E" w:rsidP="00262017">
            <w:pPr>
              <w:ind w:right="-805"/>
              <w:rPr>
                <w:rFonts w:ascii="Arial" w:hAnsi="Arial" w:cs="Arial"/>
              </w:rPr>
            </w:pPr>
            <w:r w:rsidRPr="00C52816">
              <w:rPr>
                <w:rFonts w:ascii="Arial" w:hAnsi="Arial" w:cs="Arial"/>
              </w:rPr>
              <w:t>System (Autopilot)</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Change-over between manual and automatic</w:t>
            </w:r>
          </w:p>
          <w:p w:rsidR="00A0098E" w:rsidRPr="00C52816" w:rsidRDefault="00A0098E" w:rsidP="00262017">
            <w:pPr>
              <w:rPr>
                <w:rFonts w:ascii="Arial" w:hAnsi="Arial" w:cs="Arial"/>
              </w:rPr>
            </w:pPr>
            <w:r w:rsidRPr="00C52816">
              <w:rPr>
                <w:rFonts w:ascii="Arial" w:hAnsi="Arial" w:cs="Arial"/>
              </w:rPr>
              <w:t>Instructions posted</w:t>
            </w:r>
          </w:p>
          <w:p w:rsidR="00A0098E" w:rsidRPr="00C52816" w:rsidRDefault="00A0098E" w:rsidP="00262017">
            <w:pPr>
              <w:rPr>
                <w:rFonts w:ascii="Arial" w:hAnsi="Arial" w:cs="Arial"/>
              </w:rPr>
            </w:pPr>
            <w:r w:rsidRPr="00C52816">
              <w:rPr>
                <w:rFonts w:ascii="Arial" w:hAnsi="Arial" w:cs="Arial"/>
              </w:rPr>
              <w:t>Off-course alarm</w:t>
            </w:r>
          </w:p>
          <w:p w:rsidR="00A0098E" w:rsidRPr="00C52816" w:rsidRDefault="00A0098E" w:rsidP="00262017">
            <w:pPr>
              <w:rPr>
                <w:rFonts w:ascii="Arial" w:hAnsi="Arial" w:cs="Arial"/>
              </w:rPr>
            </w:pPr>
            <w:r w:rsidRPr="00C52816">
              <w:rPr>
                <w:rFonts w:ascii="Arial" w:hAnsi="Arial" w:cs="Arial"/>
              </w:rPr>
              <w:t>Maintenance and service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6</w:t>
            </w:r>
          </w:p>
        </w:tc>
        <w:tc>
          <w:tcPr>
            <w:tcW w:w="2070" w:type="dxa"/>
          </w:tcPr>
          <w:p w:rsidR="00A0098E" w:rsidRPr="00C52816" w:rsidRDefault="00A0098E" w:rsidP="00262017">
            <w:pPr>
              <w:ind w:right="-805"/>
              <w:rPr>
                <w:rFonts w:ascii="Arial" w:hAnsi="Arial" w:cs="Arial"/>
              </w:rPr>
            </w:pPr>
            <w:r w:rsidRPr="00C52816">
              <w:rPr>
                <w:rFonts w:ascii="Arial" w:hAnsi="Arial" w:cs="Arial"/>
              </w:rPr>
              <w:t>Indicators for:</w:t>
            </w:r>
          </w:p>
          <w:p w:rsidR="00A0098E" w:rsidRPr="00C52816" w:rsidRDefault="00A0098E" w:rsidP="00262017">
            <w:pPr>
              <w:ind w:right="-805"/>
              <w:rPr>
                <w:rFonts w:ascii="Arial" w:hAnsi="Arial" w:cs="Arial"/>
              </w:rPr>
            </w:pPr>
            <w:r w:rsidRPr="00C52816">
              <w:rPr>
                <w:rFonts w:ascii="Arial" w:hAnsi="Arial" w:cs="Arial"/>
              </w:rPr>
              <w:t>- Rudder angle</w:t>
            </w:r>
          </w:p>
          <w:p w:rsidR="00A0098E" w:rsidRPr="00C52816" w:rsidRDefault="00A0098E" w:rsidP="00262017">
            <w:pPr>
              <w:ind w:right="-805"/>
              <w:rPr>
                <w:rFonts w:ascii="Arial" w:hAnsi="Arial" w:cs="Arial"/>
              </w:rPr>
            </w:pPr>
            <w:r w:rsidRPr="00C52816">
              <w:rPr>
                <w:rFonts w:ascii="Arial" w:hAnsi="Arial" w:cs="Arial"/>
              </w:rPr>
              <w:t xml:space="preserve">- Propeller RPM </w:t>
            </w:r>
          </w:p>
          <w:p w:rsidR="00A0098E" w:rsidRPr="00C52816" w:rsidRDefault="00A0098E" w:rsidP="00262017">
            <w:pPr>
              <w:ind w:right="-805"/>
              <w:rPr>
                <w:rFonts w:ascii="Arial" w:hAnsi="Arial" w:cs="Arial"/>
              </w:rPr>
            </w:pPr>
            <w:r w:rsidRPr="00C52816">
              <w:rPr>
                <w:rFonts w:ascii="Arial" w:hAnsi="Arial" w:cs="Arial"/>
              </w:rPr>
              <w:t>(pitch and operational</w:t>
            </w:r>
          </w:p>
          <w:p w:rsidR="00A0098E" w:rsidRPr="00C52816" w:rsidRDefault="00A0098E" w:rsidP="00262017">
            <w:pPr>
              <w:ind w:right="-805"/>
              <w:rPr>
                <w:rFonts w:ascii="Arial" w:hAnsi="Arial" w:cs="Arial"/>
              </w:rPr>
            </w:pPr>
            <w:r w:rsidRPr="00C52816">
              <w:rPr>
                <w:rFonts w:ascii="Arial" w:hAnsi="Arial" w:cs="Arial"/>
              </w:rPr>
              <w:t>mode of CPP and side</w:t>
            </w:r>
          </w:p>
          <w:p w:rsidR="00A0098E" w:rsidRPr="00C52816" w:rsidRDefault="00A0098E" w:rsidP="00262017">
            <w:pPr>
              <w:ind w:right="-805"/>
              <w:rPr>
                <w:rFonts w:ascii="Arial" w:hAnsi="Arial" w:cs="Arial"/>
              </w:rPr>
            </w:pPr>
            <w:r w:rsidRPr="00C52816">
              <w:rPr>
                <w:rFonts w:ascii="Arial" w:hAnsi="Arial" w:cs="Arial"/>
              </w:rPr>
              <w:t xml:space="preserve"> thruster)</w:t>
            </w:r>
          </w:p>
          <w:p w:rsidR="00A0098E" w:rsidRPr="00C52816" w:rsidRDefault="00A0098E" w:rsidP="00262017">
            <w:pPr>
              <w:ind w:right="-805"/>
              <w:rPr>
                <w:rFonts w:ascii="Arial" w:hAnsi="Arial" w:cs="Arial"/>
              </w:rPr>
            </w:pPr>
            <w:r w:rsidRPr="00C52816">
              <w:rPr>
                <w:rFonts w:ascii="Arial" w:hAnsi="Arial" w:cs="Arial"/>
              </w:rPr>
              <w:t>- Rate of turn</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Visibility and illumination</w:t>
            </w:r>
          </w:p>
          <w:p w:rsidR="00A0098E" w:rsidRPr="00C52816" w:rsidRDefault="00A0098E" w:rsidP="00262017">
            <w:pPr>
              <w:rPr>
                <w:rFonts w:ascii="Arial" w:hAnsi="Arial" w:cs="Arial"/>
              </w:rPr>
            </w:pPr>
            <w:r w:rsidRPr="00C52816">
              <w:rPr>
                <w:rFonts w:ascii="Arial" w:hAnsi="Arial" w:cs="Arial"/>
              </w:rPr>
              <w:t xml:space="preserve">Synchronization </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7</w:t>
            </w:r>
          </w:p>
        </w:tc>
        <w:tc>
          <w:tcPr>
            <w:tcW w:w="2070" w:type="dxa"/>
          </w:tcPr>
          <w:p w:rsidR="00A0098E" w:rsidRPr="00C52816" w:rsidRDefault="00A0098E" w:rsidP="00262017">
            <w:pPr>
              <w:ind w:right="-805"/>
              <w:rPr>
                <w:rFonts w:ascii="Arial" w:hAnsi="Arial" w:cs="Arial"/>
              </w:rPr>
            </w:pPr>
            <w:r w:rsidRPr="00C52816">
              <w:rPr>
                <w:rFonts w:ascii="Arial" w:hAnsi="Arial" w:cs="Arial"/>
              </w:rPr>
              <w:t>Radars</w:t>
            </w:r>
          </w:p>
          <w:p w:rsidR="00A0098E" w:rsidRPr="00C52816" w:rsidRDefault="00A0098E" w:rsidP="00262017">
            <w:pPr>
              <w:ind w:right="-805"/>
              <w:rPr>
                <w:rFonts w:ascii="Arial" w:hAnsi="Arial" w:cs="Arial"/>
              </w:rPr>
            </w:pPr>
            <w:r w:rsidRPr="00C52816">
              <w:rPr>
                <w:rFonts w:ascii="Arial" w:hAnsi="Arial" w:cs="Arial"/>
              </w:rPr>
              <w:t>ARPA</w:t>
            </w:r>
          </w:p>
          <w:p w:rsidR="00A0098E" w:rsidRPr="00C52816" w:rsidRDefault="00A0098E" w:rsidP="00262017">
            <w:pPr>
              <w:ind w:right="-805"/>
              <w:rPr>
                <w:rFonts w:ascii="Arial" w:hAnsi="Arial" w:cs="Arial"/>
              </w:rPr>
            </w:pPr>
            <w:r w:rsidRPr="00C52816">
              <w:rPr>
                <w:rFonts w:ascii="Arial" w:hAnsi="Arial" w:cs="Arial"/>
              </w:rPr>
              <w:t>Automatic tracking aid Electronic plotting aid</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r w:rsidRPr="00C52816">
              <w:rPr>
                <w:rFonts w:ascii="Arial" w:hAnsi="Arial" w:cs="Arial"/>
              </w:rPr>
              <w:br/>
              <w:t>Maintenance and service</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8</w:t>
            </w:r>
          </w:p>
        </w:tc>
        <w:tc>
          <w:tcPr>
            <w:tcW w:w="2070" w:type="dxa"/>
          </w:tcPr>
          <w:p w:rsidR="00A0098E" w:rsidRPr="00C52816" w:rsidRDefault="00A0098E" w:rsidP="00262017">
            <w:pPr>
              <w:ind w:right="-805"/>
              <w:rPr>
                <w:rFonts w:ascii="Arial" w:hAnsi="Arial" w:cs="Arial"/>
              </w:rPr>
            </w:pPr>
            <w:r w:rsidRPr="00C52816">
              <w:rPr>
                <w:rFonts w:ascii="Arial" w:hAnsi="Arial" w:cs="Arial"/>
              </w:rPr>
              <w:t>Echo sounder</w:t>
            </w:r>
          </w:p>
        </w:tc>
        <w:tc>
          <w:tcPr>
            <w:tcW w:w="4410" w:type="dxa"/>
          </w:tcPr>
          <w:p w:rsidR="00A0098E" w:rsidRPr="00C52816" w:rsidRDefault="00A0098E" w:rsidP="00262017">
            <w:pPr>
              <w:ind w:right="-805"/>
              <w:rPr>
                <w:rFonts w:ascii="Arial" w:hAnsi="Arial" w:cs="Arial"/>
              </w:rPr>
            </w:pPr>
            <w:r w:rsidRPr="00C52816">
              <w:rPr>
                <w:rFonts w:ascii="Arial" w:hAnsi="Arial" w:cs="Arial"/>
              </w:rPr>
              <w:t>Working condition</w:t>
            </w:r>
            <w:r w:rsidRPr="00C52816">
              <w:rPr>
                <w:rFonts w:ascii="Arial" w:hAnsi="Arial" w:cs="Arial"/>
              </w:rPr>
              <w:br/>
              <w:t>Maintenance and service</w:t>
            </w:r>
          </w:p>
          <w:p w:rsidR="00A0098E" w:rsidRPr="00C52816" w:rsidRDefault="00A0098E" w:rsidP="00262017">
            <w:pPr>
              <w:ind w:right="-805"/>
              <w:rPr>
                <w:rFonts w:ascii="Arial" w:hAnsi="Arial" w:cs="Arial"/>
              </w:rPr>
            </w:pPr>
            <w:r w:rsidRPr="00C52816">
              <w:rPr>
                <w:rFonts w:ascii="Arial" w:hAnsi="Arial" w:cs="Arial"/>
              </w:rPr>
              <w:t>Spare parts and consumables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9</w:t>
            </w:r>
          </w:p>
        </w:tc>
        <w:tc>
          <w:tcPr>
            <w:tcW w:w="2070" w:type="dxa"/>
          </w:tcPr>
          <w:p w:rsidR="00A0098E" w:rsidRPr="00C52816" w:rsidRDefault="00A0098E" w:rsidP="00262017">
            <w:pPr>
              <w:ind w:right="-805"/>
              <w:rPr>
                <w:rFonts w:ascii="Arial" w:hAnsi="Arial" w:cs="Arial"/>
              </w:rPr>
            </w:pPr>
            <w:r w:rsidRPr="00C52816">
              <w:rPr>
                <w:rFonts w:ascii="Arial" w:hAnsi="Arial" w:cs="Arial"/>
              </w:rPr>
              <w:t>Speed and distance log</w:t>
            </w:r>
          </w:p>
        </w:tc>
        <w:tc>
          <w:tcPr>
            <w:tcW w:w="4410" w:type="dxa"/>
          </w:tcPr>
          <w:p w:rsidR="00A0098E" w:rsidRPr="00C52816" w:rsidRDefault="00A0098E" w:rsidP="00262017">
            <w:pPr>
              <w:ind w:right="-805"/>
              <w:rPr>
                <w:rFonts w:ascii="Arial" w:hAnsi="Arial" w:cs="Arial"/>
              </w:rPr>
            </w:pPr>
            <w:r w:rsidRPr="00C52816">
              <w:rPr>
                <w:rFonts w:ascii="Arial" w:hAnsi="Arial" w:cs="Arial"/>
              </w:rPr>
              <w:t>Working condition</w:t>
            </w:r>
            <w:r w:rsidRPr="00C52816">
              <w:rPr>
                <w:rFonts w:ascii="Arial" w:hAnsi="Arial" w:cs="Arial"/>
              </w:rPr>
              <w:br/>
              <w:t>Maintenance and service</w:t>
            </w:r>
          </w:p>
          <w:p w:rsidR="00A0098E" w:rsidRPr="00C52816" w:rsidRDefault="00A0098E" w:rsidP="00262017">
            <w:pPr>
              <w:ind w:right="-805"/>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10</w:t>
            </w:r>
          </w:p>
        </w:tc>
        <w:tc>
          <w:tcPr>
            <w:tcW w:w="2070" w:type="dxa"/>
          </w:tcPr>
          <w:p w:rsidR="00A0098E" w:rsidRPr="00C52816" w:rsidRDefault="00A0098E" w:rsidP="00262017">
            <w:pPr>
              <w:ind w:right="-805"/>
              <w:rPr>
                <w:rFonts w:ascii="Arial" w:hAnsi="Arial" w:cs="Arial"/>
              </w:rPr>
            </w:pPr>
            <w:r w:rsidRPr="00C52816">
              <w:rPr>
                <w:rFonts w:ascii="Arial" w:hAnsi="Arial" w:cs="Arial"/>
              </w:rPr>
              <w:t>ECDIS</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Back-up arrangements (if provided as per PSSC form P)</w:t>
            </w:r>
          </w:p>
          <w:p w:rsidR="00A0098E" w:rsidRPr="00C52816" w:rsidRDefault="00A0098E" w:rsidP="00262017">
            <w:pPr>
              <w:rPr>
                <w:rFonts w:ascii="Arial" w:hAnsi="Arial" w:cs="Arial"/>
              </w:rPr>
            </w:pPr>
            <w:r w:rsidRPr="00C52816">
              <w:rPr>
                <w:rFonts w:ascii="Arial" w:hAnsi="Arial" w:cs="Arial"/>
              </w:rPr>
              <w:t>ENC folio adequate and up-to-date</w:t>
            </w:r>
          </w:p>
          <w:p w:rsidR="00A0098E" w:rsidRPr="00C52816" w:rsidRDefault="00A0098E" w:rsidP="00262017">
            <w:pPr>
              <w:rPr>
                <w:rFonts w:ascii="Arial" w:hAnsi="Arial" w:cs="Arial"/>
              </w:rPr>
            </w:pPr>
            <w:r w:rsidRPr="00C52816">
              <w:rPr>
                <w:rFonts w:ascii="Arial" w:hAnsi="Arial" w:cs="Arial"/>
              </w:rPr>
              <w:t>Maintenance and service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11</w:t>
            </w:r>
          </w:p>
        </w:tc>
        <w:tc>
          <w:tcPr>
            <w:tcW w:w="2070" w:type="dxa"/>
          </w:tcPr>
          <w:p w:rsidR="00A0098E" w:rsidRPr="00C52816" w:rsidRDefault="00A0098E" w:rsidP="00262017">
            <w:pPr>
              <w:ind w:right="-805"/>
              <w:rPr>
                <w:rFonts w:ascii="Arial" w:hAnsi="Arial" w:cs="Arial"/>
              </w:rPr>
            </w:pPr>
            <w:r w:rsidRPr="00C52816">
              <w:rPr>
                <w:rFonts w:ascii="Arial" w:hAnsi="Arial" w:cs="Arial"/>
              </w:rPr>
              <w:t>GPS receivers</w:t>
            </w:r>
          </w:p>
        </w:tc>
        <w:tc>
          <w:tcPr>
            <w:tcW w:w="4410" w:type="dxa"/>
          </w:tcPr>
          <w:p w:rsidR="00A0098E" w:rsidRPr="00C52816" w:rsidRDefault="00A0098E" w:rsidP="00262017">
            <w:pPr>
              <w:ind w:right="-805"/>
              <w:rPr>
                <w:rFonts w:ascii="Arial" w:hAnsi="Arial" w:cs="Arial"/>
              </w:rPr>
            </w:pPr>
            <w:r w:rsidRPr="00C52816">
              <w:rPr>
                <w:rFonts w:ascii="Arial" w:hAnsi="Arial" w:cs="Arial"/>
              </w:rPr>
              <w:t>Working condition</w:t>
            </w:r>
            <w:r w:rsidRPr="00C52816">
              <w:rPr>
                <w:rFonts w:ascii="Arial" w:hAnsi="Arial" w:cs="Arial"/>
              </w:rPr>
              <w:br/>
              <w:t>Maintenance and service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12</w:t>
            </w:r>
          </w:p>
        </w:tc>
        <w:tc>
          <w:tcPr>
            <w:tcW w:w="2070" w:type="dxa"/>
          </w:tcPr>
          <w:p w:rsidR="00A0098E" w:rsidRPr="00C52816" w:rsidRDefault="00A0098E" w:rsidP="00262017">
            <w:pPr>
              <w:ind w:right="-805"/>
              <w:rPr>
                <w:rFonts w:ascii="Arial" w:hAnsi="Arial" w:cs="Arial"/>
              </w:rPr>
            </w:pPr>
            <w:r w:rsidRPr="00C52816">
              <w:rPr>
                <w:rFonts w:ascii="Arial" w:hAnsi="Arial" w:cs="Arial"/>
              </w:rPr>
              <w:t>AIS</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Annual test</w:t>
            </w:r>
          </w:p>
          <w:p w:rsidR="00A0098E" w:rsidRPr="00C52816" w:rsidRDefault="00A0098E" w:rsidP="00262017">
            <w:pPr>
              <w:rPr>
                <w:rFonts w:ascii="Arial" w:hAnsi="Arial" w:cs="Arial"/>
              </w:rPr>
            </w:pPr>
            <w:r w:rsidRPr="00C52816">
              <w:rPr>
                <w:rFonts w:ascii="Arial" w:hAnsi="Arial" w:cs="Arial"/>
              </w:rPr>
              <w:t>Maintenance and service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13</w:t>
            </w:r>
          </w:p>
        </w:tc>
        <w:tc>
          <w:tcPr>
            <w:tcW w:w="2070" w:type="dxa"/>
          </w:tcPr>
          <w:p w:rsidR="00A0098E" w:rsidRPr="00C52816" w:rsidRDefault="00A0098E" w:rsidP="00262017">
            <w:pPr>
              <w:ind w:right="-805"/>
              <w:rPr>
                <w:rFonts w:ascii="Arial" w:hAnsi="Arial" w:cs="Arial"/>
              </w:rPr>
            </w:pPr>
            <w:r w:rsidRPr="00C52816">
              <w:rPr>
                <w:rFonts w:ascii="Arial" w:hAnsi="Arial" w:cs="Arial"/>
              </w:rPr>
              <w:t>VDR</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lastRenderedPageBreak/>
              <w:t>Annual test</w:t>
            </w:r>
          </w:p>
          <w:p w:rsidR="00A0098E" w:rsidRPr="00C52816" w:rsidRDefault="00A0098E" w:rsidP="00262017">
            <w:pPr>
              <w:rPr>
                <w:rFonts w:ascii="Arial" w:hAnsi="Arial" w:cs="Arial"/>
              </w:rPr>
            </w:pPr>
            <w:r w:rsidRPr="00C52816">
              <w:rPr>
                <w:rFonts w:ascii="Arial" w:hAnsi="Arial" w:cs="Arial"/>
              </w:rPr>
              <w:t>Periodic functional tests</w:t>
            </w:r>
          </w:p>
          <w:p w:rsidR="00A0098E" w:rsidRPr="00C52816" w:rsidRDefault="00A0098E" w:rsidP="00262017">
            <w:pPr>
              <w:rPr>
                <w:rFonts w:ascii="Arial" w:hAnsi="Arial" w:cs="Arial"/>
              </w:rPr>
            </w:pPr>
            <w:r w:rsidRPr="00C52816">
              <w:rPr>
                <w:rFonts w:ascii="Arial" w:hAnsi="Arial" w:cs="Arial"/>
              </w:rPr>
              <w:t>Maintenance and service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14</w:t>
            </w:r>
          </w:p>
        </w:tc>
        <w:tc>
          <w:tcPr>
            <w:tcW w:w="2070" w:type="dxa"/>
          </w:tcPr>
          <w:p w:rsidR="00A0098E" w:rsidRPr="00C52816" w:rsidRDefault="00A0098E" w:rsidP="00262017">
            <w:pPr>
              <w:ind w:right="-805"/>
              <w:rPr>
                <w:rFonts w:ascii="Arial" w:hAnsi="Arial" w:cs="Arial"/>
              </w:rPr>
            </w:pPr>
            <w:r w:rsidRPr="00C52816">
              <w:rPr>
                <w:rFonts w:ascii="Arial" w:hAnsi="Arial" w:cs="Arial"/>
              </w:rPr>
              <w:t>LRIT</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Conformance test</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15</w:t>
            </w:r>
          </w:p>
        </w:tc>
        <w:tc>
          <w:tcPr>
            <w:tcW w:w="2070" w:type="dxa"/>
          </w:tcPr>
          <w:p w:rsidR="00A0098E" w:rsidRPr="00C52816" w:rsidRDefault="00A0098E" w:rsidP="00262017">
            <w:pPr>
              <w:ind w:right="-805"/>
              <w:rPr>
                <w:rFonts w:ascii="Arial" w:hAnsi="Arial" w:cs="Arial"/>
              </w:rPr>
            </w:pPr>
            <w:r w:rsidRPr="00C52816">
              <w:rPr>
                <w:rFonts w:ascii="Arial" w:hAnsi="Arial" w:cs="Arial"/>
              </w:rPr>
              <w:t>Sound reception system</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16</w:t>
            </w:r>
          </w:p>
        </w:tc>
        <w:tc>
          <w:tcPr>
            <w:tcW w:w="2070" w:type="dxa"/>
          </w:tcPr>
          <w:p w:rsidR="00A0098E" w:rsidRPr="00C52816" w:rsidRDefault="00A0098E" w:rsidP="00262017">
            <w:pPr>
              <w:ind w:right="-805"/>
              <w:rPr>
                <w:rFonts w:ascii="Arial" w:hAnsi="Arial" w:cs="Arial"/>
              </w:rPr>
            </w:pPr>
            <w:r w:rsidRPr="00C52816">
              <w:rPr>
                <w:rFonts w:ascii="Arial" w:hAnsi="Arial" w:cs="Arial"/>
              </w:rPr>
              <w:t xml:space="preserve">ALDIS (Day light </w:t>
            </w:r>
          </w:p>
          <w:p w:rsidR="00A0098E" w:rsidRPr="00C52816" w:rsidRDefault="00A0098E" w:rsidP="00262017">
            <w:pPr>
              <w:ind w:right="-805"/>
              <w:rPr>
                <w:rFonts w:ascii="Arial" w:hAnsi="Arial" w:cs="Arial"/>
              </w:rPr>
            </w:pPr>
            <w:r w:rsidRPr="00C52816">
              <w:rPr>
                <w:rFonts w:ascii="Arial" w:hAnsi="Arial" w:cs="Arial"/>
              </w:rPr>
              <w:t>signaling lamp)</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Emergency power source</w:t>
            </w:r>
          </w:p>
          <w:p w:rsidR="00A0098E" w:rsidRPr="00C52816" w:rsidRDefault="00A0098E" w:rsidP="00262017">
            <w:pPr>
              <w:rPr>
                <w:rFonts w:ascii="Arial" w:hAnsi="Arial" w:cs="Arial"/>
              </w:rPr>
            </w:pPr>
            <w:r w:rsidRPr="00C52816">
              <w:rPr>
                <w:rFonts w:ascii="Arial" w:hAnsi="Arial" w:cs="Arial"/>
              </w:rPr>
              <w:t>Spare bulbs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17</w:t>
            </w:r>
          </w:p>
        </w:tc>
        <w:tc>
          <w:tcPr>
            <w:tcW w:w="2070" w:type="dxa"/>
          </w:tcPr>
          <w:p w:rsidR="00A0098E" w:rsidRPr="00C52816" w:rsidRDefault="00A0098E" w:rsidP="00262017">
            <w:pPr>
              <w:ind w:right="-805"/>
              <w:rPr>
                <w:rFonts w:ascii="Arial" w:hAnsi="Arial" w:cs="Arial"/>
              </w:rPr>
            </w:pPr>
            <w:r w:rsidRPr="00C52816">
              <w:rPr>
                <w:rFonts w:ascii="Arial" w:hAnsi="Arial" w:cs="Arial"/>
              </w:rPr>
              <w:t>BNWAS</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18</w:t>
            </w:r>
          </w:p>
        </w:tc>
        <w:tc>
          <w:tcPr>
            <w:tcW w:w="2070" w:type="dxa"/>
          </w:tcPr>
          <w:p w:rsidR="00A0098E" w:rsidRPr="00C52816" w:rsidRDefault="00A0098E" w:rsidP="00262017">
            <w:pPr>
              <w:ind w:right="-805"/>
              <w:rPr>
                <w:rFonts w:ascii="Arial" w:hAnsi="Arial" w:cs="Arial"/>
              </w:rPr>
            </w:pPr>
            <w:r w:rsidRPr="00C52816">
              <w:rPr>
                <w:rFonts w:ascii="Arial" w:hAnsi="Arial" w:cs="Arial"/>
              </w:rPr>
              <w:t>Navigation lights (incl.</w:t>
            </w:r>
          </w:p>
          <w:p w:rsidR="00A0098E" w:rsidRPr="00C52816" w:rsidRDefault="00A0098E" w:rsidP="00262017">
            <w:pPr>
              <w:ind w:right="-805"/>
              <w:rPr>
                <w:rFonts w:ascii="Arial" w:hAnsi="Arial" w:cs="Arial"/>
              </w:rPr>
            </w:pPr>
            <w:r w:rsidRPr="00C52816">
              <w:rPr>
                <w:rFonts w:ascii="Arial" w:hAnsi="Arial" w:cs="Arial"/>
              </w:rPr>
              <w:t>Suez canal light)</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Spares</w:t>
            </w:r>
          </w:p>
          <w:p w:rsidR="00A0098E" w:rsidRPr="00C52816" w:rsidRDefault="00A0098E" w:rsidP="00262017">
            <w:pPr>
              <w:rPr>
                <w:rFonts w:ascii="Arial" w:hAnsi="Arial" w:cs="Arial"/>
              </w:rPr>
            </w:pPr>
            <w:r w:rsidRPr="00C52816">
              <w:rPr>
                <w:rFonts w:ascii="Arial" w:hAnsi="Arial" w:cs="Arial"/>
              </w:rPr>
              <w:t>Distribution panel</w:t>
            </w:r>
          </w:p>
          <w:p w:rsidR="00A0098E" w:rsidRPr="00C52816" w:rsidRDefault="00A0098E" w:rsidP="00262017">
            <w:pPr>
              <w:rPr>
                <w:rFonts w:ascii="Arial" w:hAnsi="Arial" w:cs="Arial"/>
              </w:rPr>
            </w:pPr>
            <w:r w:rsidRPr="00C52816">
              <w:rPr>
                <w:rFonts w:ascii="Arial" w:hAnsi="Arial" w:cs="Arial"/>
              </w:rPr>
              <w:t>Failure alarms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19</w:t>
            </w:r>
          </w:p>
        </w:tc>
        <w:tc>
          <w:tcPr>
            <w:tcW w:w="2070" w:type="dxa"/>
          </w:tcPr>
          <w:p w:rsidR="00A0098E" w:rsidRPr="00C52816" w:rsidRDefault="00A0098E" w:rsidP="00262017">
            <w:pPr>
              <w:ind w:right="-805"/>
              <w:rPr>
                <w:rFonts w:ascii="Arial" w:hAnsi="Arial" w:cs="Arial"/>
              </w:rPr>
            </w:pPr>
            <w:r w:rsidRPr="00C52816">
              <w:rPr>
                <w:rFonts w:ascii="Arial" w:hAnsi="Arial" w:cs="Arial"/>
              </w:rPr>
              <w:t>Ships whistle, bell and</w:t>
            </w:r>
          </w:p>
          <w:p w:rsidR="00A0098E" w:rsidRPr="00C52816" w:rsidRDefault="00A0098E" w:rsidP="00262017">
            <w:pPr>
              <w:ind w:right="-805"/>
              <w:rPr>
                <w:rFonts w:ascii="Arial" w:hAnsi="Arial" w:cs="Arial"/>
              </w:rPr>
            </w:pPr>
            <w:r w:rsidRPr="00C52816">
              <w:rPr>
                <w:rFonts w:ascii="Arial" w:hAnsi="Arial" w:cs="Arial"/>
              </w:rPr>
              <w:t>gong</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Readiness for use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20</w:t>
            </w:r>
          </w:p>
        </w:tc>
        <w:tc>
          <w:tcPr>
            <w:tcW w:w="2070" w:type="dxa"/>
          </w:tcPr>
          <w:p w:rsidR="00A0098E" w:rsidRPr="00C52816" w:rsidRDefault="00A0098E" w:rsidP="00262017">
            <w:pPr>
              <w:ind w:right="-805"/>
              <w:rPr>
                <w:rFonts w:ascii="Arial" w:hAnsi="Arial" w:cs="Arial"/>
              </w:rPr>
            </w:pPr>
            <w:r w:rsidRPr="00C52816">
              <w:rPr>
                <w:rFonts w:ascii="Arial" w:hAnsi="Arial" w:cs="Arial"/>
              </w:rPr>
              <w:t>Ball and diamond shapes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Readiness for use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21</w:t>
            </w:r>
          </w:p>
        </w:tc>
        <w:tc>
          <w:tcPr>
            <w:tcW w:w="2070" w:type="dxa"/>
          </w:tcPr>
          <w:p w:rsidR="00A0098E" w:rsidRPr="00C52816" w:rsidRDefault="00A0098E" w:rsidP="00262017">
            <w:pPr>
              <w:ind w:right="-805"/>
              <w:rPr>
                <w:rFonts w:ascii="Arial" w:hAnsi="Arial" w:cs="Arial"/>
              </w:rPr>
            </w:pPr>
            <w:r w:rsidRPr="00C52816">
              <w:rPr>
                <w:rFonts w:ascii="Arial" w:hAnsi="Arial" w:cs="Arial"/>
              </w:rPr>
              <w:t>Engine telegraph</w:t>
            </w:r>
          </w:p>
        </w:tc>
        <w:tc>
          <w:tcPr>
            <w:tcW w:w="4410" w:type="dxa"/>
          </w:tcPr>
          <w:p w:rsidR="00A0098E" w:rsidRPr="00C52816" w:rsidRDefault="00A0098E" w:rsidP="00262017">
            <w:pPr>
              <w:ind w:right="-805"/>
              <w:rPr>
                <w:rFonts w:ascii="Arial" w:hAnsi="Arial" w:cs="Arial"/>
              </w:rPr>
            </w:pPr>
            <w:r w:rsidRPr="00C52816">
              <w:rPr>
                <w:rFonts w:ascii="Arial" w:hAnsi="Arial" w:cs="Arial"/>
              </w:rPr>
              <w:t>Working condition</w:t>
            </w:r>
          </w:p>
          <w:p w:rsidR="00A0098E" w:rsidRPr="00C52816" w:rsidRDefault="00A0098E" w:rsidP="00262017">
            <w:pPr>
              <w:ind w:right="-805"/>
              <w:rPr>
                <w:rFonts w:ascii="Arial" w:hAnsi="Arial" w:cs="Arial"/>
              </w:rPr>
            </w:pPr>
            <w:r w:rsidRPr="00C52816">
              <w:rPr>
                <w:rFonts w:ascii="Arial" w:hAnsi="Arial" w:cs="Arial"/>
              </w:rPr>
              <w:t>Alarms and printer</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22</w:t>
            </w:r>
          </w:p>
        </w:tc>
        <w:tc>
          <w:tcPr>
            <w:tcW w:w="2070" w:type="dxa"/>
          </w:tcPr>
          <w:p w:rsidR="00A0098E" w:rsidRPr="00C52816" w:rsidRDefault="00A0098E" w:rsidP="00262017">
            <w:pPr>
              <w:ind w:right="-805"/>
              <w:rPr>
                <w:rFonts w:ascii="Arial" w:hAnsi="Arial" w:cs="Arial"/>
              </w:rPr>
            </w:pPr>
            <w:r w:rsidRPr="00C52816">
              <w:rPr>
                <w:rFonts w:ascii="Arial" w:hAnsi="Arial" w:cs="Arial"/>
              </w:rPr>
              <w:t xml:space="preserve">Internal ship </w:t>
            </w:r>
          </w:p>
          <w:p w:rsidR="00A0098E" w:rsidRPr="00C52816" w:rsidRDefault="00A0098E" w:rsidP="00262017">
            <w:pPr>
              <w:ind w:right="-805"/>
              <w:rPr>
                <w:rFonts w:ascii="Arial" w:hAnsi="Arial" w:cs="Arial"/>
              </w:rPr>
            </w:pPr>
            <w:r w:rsidRPr="00C52816">
              <w:rPr>
                <w:rFonts w:ascii="Arial" w:hAnsi="Arial" w:cs="Arial"/>
              </w:rPr>
              <w:t>communications</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Emergency communication</w:t>
            </w:r>
          </w:p>
          <w:p w:rsidR="00A0098E" w:rsidRPr="00C52816" w:rsidRDefault="00A0098E" w:rsidP="00262017">
            <w:pPr>
              <w:rPr>
                <w:rFonts w:ascii="Arial" w:hAnsi="Arial" w:cs="Arial"/>
              </w:rPr>
            </w:pPr>
            <w:r w:rsidRPr="00C52816">
              <w:rPr>
                <w:rFonts w:ascii="Arial" w:hAnsi="Arial" w:cs="Arial"/>
              </w:rPr>
              <w:t>Test and inspections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23</w:t>
            </w:r>
          </w:p>
        </w:tc>
        <w:tc>
          <w:tcPr>
            <w:tcW w:w="2070" w:type="dxa"/>
          </w:tcPr>
          <w:p w:rsidR="00A0098E" w:rsidRPr="00C52816" w:rsidRDefault="00A0098E" w:rsidP="00262017">
            <w:pPr>
              <w:ind w:right="-805"/>
              <w:rPr>
                <w:rFonts w:ascii="Arial" w:hAnsi="Arial" w:cs="Arial"/>
              </w:rPr>
            </w:pPr>
            <w:r w:rsidRPr="00C52816">
              <w:rPr>
                <w:rFonts w:ascii="Arial" w:hAnsi="Arial" w:cs="Arial"/>
              </w:rPr>
              <w:t>PA system</w:t>
            </w:r>
          </w:p>
        </w:tc>
        <w:tc>
          <w:tcPr>
            <w:tcW w:w="4410" w:type="dxa"/>
          </w:tcPr>
          <w:p w:rsidR="00A0098E" w:rsidRPr="00C52816" w:rsidRDefault="00A0098E" w:rsidP="00262017">
            <w:pPr>
              <w:rPr>
                <w:rFonts w:ascii="Arial" w:hAnsi="Arial" w:cs="Arial"/>
              </w:rPr>
            </w:pPr>
            <w:r w:rsidRPr="00C52816">
              <w:rPr>
                <w:rFonts w:ascii="Arial" w:hAnsi="Arial" w:cs="Arial"/>
              </w:rPr>
              <w:t>Working condition</w:t>
            </w:r>
          </w:p>
          <w:p w:rsidR="00A0098E" w:rsidRPr="00C52816" w:rsidRDefault="00A0098E" w:rsidP="00262017">
            <w:pPr>
              <w:rPr>
                <w:rFonts w:ascii="Arial" w:hAnsi="Arial" w:cs="Arial"/>
              </w:rPr>
            </w:pPr>
            <w:r w:rsidRPr="00C52816">
              <w:rPr>
                <w:rFonts w:ascii="Arial" w:hAnsi="Arial" w:cs="Arial"/>
              </w:rPr>
              <w:t>Emergency power supply</w:t>
            </w:r>
          </w:p>
          <w:p w:rsidR="00A0098E" w:rsidRPr="00C52816" w:rsidRDefault="00A0098E" w:rsidP="00262017">
            <w:pPr>
              <w:rPr>
                <w:rFonts w:ascii="Arial" w:hAnsi="Arial" w:cs="Arial"/>
              </w:rPr>
            </w:pPr>
            <w:r w:rsidRPr="00C52816">
              <w:rPr>
                <w:rFonts w:ascii="Arial" w:hAnsi="Arial" w:cs="Arial"/>
              </w:rPr>
              <w:t>Test and inspections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24</w:t>
            </w:r>
          </w:p>
        </w:tc>
        <w:tc>
          <w:tcPr>
            <w:tcW w:w="2070" w:type="dxa"/>
          </w:tcPr>
          <w:p w:rsidR="00A0098E" w:rsidRPr="00C52816" w:rsidRDefault="00A0098E" w:rsidP="00262017">
            <w:pPr>
              <w:ind w:right="-805"/>
              <w:rPr>
                <w:rFonts w:ascii="Arial" w:hAnsi="Arial" w:cs="Arial"/>
              </w:rPr>
            </w:pPr>
            <w:r w:rsidRPr="00C52816">
              <w:rPr>
                <w:rFonts w:ascii="Arial" w:hAnsi="Arial" w:cs="Arial"/>
              </w:rPr>
              <w:t>GMDSS equipment:</w:t>
            </w:r>
          </w:p>
          <w:p w:rsidR="00A0098E" w:rsidRPr="00C52816" w:rsidRDefault="00A0098E" w:rsidP="00262017">
            <w:pPr>
              <w:ind w:right="-805"/>
              <w:rPr>
                <w:rFonts w:ascii="Arial" w:hAnsi="Arial" w:cs="Arial"/>
              </w:rPr>
            </w:pPr>
            <w:r w:rsidRPr="00C52816">
              <w:rPr>
                <w:rFonts w:ascii="Arial" w:hAnsi="Arial" w:cs="Arial"/>
              </w:rPr>
              <w:t>- HF/MF/VHF/UHF</w:t>
            </w:r>
          </w:p>
          <w:p w:rsidR="00A0098E" w:rsidRPr="00C52816" w:rsidRDefault="00A0098E" w:rsidP="00262017">
            <w:pPr>
              <w:ind w:right="-805"/>
              <w:rPr>
                <w:rFonts w:ascii="Arial" w:hAnsi="Arial" w:cs="Arial"/>
              </w:rPr>
            </w:pPr>
            <w:r w:rsidRPr="00C52816">
              <w:rPr>
                <w:rFonts w:ascii="Arial" w:hAnsi="Arial" w:cs="Arial"/>
              </w:rPr>
              <w:t>installations (incl. DSC)</w:t>
            </w:r>
          </w:p>
          <w:p w:rsidR="00A0098E" w:rsidRPr="00C52816" w:rsidRDefault="00A0098E" w:rsidP="00262017">
            <w:pPr>
              <w:ind w:right="-805"/>
              <w:rPr>
                <w:rFonts w:ascii="Arial" w:hAnsi="Arial" w:cs="Arial"/>
              </w:rPr>
            </w:pPr>
            <w:r w:rsidRPr="00C52816">
              <w:rPr>
                <w:rFonts w:ascii="Arial" w:hAnsi="Arial" w:cs="Arial"/>
              </w:rPr>
              <w:t xml:space="preserve">- INMARSAT ship </w:t>
            </w:r>
          </w:p>
          <w:p w:rsidR="00A0098E" w:rsidRPr="00C52816" w:rsidRDefault="00A0098E" w:rsidP="00262017">
            <w:pPr>
              <w:ind w:right="-805"/>
              <w:rPr>
                <w:rFonts w:ascii="Arial" w:hAnsi="Arial" w:cs="Arial"/>
              </w:rPr>
            </w:pPr>
            <w:r w:rsidRPr="00C52816">
              <w:rPr>
                <w:rFonts w:ascii="Arial" w:hAnsi="Arial" w:cs="Arial"/>
              </w:rPr>
              <w:t>earth station and EGC</w:t>
            </w:r>
          </w:p>
          <w:p w:rsidR="00A0098E" w:rsidRPr="00C52816" w:rsidRDefault="00A0098E" w:rsidP="00262017">
            <w:pPr>
              <w:ind w:right="-805"/>
              <w:rPr>
                <w:rFonts w:ascii="Arial" w:hAnsi="Arial" w:cs="Arial"/>
              </w:rPr>
            </w:pPr>
            <w:r w:rsidRPr="00C52816">
              <w:rPr>
                <w:rFonts w:ascii="Arial" w:hAnsi="Arial" w:cs="Arial"/>
              </w:rPr>
              <w:t>receiver</w:t>
            </w:r>
          </w:p>
          <w:p w:rsidR="00A0098E" w:rsidRPr="00C52816" w:rsidRDefault="00A0098E" w:rsidP="00262017">
            <w:pPr>
              <w:ind w:right="-805"/>
              <w:rPr>
                <w:rFonts w:ascii="Arial" w:hAnsi="Arial" w:cs="Arial"/>
              </w:rPr>
            </w:pPr>
            <w:r w:rsidRPr="00C52816">
              <w:rPr>
                <w:rFonts w:ascii="Arial" w:hAnsi="Arial" w:cs="Arial"/>
              </w:rPr>
              <w:t>- NAVTEX receiver</w:t>
            </w:r>
          </w:p>
        </w:tc>
        <w:tc>
          <w:tcPr>
            <w:tcW w:w="4410" w:type="dxa"/>
          </w:tcPr>
          <w:p w:rsidR="00A0098E" w:rsidRPr="00C52816" w:rsidRDefault="00A0098E" w:rsidP="00262017">
            <w:pPr>
              <w:rPr>
                <w:rFonts w:ascii="Arial" w:hAnsi="Arial" w:cs="Arial"/>
              </w:rPr>
            </w:pPr>
            <w:r w:rsidRPr="00C52816">
              <w:rPr>
                <w:rFonts w:ascii="Arial" w:hAnsi="Arial" w:cs="Arial"/>
              </w:rPr>
              <w:t>Main and emergency power supply</w:t>
            </w:r>
          </w:p>
          <w:p w:rsidR="00A0098E" w:rsidRPr="00C52816" w:rsidRDefault="00A0098E" w:rsidP="00262017">
            <w:pPr>
              <w:rPr>
                <w:rFonts w:ascii="Arial" w:hAnsi="Arial" w:cs="Arial"/>
              </w:rPr>
            </w:pPr>
            <w:r w:rsidRPr="00C52816">
              <w:rPr>
                <w:rFonts w:ascii="Arial" w:hAnsi="Arial" w:cs="Arial"/>
              </w:rPr>
              <w:t>Batteries</w:t>
            </w:r>
          </w:p>
          <w:p w:rsidR="00A0098E" w:rsidRPr="00C52816" w:rsidRDefault="00A0098E" w:rsidP="00262017">
            <w:pPr>
              <w:rPr>
                <w:rFonts w:ascii="Arial" w:hAnsi="Arial" w:cs="Arial"/>
              </w:rPr>
            </w:pPr>
            <w:r w:rsidRPr="00C52816">
              <w:rPr>
                <w:rFonts w:ascii="Arial" w:hAnsi="Arial" w:cs="Arial"/>
              </w:rPr>
              <w:t>Lighting in radio room</w:t>
            </w:r>
          </w:p>
          <w:p w:rsidR="00A0098E" w:rsidRPr="00C52816" w:rsidRDefault="00A0098E" w:rsidP="00262017">
            <w:pPr>
              <w:rPr>
                <w:rFonts w:ascii="Arial" w:hAnsi="Arial" w:cs="Arial"/>
              </w:rPr>
            </w:pPr>
            <w:r w:rsidRPr="00C52816">
              <w:rPr>
                <w:rFonts w:ascii="Arial" w:hAnsi="Arial" w:cs="Arial"/>
              </w:rPr>
              <w:t>Shore based maintenance and service</w:t>
            </w:r>
          </w:p>
          <w:p w:rsidR="00A0098E" w:rsidRPr="00C52816" w:rsidRDefault="00A0098E" w:rsidP="00262017">
            <w:pPr>
              <w:rPr>
                <w:rFonts w:ascii="Arial" w:hAnsi="Arial" w:cs="Arial"/>
              </w:rPr>
            </w:pPr>
            <w:r w:rsidRPr="00C52816">
              <w:rPr>
                <w:rFonts w:ascii="Arial" w:hAnsi="Arial" w:cs="Arial"/>
              </w:rPr>
              <w:t>Signage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25</w:t>
            </w:r>
          </w:p>
        </w:tc>
        <w:tc>
          <w:tcPr>
            <w:tcW w:w="2070" w:type="dxa"/>
          </w:tcPr>
          <w:p w:rsidR="00A0098E" w:rsidRPr="00C52816" w:rsidRDefault="00A0098E" w:rsidP="00262017">
            <w:pPr>
              <w:ind w:right="-805"/>
              <w:rPr>
                <w:rFonts w:ascii="Arial" w:hAnsi="Arial" w:cs="Arial"/>
              </w:rPr>
            </w:pPr>
            <w:r w:rsidRPr="00C52816">
              <w:rPr>
                <w:rFonts w:ascii="Arial" w:hAnsi="Arial" w:cs="Arial"/>
              </w:rPr>
              <w:t>EPIRBs, SARTs</w:t>
            </w:r>
          </w:p>
          <w:p w:rsidR="00A0098E" w:rsidRPr="00C52816" w:rsidRDefault="00A0098E" w:rsidP="00262017">
            <w:pPr>
              <w:ind w:right="-805"/>
              <w:rPr>
                <w:rFonts w:ascii="Arial" w:hAnsi="Arial" w:cs="Arial"/>
              </w:rPr>
            </w:pPr>
          </w:p>
        </w:tc>
        <w:tc>
          <w:tcPr>
            <w:tcW w:w="4410" w:type="dxa"/>
          </w:tcPr>
          <w:p w:rsidR="00A0098E" w:rsidRPr="00C52816" w:rsidRDefault="00A0098E" w:rsidP="00262017">
            <w:pPr>
              <w:ind w:right="-805"/>
              <w:rPr>
                <w:rFonts w:ascii="Arial" w:hAnsi="Arial" w:cs="Arial"/>
              </w:rPr>
            </w:pPr>
            <w:r w:rsidRPr="00C52816">
              <w:rPr>
                <w:rFonts w:ascii="Arial" w:hAnsi="Arial" w:cs="Arial"/>
              </w:rPr>
              <w:t>Condition</w:t>
            </w:r>
          </w:p>
          <w:p w:rsidR="00A0098E" w:rsidRPr="00C52816" w:rsidRDefault="00A0098E" w:rsidP="00262017">
            <w:pPr>
              <w:ind w:right="-805"/>
              <w:rPr>
                <w:rFonts w:ascii="Arial" w:hAnsi="Arial" w:cs="Arial"/>
              </w:rPr>
            </w:pPr>
            <w:r w:rsidRPr="00C52816">
              <w:rPr>
                <w:rFonts w:ascii="Arial" w:hAnsi="Arial" w:cs="Arial"/>
              </w:rPr>
              <w:t xml:space="preserve">Battery </w:t>
            </w:r>
          </w:p>
          <w:p w:rsidR="00A0098E" w:rsidRPr="00C52816" w:rsidRDefault="00A0098E" w:rsidP="00262017">
            <w:pPr>
              <w:ind w:right="-805"/>
              <w:rPr>
                <w:rFonts w:ascii="Arial" w:hAnsi="Arial" w:cs="Arial"/>
              </w:rPr>
            </w:pPr>
            <w:r w:rsidRPr="00C52816">
              <w:rPr>
                <w:rFonts w:ascii="Arial" w:hAnsi="Arial" w:cs="Arial"/>
              </w:rPr>
              <w:t>Float free arrangements</w:t>
            </w:r>
          </w:p>
          <w:p w:rsidR="00A0098E" w:rsidRPr="00C52816" w:rsidRDefault="00A0098E" w:rsidP="00262017">
            <w:pPr>
              <w:rPr>
                <w:rFonts w:ascii="Arial" w:hAnsi="Arial" w:cs="Arial"/>
              </w:rPr>
            </w:pPr>
            <w:r w:rsidRPr="00C52816">
              <w:rPr>
                <w:rFonts w:ascii="Arial" w:hAnsi="Arial" w:cs="Arial"/>
              </w:rPr>
              <w:t>Marking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26</w:t>
            </w:r>
          </w:p>
        </w:tc>
        <w:tc>
          <w:tcPr>
            <w:tcW w:w="2070" w:type="dxa"/>
          </w:tcPr>
          <w:p w:rsidR="00A0098E" w:rsidRPr="00C52816" w:rsidRDefault="00A0098E" w:rsidP="00262017">
            <w:pPr>
              <w:ind w:right="-805"/>
              <w:rPr>
                <w:rFonts w:ascii="Arial" w:hAnsi="Arial" w:cs="Arial"/>
              </w:rPr>
            </w:pPr>
            <w:r w:rsidRPr="00C52816">
              <w:rPr>
                <w:rFonts w:ascii="Arial" w:hAnsi="Arial" w:cs="Arial"/>
              </w:rPr>
              <w:t>Antennas</w:t>
            </w:r>
          </w:p>
        </w:tc>
        <w:tc>
          <w:tcPr>
            <w:tcW w:w="4410" w:type="dxa"/>
          </w:tcPr>
          <w:p w:rsidR="00A0098E" w:rsidRPr="00C52816" w:rsidRDefault="00A0098E" w:rsidP="00262017">
            <w:pPr>
              <w:rPr>
                <w:rFonts w:ascii="Arial" w:hAnsi="Arial" w:cs="Arial"/>
              </w:rPr>
            </w:pPr>
            <w:r w:rsidRPr="00C52816">
              <w:rPr>
                <w:rFonts w:ascii="Arial" w:hAnsi="Arial" w:cs="Arial"/>
              </w:rPr>
              <w:t>Condition of components</w:t>
            </w:r>
          </w:p>
          <w:p w:rsidR="00A0098E" w:rsidRPr="00C52816" w:rsidRDefault="00A0098E" w:rsidP="00262017">
            <w:pPr>
              <w:rPr>
                <w:rFonts w:ascii="Arial" w:hAnsi="Arial" w:cs="Arial"/>
              </w:rPr>
            </w:pPr>
            <w:r w:rsidRPr="00C52816">
              <w:rPr>
                <w:rFonts w:ascii="Arial" w:hAnsi="Arial" w:cs="Arial"/>
              </w:rPr>
              <w:t>Masts and brackets condition</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27</w:t>
            </w:r>
          </w:p>
        </w:tc>
        <w:tc>
          <w:tcPr>
            <w:tcW w:w="2070" w:type="dxa"/>
          </w:tcPr>
          <w:p w:rsidR="00A0098E" w:rsidRPr="00C52816" w:rsidRDefault="00A0098E" w:rsidP="00262017">
            <w:pPr>
              <w:ind w:right="-805"/>
              <w:rPr>
                <w:rFonts w:ascii="Arial" w:hAnsi="Arial" w:cs="Arial"/>
              </w:rPr>
            </w:pPr>
            <w:r w:rsidRPr="00C52816">
              <w:rPr>
                <w:rFonts w:ascii="Arial" w:hAnsi="Arial" w:cs="Arial"/>
              </w:rPr>
              <w:t>Tools and spares</w:t>
            </w:r>
          </w:p>
        </w:tc>
        <w:tc>
          <w:tcPr>
            <w:tcW w:w="4410" w:type="dxa"/>
          </w:tcPr>
          <w:p w:rsidR="00A0098E" w:rsidRPr="00C52816" w:rsidRDefault="00A0098E" w:rsidP="00262017">
            <w:pPr>
              <w:rPr>
                <w:rFonts w:ascii="Arial" w:hAnsi="Arial" w:cs="Arial"/>
              </w:rPr>
            </w:pPr>
            <w:r w:rsidRPr="00C52816">
              <w:rPr>
                <w:rFonts w:ascii="Arial" w:hAnsi="Arial" w:cs="Arial"/>
              </w:rPr>
              <w:t>Inventory</w:t>
            </w:r>
          </w:p>
          <w:p w:rsidR="00A0098E" w:rsidRPr="00C52816" w:rsidRDefault="00A0098E" w:rsidP="00262017">
            <w:pPr>
              <w:rPr>
                <w:rFonts w:ascii="Arial" w:hAnsi="Arial" w:cs="Arial"/>
              </w:rPr>
            </w:pPr>
            <w:r w:rsidRPr="00C52816">
              <w:rPr>
                <w:rFonts w:ascii="Arial" w:hAnsi="Arial" w:cs="Arial"/>
              </w:rPr>
              <w:t>Storage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ind w:right="-805"/>
              <w:rPr>
                <w:rFonts w:ascii="Arial" w:hAnsi="Arial" w:cs="Arial"/>
              </w:rPr>
            </w:pPr>
          </w:p>
        </w:tc>
        <w:tc>
          <w:tcPr>
            <w:tcW w:w="4410" w:type="dxa"/>
          </w:tcPr>
          <w:p w:rsidR="00A0098E" w:rsidRPr="00C52816" w:rsidRDefault="00A0098E" w:rsidP="00262017">
            <w:pPr>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ind w:right="-805"/>
              <w:rPr>
                <w:rFonts w:ascii="Arial" w:hAnsi="Arial" w:cs="Arial"/>
              </w:rPr>
            </w:pPr>
          </w:p>
        </w:tc>
        <w:tc>
          <w:tcPr>
            <w:tcW w:w="4410" w:type="dxa"/>
          </w:tcPr>
          <w:p w:rsidR="00A0098E" w:rsidRPr="00C52816" w:rsidRDefault="00A0098E" w:rsidP="00262017">
            <w:pPr>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right="-142"/>
        <w:rPr>
          <w:rFonts w:ascii="Arial" w:hAnsi="Arial" w:cs="Arial"/>
          <w:sz w:val="22"/>
        </w:rPr>
      </w:pPr>
    </w:p>
    <w:p w:rsidR="00A0098E" w:rsidRPr="00C52816" w:rsidRDefault="00A0098E" w:rsidP="00A0098E">
      <w:pPr>
        <w:ind w:right="-805"/>
        <w:rPr>
          <w:rFonts w:ascii="Arial" w:hAnsi="Arial" w:cs="Arial"/>
          <w:b/>
        </w:rPr>
      </w:pPr>
      <w:r w:rsidRPr="00C52816">
        <w:rPr>
          <w:rFonts w:ascii="Arial" w:hAnsi="Arial" w:cs="Arial"/>
          <w:b/>
        </w:rPr>
        <w:tab/>
      </w:r>
    </w:p>
    <w:p w:rsidR="00A0098E" w:rsidRPr="00C52816" w:rsidRDefault="00A0098E" w:rsidP="00A0098E">
      <w:pPr>
        <w:ind w:right="-805"/>
        <w:rPr>
          <w:rFonts w:ascii="Arial" w:hAnsi="Arial" w:cs="Arial"/>
          <w:b/>
        </w:rPr>
      </w:pPr>
      <w:r w:rsidRPr="00C52816">
        <w:rPr>
          <w:rFonts w:ascii="Arial" w:hAnsi="Arial" w:cs="Arial"/>
          <w:b/>
        </w:rPr>
        <w:tab/>
      </w:r>
      <w:r w:rsidRPr="00C52816">
        <w:rPr>
          <w:rFonts w:ascii="Arial" w:hAnsi="Arial" w:cs="Arial"/>
          <w:b/>
        </w:rPr>
        <w:tab/>
      </w:r>
      <w:r w:rsidRPr="00C52816">
        <w:rPr>
          <w:rFonts w:ascii="Arial" w:hAnsi="Arial" w:cs="Arial"/>
          <w:b/>
        </w:rPr>
        <w:tab/>
      </w:r>
      <w:r w:rsidRPr="00C52816">
        <w:rPr>
          <w:rFonts w:ascii="Arial" w:hAnsi="Arial" w:cs="Arial"/>
          <w:b/>
        </w:rPr>
        <w:tab/>
      </w:r>
      <w:r w:rsidRPr="00C52816">
        <w:rPr>
          <w:rFonts w:ascii="Arial" w:hAnsi="Arial" w:cs="Arial"/>
          <w:b/>
        </w:rPr>
        <w:tab/>
      </w:r>
    </w:p>
    <w:p w:rsidR="00A0098E" w:rsidRPr="00C52816" w:rsidRDefault="00A0098E" w:rsidP="00A0098E">
      <w:pPr>
        <w:ind w:left="-142"/>
        <w:rPr>
          <w:rFonts w:ascii="Arial" w:hAnsi="Arial" w:cs="Arial"/>
        </w:rPr>
      </w:pPr>
      <w:r w:rsidRPr="00C52816">
        <w:rPr>
          <w:rFonts w:ascii="Arial" w:hAnsi="Arial" w:cs="Arial"/>
        </w:rPr>
        <w:t xml:space="preserve"> </w:t>
      </w:r>
    </w:p>
    <w:p w:rsidR="00A0098E" w:rsidRDefault="00A0098E" w:rsidP="00A0098E">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Comments</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section</w:t>
            </w:r>
          </w:p>
        </w:tc>
      </w:tr>
      <w:tr w:rsidR="00A0098E" w:rsidRPr="00C52816" w:rsidTr="00262017">
        <w:tc>
          <w:tcPr>
            <w:tcW w:w="10170" w:type="dxa"/>
            <w:gridSpan w:val="6"/>
          </w:tcPr>
          <w:p w:rsidR="00A0098E" w:rsidRPr="00C52816" w:rsidRDefault="00A0098E" w:rsidP="00262017">
            <w:pPr>
              <w:pStyle w:val="Heading1"/>
              <w:rPr>
                <w:rFonts w:cs="Arial"/>
                <w:b w:val="0"/>
              </w:rPr>
            </w:pPr>
            <w:bookmarkStart w:id="13" w:name="_Toc57636540"/>
            <w:r w:rsidRPr="00C52816">
              <w:rPr>
                <w:rFonts w:cs="Arial"/>
              </w:rPr>
              <w:t>600 – ENGINE ROOM, MACHINERY &amp; EQUIPMENT</w:t>
            </w:r>
            <w:bookmarkEnd w:id="13"/>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ind w:right="-805"/>
              <w:rPr>
                <w:rFonts w:ascii="Arial" w:hAnsi="Arial" w:cs="Arial"/>
              </w:rPr>
            </w:pPr>
            <w:r w:rsidRPr="00C52816">
              <w:rPr>
                <w:rFonts w:ascii="Arial" w:hAnsi="Arial" w:cs="Arial"/>
              </w:rPr>
              <w:t>E/R general</w:t>
            </w:r>
          </w:p>
        </w:tc>
        <w:tc>
          <w:tcPr>
            <w:tcW w:w="4410" w:type="dxa"/>
          </w:tcPr>
          <w:p w:rsidR="00A0098E" w:rsidRPr="00C52816" w:rsidRDefault="00A0098E" w:rsidP="00262017">
            <w:pPr>
              <w:rPr>
                <w:rFonts w:ascii="Arial" w:hAnsi="Arial" w:cs="Arial"/>
              </w:rPr>
            </w:pPr>
            <w:r w:rsidRPr="00C52816">
              <w:rPr>
                <w:rFonts w:ascii="Arial" w:hAnsi="Arial" w:cs="Arial"/>
              </w:rPr>
              <w:t>Housekeeping</w:t>
            </w:r>
          </w:p>
          <w:p w:rsidR="00A0098E" w:rsidRPr="00C52816" w:rsidRDefault="00A0098E" w:rsidP="00262017">
            <w:pPr>
              <w:rPr>
                <w:rFonts w:ascii="Arial" w:hAnsi="Arial" w:cs="Arial"/>
              </w:rPr>
            </w:pPr>
            <w:r w:rsidRPr="00C52816">
              <w:rPr>
                <w:rFonts w:ascii="Arial" w:hAnsi="Arial" w:cs="Arial"/>
              </w:rPr>
              <w:t>Standard of cleanliness</w:t>
            </w:r>
          </w:p>
          <w:p w:rsidR="00A0098E" w:rsidRPr="00C52816" w:rsidRDefault="00A0098E" w:rsidP="00262017">
            <w:pPr>
              <w:rPr>
                <w:rFonts w:ascii="Arial" w:hAnsi="Arial" w:cs="Arial"/>
              </w:rPr>
            </w:pPr>
            <w:r w:rsidRPr="00C52816">
              <w:rPr>
                <w:rFonts w:ascii="Arial" w:hAnsi="Arial" w:cs="Arial"/>
              </w:rPr>
              <w:t xml:space="preserve">Guards and fencing </w:t>
            </w:r>
          </w:p>
          <w:p w:rsidR="00A0098E" w:rsidRPr="00C52816" w:rsidRDefault="00A0098E" w:rsidP="00262017">
            <w:pPr>
              <w:rPr>
                <w:rFonts w:ascii="Arial" w:hAnsi="Arial" w:cs="Arial"/>
              </w:rPr>
            </w:pPr>
            <w:r w:rsidRPr="00C52816">
              <w:rPr>
                <w:rFonts w:ascii="Arial" w:hAnsi="Arial" w:cs="Arial"/>
              </w:rPr>
              <w:t>Condition of meters and gauges</w:t>
            </w:r>
          </w:p>
          <w:p w:rsidR="00A0098E" w:rsidRPr="00C52816" w:rsidRDefault="00A0098E" w:rsidP="00262017">
            <w:pPr>
              <w:rPr>
                <w:rFonts w:ascii="Arial" w:hAnsi="Arial" w:cs="Arial"/>
              </w:rPr>
            </w:pPr>
            <w:r w:rsidRPr="00C52816">
              <w:rPr>
                <w:rFonts w:ascii="Arial" w:hAnsi="Arial" w:cs="Arial"/>
              </w:rPr>
              <w:t>Insulation of hot surfaces</w:t>
            </w:r>
          </w:p>
          <w:p w:rsidR="00A0098E" w:rsidRPr="00C52816" w:rsidRDefault="00A0098E" w:rsidP="00262017">
            <w:pPr>
              <w:rPr>
                <w:rFonts w:ascii="Arial" w:hAnsi="Arial" w:cs="Arial"/>
              </w:rPr>
            </w:pPr>
            <w:r w:rsidRPr="00C52816">
              <w:rPr>
                <w:rFonts w:ascii="Arial" w:hAnsi="Arial" w:cs="Arial"/>
              </w:rPr>
              <w:t>Thermographic/ hot spot survey and follow up</w:t>
            </w:r>
          </w:p>
          <w:p w:rsidR="00A0098E" w:rsidRPr="00C52816" w:rsidRDefault="00A0098E" w:rsidP="00262017">
            <w:pPr>
              <w:rPr>
                <w:rFonts w:ascii="Arial" w:hAnsi="Arial" w:cs="Arial"/>
              </w:rPr>
            </w:pPr>
            <w:r w:rsidRPr="00C52816">
              <w:rPr>
                <w:rFonts w:ascii="Arial" w:hAnsi="Arial" w:cs="Arial"/>
              </w:rPr>
              <w:t>Self-closing devices for tanks</w:t>
            </w:r>
          </w:p>
          <w:p w:rsidR="00A0098E" w:rsidRPr="00C52816" w:rsidRDefault="00A0098E" w:rsidP="00262017">
            <w:pPr>
              <w:rPr>
                <w:rFonts w:ascii="Arial" w:hAnsi="Arial" w:cs="Arial"/>
              </w:rPr>
            </w:pPr>
            <w:r w:rsidRPr="00C52816">
              <w:rPr>
                <w:rFonts w:ascii="Arial" w:hAnsi="Arial" w:cs="Arial"/>
              </w:rPr>
              <w:t>Lighting (incl. emergency) and ventilation</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Pr="00C52816" w:rsidRDefault="00A0098E" w:rsidP="00262017">
            <w:pPr>
              <w:ind w:right="-805"/>
              <w:rPr>
                <w:rFonts w:ascii="Arial" w:hAnsi="Arial" w:cs="Arial"/>
              </w:rPr>
            </w:pPr>
            <w:r w:rsidRPr="00C52816">
              <w:rPr>
                <w:rFonts w:ascii="Arial" w:hAnsi="Arial" w:cs="Arial"/>
              </w:rPr>
              <w:t>Engine Control Room</w:t>
            </w:r>
          </w:p>
        </w:tc>
        <w:tc>
          <w:tcPr>
            <w:tcW w:w="4410" w:type="dxa"/>
          </w:tcPr>
          <w:p w:rsidR="00A0098E" w:rsidRPr="00C52816" w:rsidRDefault="00A0098E" w:rsidP="00262017">
            <w:pPr>
              <w:rPr>
                <w:rFonts w:ascii="Arial" w:hAnsi="Arial" w:cs="Arial"/>
              </w:rPr>
            </w:pPr>
            <w:r w:rsidRPr="00C52816">
              <w:rPr>
                <w:rFonts w:ascii="Arial" w:hAnsi="Arial" w:cs="Arial"/>
              </w:rPr>
              <w:t>Housekeeping</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 (incl. emergency) and HVAC</w:t>
            </w:r>
          </w:p>
          <w:p w:rsidR="00A0098E" w:rsidRPr="00C52816" w:rsidRDefault="00A0098E" w:rsidP="00262017">
            <w:pPr>
              <w:rPr>
                <w:rFonts w:ascii="Arial" w:hAnsi="Arial" w:cs="Arial"/>
              </w:rPr>
            </w:pPr>
            <w:r w:rsidRPr="00C52816">
              <w:rPr>
                <w:rFonts w:ascii="Arial" w:hAnsi="Arial" w:cs="Arial"/>
              </w:rPr>
              <w:t>Signage</w:t>
            </w:r>
          </w:p>
          <w:p w:rsidR="00A0098E" w:rsidRPr="00C52816" w:rsidRDefault="00A0098E" w:rsidP="00262017">
            <w:pPr>
              <w:rPr>
                <w:rFonts w:ascii="Arial" w:hAnsi="Arial" w:cs="Arial"/>
              </w:rPr>
            </w:pPr>
            <w:r w:rsidRPr="00C52816">
              <w:rPr>
                <w:rFonts w:ascii="Arial" w:hAnsi="Arial" w:cs="Arial"/>
              </w:rPr>
              <w:t>Switchboards and control panels (insulation matting)</w:t>
            </w:r>
          </w:p>
          <w:p w:rsidR="00A0098E" w:rsidRPr="00C52816" w:rsidRDefault="00A0098E" w:rsidP="00262017">
            <w:pPr>
              <w:rPr>
                <w:rFonts w:ascii="Arial" w:hAnsi="Arial" w:cs="Arial"/>
              </w:rPr>
            </w:pPr>
            <w:r w:rsidRPr="00C52816">
              <w:rPr>
                <w:rFonts w:ascii="Arial" w:hAnsi="Arial" w:cs="Arial"/>
              </w:rPr>
              <w:t xml:space="preserve">Alarms and indicators </w:t>
            </w:r>
          </w:p>
          <w:p w:rsidR="00A0098E" w:rsidRPr="00C52816" w:rsidRDefault="00A0098E" w:rsidP="00262017">
            <w:pPr>
              <w:rPr>
                <w:rFonts w:ascii="Arial" w:hAnsi="Arial" w:cs="Arial"/>
              </w:rPr>
            </w:pPr>
            <w:r w:rsidRPr="00C52816">
              <w:rPr>
                <w:rFonts w:ascii="Arial" w:hAnsi="Arial" w:cs="Arial"/>
              </w:rPr>
              <w:t>Internal communications</w:t>
            </w:r>
          </w:p>
          <w:p w:rsidR="00A0098E" w:rsidRPr="00C52816" w:rsidRDefault="00A0098E" w:rsidP="00262017">
            <w:pPr>
              <w:rPr>
                <w:rFonts w:ascii="Arial" w:hAnsi="Arial" w:cs="Arial"/>
              </w:rPr>
            </w:pPr>
            <w:r w:rsidRPr="00C52816">
              <w:rPr>
                <w:rFonts w:ascii="Arial" w:hAnsi="Arial" w:cs="Arial"/>
              </w:rPr>
              <w:t>Safety equipment</w:t>
            </w:r>
          </w:p>
          <w:p w:rsidR="00A0098E" w:rsidRPr="00C52816" w:rsidRDefault="00A0098E" w:rsidP="00262017">
            <w:pPr>
              <w:rPr>
                <w:rFonts w:ascii="Arial" w:hAnsi="Arial" w:cs="Arial"/>
              </w:rPr>
            </w:pPr>
            <w:r w:rsidRPr="00C52816">
              <w:rPr>
                <w:rFonts w:ascii="Arial" w:hAnsi="Arial" w:cs="Arial"/>
              </w:rPr>
              <w:t>Manuals and filing system</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3</w:t>
            </w:r>
          </w:p>
        </w:tc>
        <w:tc>
          <w:tcPr>
            <w:tcW w:w="2070" w:type="dxa"/>
          </w:tcPr>
          <w:p w:rsidR="00A0098E" w:rsidRPr="00C52816" w:rsidRDefault="00A0098E" w:rsidP="00262017">
            <w:pPr>
              <w:ind w:right="-805"/>
              <w:rPr>
                <w:rFonts w:ascii="Arial" w:hAnsi="Arial" w:cs="Arial"/>
              </w:rPr>
            </w:pPr>
            <w:r w:rsidRPr="00C52816">
              <w:rPr>
                <w:rFonts w:ascii="Arial" w:hAnsi="Arial" w:cs="Arial"/>
              </w:rPr>
              <w:t>Engine Workshop</w:t>
            </w:r>
          </w:p>
        </w:tc>
        <w:tc>
          <w:tcPr>
            <w:tcW w:w="4410" w:type="dxa"/>
          </w:tcPr>
          <w:p w:rsidR="00A0098E" w:rsidRPr="00C52816" w:rsidRDefault="00A0098E" w:rsidP="00262017">
            <w:pPr>
              <w:rPr>
                <w:rFonts w:ascii="Arial" w:hAnsi="Arial" w:cs="Arial"/>
              </w:rPr>
            </w:pPr>
            <w:r w:rsidRPr="00C52816">
              <w:rPr>
                <w:rFonts w:ascii="Arial" w:hAnsi="Arial" w:cs="Arial"/>
              </w:rPr>
              <w:t>Housekeeping and cleanliness</w:t>
            </w:r>
          </w:p>
          <w:p w:rsidR="00A0098E" w:rsidRPr="00C52816" w:rsidRDefault="00A0098E" w:rsidP="00262017">
            <w:pPr>
              <w:rPr>
                <w:rFonts w:ascii="Arial" w:hAnsi="Arial" w:cs="Arial"/>
              </w:rPr>
            </w:pPr>
            <w:r w:rsidRPr="00C52816">
              <w:rPr>
                <w:rFonts w:ascii="Arial" w:hAnsi="Arial" w:cs="Arial"/>
              </w:rPr>
              <w:t>Condition of equipment and machinery</w:t>
            </w:r>
          </w:p>
          <w:p w:rsidR="00A0098E" w:rsidRPr="00C52816" w:rsidRDefault="00A0098E" w:rsidP="00262017">
            <w:pPr>
              <w:rPr>
                <w:rFonts w:ascii="Arial" w:hAnsi="Arial" w:cs="Arial"/>
              </w:rPr>
            </w:pPr>
            <w:r w:rsidRPr="00C52816">
              <w:rPr>
                <w:rFonts w:ascii="Arial" w:hAnsi="Arial" w:cs="Arial"/>
              </w:rPr>
              <w:t>Guards and fencing</w:t>
            </w:r>
          </w:p>
          <w:p w:rsidR="00A0098E" w:rsidRPr="00C52816" w:rsidRDefault="00A0098E" w:rsidP="00262017">
            <w:pPr>
              <w:rPr>
                <w:rFonts w:ascii="Arial" w:hAnsi="Arial" w:cs="Arial"/>
              </w:rPr>
            </w:pPr>
            <w:r w:rsidRPr="00C52816">
              <w:rPr>
                <w:rFonts w:ascii="Arial" w:hAnsi="Arial" w:cs="Arial"/>
              </w:rPr>
              <w:t>Storage and use of gas bottles &amp; welding equipment</w:t>
            </w:r>
          </w:p>
          <w:p w:rsidR="00A0098E" w:rsidRPr="00C52816" w:rsidRDefault="00A0098E" w:rsidP="00262017">
            <w:pPr>
              <w:rPr>
                <w:rFonts w:ascii="Arial" w:hAnsi="Arial" w:cs="Arial"/>
              </w:rPr>
            </w:pPr>
            <w:r w:rsidRPr="00C52816">
              <w:rPr>
                <w:rFonts w:ascii="Arial" w:hAnsi="Arial" w:cs="Arial"/>
              </w:rPr>
              <w:t>Fire protection and detection systems</w:t>
            </w:r>
          </w:p>
          <w:p w:rsidR="00A0098E" w:rsidRPr="00C52816" w:rsidRDefault="00A0098E" w:rsidP="00262017">
            <w:pPr>
              <w:rPr>
                <w:rFonts w:ascii="Arial" w:hAnsi="Arial" w:cs="Arial"/>
              </w:rPr>
            </w:pPr>
            <w:r w:rsidRPr="00C52816">
              <w:rPr>
                <w:rFonts w:ascii="Arial" w:hAnsi="Arial" w:cs="Arial"/>
              </w:rPr>
              <w:t>PPE and First aid kit</w:t>
            </w:r>
          </w:p>
          <w:p w:rsidR="00A0098E" w:rsidRPr="00C52816" w:rsidRDefault="00A0098E" w:rsidP="00262017">
            <w:pPr>
              <w:rPr>
                <w:rFonts w:ascii="Arial" w:hAnsi="Arial" w:cs="Arial"/>
              </w:rPr>
            </w:pPr>
            <w:r w:rsidRPr="00C52816">
              <w:rPr>
                <w:rFonts w:ascii="Arial" w:hAnsi="Arial" w:cs="Arial"/>
              </w:rPr>
              <w:t>Signage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4</w:t>
            </w:r>
          </w:p>
        </w:tc>
        <w:tc>
          <w:tcPr>
            <w:tcW w:w="2070" w:type="dxa"/>
          </w:tcPr>
          <w:p w:rsidR="00A0098E" w:rsidRPr="00C52816" w:rsidRDefault="00A0098E" w:rsidP="00262017">
            <w:pPr>
              <w:rPr>
                <w:rFonts w:ascii="Arial" w:hAnsi="Arial" w:cs="Arial"/>
              </w:rPr>
            </w:pPr>
            <w:r w:rsidRPr="00C52816">
              <w:rPr>
                <w:rFonts w:ascii="Arial" w:hAnsi="Arial" w:cs="Arial"/>
              </w:rPr>
              <w:t>ER stores</w:t>
            </w:r>
          </w:p>
          <w:p w:rsidR="00A0098E" w:rsidRPr="00C52816" w:rsidRDefault="00A0098E" w:rsidP="00262017">
            <w:pPr>
              <w:ind w:right="-805"/>
              <w:rPr>
                <w:rFonts w:ascii="Arial" w:hAnsi="Arial" w:cs="Arial"/>
              </w:rPr>
            </w:pPr>
            <w:r w:rsidRPr="00C52816">
              <w:rPr>
                <w:rFonts w:ascii="Arial" w:hAnsi="Arial" w:cs="Arial"/>
              </w:rPr>
              <w:t>Materials and Spares</w:t>
            </w:r>
          </w:p>
        </w:tc>
        <w:tc>
          <w:tcPr>
            <w:tcW w:w="4410" w:type="dxa"/>
          </w:tcPr>
          <w:p w:rsidR="00A0098E" w:rsidRPr="00C52816" w:rsidRDefault="00A0098E" w:rsidP="00262017">
            <w:pPr>
              <w:rPr>
                <w:rFonts w:ascii="Arial" w:hAnsi="Arial" w:cs="Arial"/>
              </w:rPr>
            </w:pPr>
            <w:r w:rsidRPr="00C52816">
              <w:rPr>
                <w:rFonts w:ascii="Arial" w:hAnsi="Arial" w:cs="Arial"/>
              </w:rPr>
              <w:t>Condition, cleanliness and housekeeping</w:t>
            </w:r>
          </w:p>
          <w:p w:rsidR="00A0098E" w:rsidRPr="00C52816" w:rsidRDefault="00A0098E" w:rsidP="00262017">
            <w:pPr>
              <w:rPr>
                <w:rFonts w:ascii="Arial" w:hAnsi="Arial" w:cs="Arial"/>
              </w:rPr>
            </w:pPr>
            <w:r w:rsidRPr="00C52816">
              <w:rPr>
                <w:rFonts w:ascii="Arial" w:hAnsi="Arial" w:cs="Arial"/>
              </w:rPr>
              <w:t>Ventilation and lighting</w:t>
            </w:r>
          </w:p>
          <w:p w:rsidR="00A0098E" w:rsidRPr="00C52816" w:rsidRDefault="00A0098E" w:rsidP="00262017">
            <w:pPr>
              <w:rPr>
                <w:rFonts w:ascii="Arial" w:hAnsi="Arial" w:cs="Arial"/>
              </w:rPr>
            </w:pPr>
            <w:r w:rsidRPr="00C52816">
              <w:rPr>
                <w:rFonts w:ascii="Arial" w:hAnsi="Arial" w:cs="Arial"/>
              </w:rPr>
              <w:t>Storage, lashing and securing</w:t>
            </w:r>
          </w:p>
          <w:p w:rsidR="00A0098E" w:rsidRPr="00C52816" w:rsidRDefault="00A0098E" w:rsidP="00262017">
            <w:pPr>
              <w:rPr>
                <w:rFonts w:ascii="Arial" w:hAnsi="Arial" w:cs="Arial"/>
              </w:rPr>
            </w:pPr>
            <w:r w:rsidRPr="00C52816">
              <w:rPr>
                <w:rFonts w:ascii="Arial" w:hAnsi="Arial" w:cs="Arial"/>
              </w:rPr>
              <w:t>Protection systems and equipment</w:t>
            </w:r>
          </w:p>
          <w:p w:rsidR="00A0098E" w:rsidRPr="00C52816" w:rsidRDefault="00A0098E" w:rsidP="00262017">
            <w:pPr>
              <w:rPr>
                <w:rFonts w:ascii="Arial" w:hAnsi="Arial" w:cs="Arial"/>
              </w:rPr>
            </w:pPr>
            <w:r w:rsidRPr="00C52816">
              <w:rPr>
                <w:rFonts w:ascii="Arial" w:hAnsi="Arial" w:cs="Arial"/>
              </w:rPr>
              <w:t>Proper utilization as per category</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5</w:t>
            </w:r>
          </w:p>
        </w:tc>
        <w:tc>
          <w:tcPr>
            <w:tcW w:w="2070" w:type="dxa"/>
          </w:tcPr>
          <w:p w:rsidR="00A0098E" w:rsidRPr="00C52816" w:rsidRDefault="00A0098E" w:rsidP="00262017">
            <w:pPr>
              <w:rPr>
                <w:rFonts w:ascii="Arial" w:hAnsi="Arial" w:cs="Arial"/>
              </w:rPr>
            </w:pPr>
            <w:r w:rsidRPr="00C52816">
              <w:rPr>
                <w:rFonts w:ascii="Arial" w:hAnsi="Arial" w:cs="Arial"/>
              </w:rPr>
              <w:t>E/R piping &amp; valves</w:t>
            </w:r>
          </w:p>
          <w:p w:rsidR="00A0098E" w:rsidRPr="00C52816" w:rsidRDefault="00A0098E" w:rsidP="00262017">
            <w:pPr>
              <w:rPr>
                <w:rFonts w:ascii="Arial" w:hAnsi="Arial" w:cs="Arial"/>
              </w:rPr>
            </w:pPr>
            <w:r w:rsidRPr="00C52816">
              <w:rPr>
                <w:rFonts w:ascii="Arial" w:hAnsi="Arial" w:cs="Arial"/>
              </w:rPr>
              <w:t>Sea valves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Integrity of piping</w:t>
            </w:r>
          </w:p>
          <w:p w:rsidR="00A0098E" w:rsidRPr="00C52816" w:rsidRDefault="00A0098E" w:rsidP="00262017">
            <w:pPr>
              <w:rPr>
                <w:rFonts w:ascii="Arial" w:hAnsi="Arial" w:cs="Arial"/>
              </w:rPr>
            </w:pPr>
            <w:r w:rsidRPr="00C52816">
              <w:rPr>
                <w:rFonts w:ascii="Arial" w:hAnsi="Arial" w:cs="Arial"/>
              </w:rPr>
              <w:t>Presence of leakages</w:t>
            </w:r>
          </w:p>
          <w:p w:rsidR="00A0098E" w:rsidRPr="00C52816" w:rsidRDefault="00A0098E" w:rsidP="00262017">
            <w:pPr>
              <w:rPr>
                <w:rFonts w:ascii="Arial" w:hAnsi="Arial" w:cs="Arial"/>
              </w:rPr>
            </w:pPr>
            <w:r w:rsidRPr="00C52816">
              <w:rPr>
                <w:rFonts w:ascii="Arial" w:hAnsi="Arial" w:cs="Arial"/>
              </w:rPr>
              <w:t>Maintenance and repairs (presence of soft patches, clamps, cement boxes etc.)</w:t>
            </w:r>
          </w:p>
          <w:p w:rsidR="00A0098E" w:rsidRPr="00C52816" w:rsidRDefault="00A0098E" w:rsidP="00262017">
            <w:pPr>
              <w:rPr>
                <w:rFonts w:ascii="Arial" w:hAnsi="Arial" w:cs="Arial"/>
              </w:rPr>
            </w:pPr>
            <w:r w:rsidRPr="00C52816">
              <w:rPr>
                <w:rFonts w:ascii="Arial" w:hAnsi="Arial" w:cs="Arial"/>
              </w:rPr>
              <w:t>Systems and equipment for remote and local operation of valves</w:t>
            </w:r>
          </w:p>
          <w:p w:rsidR="00A0098E" w:rsidRPr="00C52816" w:rsidRDefault="00A0098E" w:rsidP="00262017">
            <w:pPr>
              <w:rPr>
                <w:rFonts w:ascii="Arial" w:hAnsi="Arial" w:cs="Arial"/>
              </w:rPr>
            </w:pPr>
            <w:r w:rsidRPr="00C52816">
              <w:rPr>
                <w:rFonts w:ascii="Arial" w:hAnsi="Arial" w:cs="Arial"/>
              </w:rPr>
              <w:t>Signage</w:t>
            </w:r>
          </w:p>
          <w:p w:rsidR="00A0098E" w:rsidRPr="00C52816" w:rsidRDefault="00A0098E" w:rsidP="00262017">
            <w:pPr>
              <w:rPr>
                <w:rFonts w:ascii="Arial" w:hAnsi="Arial" w:cs="Arial"/>
              </w:rPr>
            </w:pPr>
            <w:r w:rsidRPr="00C52816">
              <w:rPr>
                <w:rFonts w:ascii="Arial" w:hAnsi="Arial" w:cs="Arial"/>
              </w:rPr>
              <w:t>Environmental seal system</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6</w:t>
            </w:r>
          </w:p>
        </w:tc>
        <w:tc>
          <w:tcPr>
            <w:tcW w:w="2070" w:type="dxa"/>
          </w:tcPr>
          <w:p w:rsidR="00A0098E" w:rsidRPr="00C52816" w:rsidRDefault="00A0098E" w:rsidP="00262017">
            <w:pPr>
              <w:rPr>
                <w:rFonts w:ascii="Arial" w:hAnsi="Arial" w:cs="Arial"/>
              </w:rPr>
            </w:pPr>
            <w:r w:rsidRPr="00C52816">
              <w:rPr>
                <w:rFonts w:ascii="Arial" w:hAnsi="Arial" w:cs="Arial"/>
              </w:rPr>
              <w:t>E/R bilges</w:t>
            </w:r>
          </w:p>
        </w:tc>
        <w:tc>
          <w:tcPr>
            <w:tcW w:w="4410" w:type="dxa"/>
          </w:tcPr>
          <w:p w:rsidR="00A0098E" w:rsidRPr="00C52816" w:rsidRDefault="00A0098E" w:rsidP="00262017">
            <w:pPr>
              <w:rPr>
                <w:rFonts w:ascii="Arial" w:hAnsi="Arial" w:cs="Arial"/>
              </w:rPr>
            </w:pPr>
            <w:r w:rsidRPr="00C52816">
              <w:rPr>
                <w:rFonts w:ascii="Arial" w:hAnsi="Arial" w:cs="Arial"/>
              </w:rPr>
              <w:t>Condition and cleanliness</w:t>
            </w:r>
          </w:p>
          <w:p w:rsidR="00A0098E" w:rsidRPr="00C52816" w:rsidRDefault="00A0098E" w:rsidP="00262017">
            <w:pPr>
              <w:rPr>
                <w:rFonts w:ascii="Arial" w:hAnsi="Arial" w:cs="Arial"/>
              </w:rPr>
            </w:pPr>
            <w:r w:rsidRPr="00C52816">
              <w:rPr>
                <w:rFonts w:ascii="Arial" w:hAnsi="Arial" w:cs="Arial"/>
              </w:rPr>
              <w:t>High level alarms</w:t>
            </w:r>
          </w:p>
          <w:p w:rsidR="00A0098E" w:rsidRPr="00C52816" w:rsidRDefault="00A0098E" w:rsidP="00262017">
            <w:pPr>
              <w:rPr>
                <w:rFonts w:ascii="Arial" w:hAnsi="Arial" w:cs="Arial"/>
              </w:rPr>
            </w:pPr>
            <w:r w:rsidRPr="00C52816">
              <w:rPr>
                <w:rFonts w:ascii="Arial" w:hAnsi="Arial" w:cs="Arial"/>
              </w:rPr>
              <w:t>Suction arrangements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7</w:t>
            </w:r>
          </w:p>
        </w:tc>
        <w:tc>
          <w:tcPr>
            <w:tcW w:w="2070" w:type="dxa"/>
          </w:tcPr>
          <w:p w:rsidR="00A0098E" w:rsidRPr="00C52816" w:rsidRDefault="00A0098E" w:rsidP="00262017">
            <w:pPr>
              <w:ind w:right="-805"/>
              <w:rPr>
                <w:rFonts w:ascii="Arial" w:hAnsi="Arial" w:cs="Arial"/>
              </w:rPr>
            </w:pPr>
            <w:r w:rsidRPr="00C52816">
              <w:rPr>
                <w:rFonts w:ascii="Arial" w:hAnsi="Arial" w:cs="Arial"/>
              </w:rPr>
              <w:t>Main engines &amp;</w:t>
            </w:r>
          </w:p>
          <w:p w:rsidR="00A0098E" w:rsidRPr="00C52816" w:rsidRDefault="00A0098E" w:rsidP="00262017">
            <w:pPr>
              <w:ind w:right="-805"/>
              <w:rPr>
                <w:rFonts w:ascii="Arial" w:hAnsi="Arial" w:cs="Arial"/>
              </w:rPr>
            </w:pPr>
            <w:r w:rsidRPr="00C52816">
              <w:rPr>
                <w:rFonts w:ascii="Arial" w:hAnsi="Arial" w:cs="Arial"/>
              </w:rPr>
              <w:t>Turbochargers</w:t>
            </w:r>
          </w:p>
          <w:p w:rsidR="00A0098E" w:rsidRPr="00C52816" w:rsidRDefault="00A0098E" w:rsidP="00262017">
            <w:pPr>
              <w:ind w:right="-805"/>
              <w:rPr>
                <w:rFonts w:ascii="Arial" w:hAnsi="Arial" w:cs="Arial"/>
              </w:rPr>
            </w:pP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Automation and remote control</w:t>
            </w:r>
          </w:p>
          <w:p w:rsidR="00A0098E" w:rsidRPr="00C52816" w:rsidRDefault="00A0098E" w:rsidP="00262017">
            <w:pPr>
              <w:rPr>
                <w:rFonts w:ascii="Arial" w:hAnsi="Arial" w:cs="Arial"/>
              </w:rPr>
            </w:pPr>
            <w:r w:rsidRPr="00C52816">
              <w:rPr>
                <w:rFonts w:ascii="Arial" w:hAnsi="Arial" w:cs="Arial"/>
              </w:rPr>
              <w:t>Safety devices, monitors, detectors and alarms</w:t>
            </w:r>
          </w:p>
          <w:p w:rsidR="00A0098E" w:rsidRPr="00C52816" w:rsidRDefault="00A0098E" w:rsidP="00262017">
            <w:pPr>
              <w:rPr>
                <w:rFonts w:ascii="Arial" w:hAnsi="Arial" w:cs="Arial"/>
              </w:rPr>
            </w:pPr>
            <w:r w:rsidRPr="00C52816">
              <w:rPr>
                <w:rFonts w:ascii="Arial" w:hAnsi="Arial" w:cs="Arial"/>
              </w:rPr>
              <w:t>Oil/ water/ air leakages</w:t>
            </w:r>
          </w:p>
          <w:p w:rsidR="00A0098E" w:rsidRPr="00C52816" w:rsidRDefault="00A0098E" w:rsidP="00262017">
            <w:pPr>
              <w:rPr>
                <w:rFonts w:ascii="Arial" w:hAnsi="Arial" w:cs="Arial"/>
              </w:rPr>
            </w:pPr>
            <w:r w:rsidRPr="00C52816">
              <w:rPr>
                <w:rFonts w:ascii="Arial" w:hAnsi="Arial" w:cs="Arial"/>
              </w:rPr>
              <w:t>FO high pressure pipe jacket protection</w:t>
            </w:r>
          </w:p>
          <w:p w:rsidR="00A0098E" w:rsidRPr="00C52816" w:rsidRDefault="00A0098E" w:rsidP="00262017">
            <w:pPr>
              <w:rPr>
                <w:rFonts w:ascii="Arial" w:hAnsi="Arial" w:cs="Arial"/>
              </w:rPr>
            </w:pPr>
            <w:r w:rsidRPr="00C52816">
              <w:rPr>
                <w:rFonts w:ascii="Arial" w:hAnsi="Arial" w:cs="Arial"/>
              </w:rPr>
              <w:t>Exhaust ducts and insulations</w:t>
            </w:r>
          </w:p>
          <w:p w:rsidR="00A0098E" w:rsidRPr="00C52816" w:rsidRDefault="00A0098E" w:rsidP="00262017">
            <w:pPr>
              <w:rPr>
                <w:rFonts w:ascii="Arial" w:hAnsi="Arial" w:cs="Arial"/>
              </w:rPr>
            </w:pPr>
            <w:r w:rsidRPr="00C52816">
              <w:rPr>
                <w:rFonts w:ascii="Arial" w:hAnsi="Arial" w:cs="Arial"/>
              </w:rPr>
              <w:t>ME &amp; turbocharger maintenance and overhauls</w:t>
            </w:r>
          </w:p>
          <w:p w:rsidR="00A0098E" w:rsidRPr="00C52816" w:rsidRDefault="00A0098E" w:rsidP="00262017">
            <w:pPr>
              <w:rPr>
                <w:rFonts w:ascii="Arial" w:hAnsi="Arial" w:cs="Arial"/>
              </w:rPr>
            </w:pPr>
            <w:proofErr w:type="spellStart"/>
            <w:r w:rsidRPr="00C52816">
              <w:rPr>
                <w:rFonts w:ascii="Arial" w:hAnsi="Arial" w:cs="Arial"/>
              </w:rPr>
              <w:t>Luboil</w:t>
            </w:r>
            <w:proofErr w:type="spellEnd"/>
            <w:r w:rsidRPr="00C52816">
              <w:rPr>
                <w:rFonts w:ascii="Arial" w:hAnsi="Arial" w:cs="Arial"/>
              </w:rPr>
              <w:t xml:space="preserve"> and FO sampling &amp; analysis</w:t>
            </w:r>
          </w:p>
          <w:p w:rsidR="00A0098E" w:rsidRPr="00C52816" w:rsidRDefault="00A0098E" w:rsidP="00262017">
            <w:pPr>
              <w:rPr>
                <w:rFonts w:ascii="Arial" w:hAnsi="Arial" w:cs="Arial"/>
              </w:rPr>
            </w:pPr>
            <w:r w:rsidRPr="00C52816">
              <w:rPr>
                <w:rFonts w:ascii="Arial" w:hAnsi="Arial" w:cs="Arial"/>
              </w:rPr>
              <w:t>FO segregation, heating, viscosity control</w:t>
            </w:r>
          </w:p>
          <w:p w:rsidR="00A0098E" w:rsidRPr="00C52816" w:rsidRDefault="00A0098E" w:rsidP="00262017">
            <w:pPr>
              <w:rPr>
                <w:rFonts w:ascii="Arial" w:hAnsi="Arial" w:cs="Arial"/>
              </w:rPr>
            </w:pPr>
            <w:r w:rsidRPr="00C52816">
              <w:rPr>
                <w:rFonts w:ascii="Arial" w:hAnsi="Arial" w:cs="Arial"/>
              </w:rPr>
              <w:t>Cooling water treatment</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8</w:t>
            </w:r>
          </w:p>
        </w:tc>
        <w:tc>
          <w:tcPr>
            <w:tcW w:w="2070" w:type="dxa"/>
          </w:tcPr>
          <w:p w:rsidR="00A0098E" w:rsidRPr="00C52816" w:rsidRDefault="00A0098E" w:rsidP="00262017">
            <w:pPr>
              <w:ind w:right="-805"/>
              <w:rPr>
                <w:rFonts w:ascii="Arial" w:hAnsi="Arial" w:cs="Arial"/>
              </w:rPr>
            </w:pPr>
            <w:r w:rsidRPr="00C52816">
              <w:rPr>
                <w:rFonts w:ascii="Arial" w:hAnsi="Arial" w:cs="Arial"/>
              </w:rPr>
              <w:t xml:space="preserve">Reduction gears/ </w:t>
            </w:r>
          </w:p>
          <w:p w:rsidR="00A0098E" w:rsidRPr="00C52816" w:rsidRDefault="00A0098E" w:rsidP="00262017">
            <w:pPr>
              <w:ind w:right="-805"/>
              <w:rPr>
                <w:rFonts w:ascii="Arial" w:hAnsi="Arial" w:cs="Arial"/>
              </w:rPr>
            </w:pPr>
            <w:r w:rsidRPr="00C52816">
              <w:rPr>
                <w:rFonts w:ascii="Arial" w:hAnsi="Arial" w:cs="Arial"/>
              </w:rPr>
              <w:t>shafting</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 and overhauls</w:t>
            </w:r>
          </w:p>
          <w:p w:rsidR="00A0098E" w:rsidRPr="00C52816" w:rsidRDefault="00A0098E" w:rsidP="00262017">
            <w:pPr>
              <w:rPr>
                <w:rFonts w:ascii="Arial" w:hAnsi="Arial" w:cs="Arial"/>
              </w:rPr>
            </w:pPr>
            <w:r w:rsidRPr="00C52816">
              <w:rPr>
                <w:rFonts w:ascii="Arial" w:hAnsi="Arial" w:cs="Arial"/>
              </w:rPr>
              <w:t>Lubricating oil analysis</w:t>
            </w:r>
          </w:p>
          <w:p w:rsidR="00A0098E" w:rsidRPr="00C52816" w:rsidRDefault="00A0098E" w:rsidP="00262017">
            <w:pPr>
              <w:rPr>
                <w:rFonts w:ascii="Arial" w:hAnsi="Arial" w:cs="Arial"/>
              </w:rPr>
            </w:pPr>
            <w:r w:rsidRPr="00C52816">
              <w:rPr>
                <w:rFonts w:ascii="Arial" w:hAnsi="Arial" w:cs="Arial"/>
              </w:rPr>
              <w:lastRenderedPageBreak/>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9</w:t>
            </w:r>
          </w:p>
        </w:tc>
        <w:tc>
          <w:tcPr>
            <w:tcW w:w="2070" w:type="dxa"/>
          </w:tcPr>
          <w:p w:rsidR="00A0098E" w:rsidRPr="00C52816" w:rsidRDefault="00A0098E" w:rsidP="00262017">
            <w:pPr>
              <w:ind w:right="-805"/>
              <w:rPr>
                <w:rFonts w:ascii="Arial" w:hAnsi="Arial" w:cs="Arial"/>
              </w:rPr>
            </w:pPr>
            <w:r w:rsidRPr="00C52816">
              <w:rPr>
                <w:rFonts w:ascii="Arial" w:hAnsi="Arial" w:cs="Arial"/>
              </w:rPr>
              <w:t>Auxiliary engines &amp;</w:t>
            </w:r>
          </w:p>
          <w:p w:rsidR="00A0098E" w:rsidRPr="00C52816" w:rsidRDefault="00A0098E" w:rsidP="00262017">
            <w:pPr>
              <w:ind w:right="-805"/>
              <w:rPr>
                <w:rFonts w:ascii="Arial" w:hAnsi="Arial" w:cs="Arial"/>
              </w:rPr>
            </w:pPr>
            <w:r w:rsidRPr="00C52816">
              <w:rPr>
                <w:rFonts w:ascii="Arial" w:hAnsi="Arial" w:cs="Arial"/>
              </w:rPr>
              <w:t>Turbochargers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Automation and remote control</w:t>
            </w:r>
          </w:p>
          <w:p w:rsidR="00A0098E" w:rsidRPr="00C52816" w:rsidRDefault="00A0098E" w:rsidP="00262017">
            <w:pPr>
              <w:rPr>
                <w:rFonts w:ascii="Arial" w:hAnsi="Arial" w:cs="Arial"/>
              </w:rPr>
            </w:pPr>
            <w:r w:rsidRPr="00C52816">
              <w:rPr>
                <w:rFonts w:ascii="Arial" w:hAnsi="Arial" w:cs="Arial"/>
              </w:rPr>
              <w:t>Safety devices, monitors, detectors and alarms</w:t>
            </w:r>
          </w:p>
          <w:p w:rsidR="00A0098E" w:rsidRPr="00C52816" w:rsidRDefault="00A0098E" w:rsidP="00262017">
            <w:pPr>
              <w:rPr>
                <w:rFonts w:ascii="Arial" w:hAnsi="Arial" w:cs="Arial"/>
              </w:rPr>
            </w:pPr>
            <w:r w:rsidRPr="00C52816">
              <w:rPr>
                <w:rFonts w:ascii="Arial" w:hAnsi="Arial" w:cs="Arial"/>
              </w:rPr>
              <w:t>Oil/ water/ air leakages</w:t>
            </w:r>
          </w:p>
          <w:p w:rsidR="00A0098E" w:rsidRPr="00C52816" w:rsidRDefault="00A0098E" w:rsidP="00262017">
            <w:pPr>
              <w:rPr>
                <w:rFonts w:ascii="Arial" w:hAnsi="Arial" w:cs="Arial"/>
              </w:rPr>
            </w:pPr>
            <w:r w:rsidRPr="00C52816">
              <w:rPr>
                <w:rFonts w:ascii="Arial" w:hAnsi="Arial" w:cs="Arial"/>
              </w:rPr>
              <w:t>FO high pressure pipe jacket protection</w:t>
            </w:r>
          </w:p>
          <w:p w:rsidR="00A0098E" w:rsidRPr="00C52816" w:rsidRDefault="00A0098E" w:rsidP="00262017">
            <w:pPr>
              <w:rPr>
                <w:rFonts w:ascii="Arial" w:hAnsi="Arial" w:cs="Arial"/>
              </w:rPr>
            </w:pPr>
            <w:r w:rsidRPr="00C52816">
              <w:rPr>
                <w:rFonts w:ascii="Arial" w:hAnsi="Arial" w:cs="Arial"/>
              </w:rPr>
              <w:t>Exhaust ducts and insulations</w:t>
            </w:r>
          </w:p>
          <w:p w:rsidR="00A0098E" w:rsidRPr="00C52816" w:rsidRDefault="00A0098E" w:rsidP="00262017">
            <w:pPr>
              <w:rPr>
                <w:rFonts w:ascii="Arial" w:hAnsi="Arial" w:cs="Arial"/>
              </w:rPr>
            </w:pPr>
            <w:r w:rsidRPr="00C52816">
              <w:rPr>
                <w:rFonts w:ascii="Arial" w:hAnsi="Arial" w:cs="Arial"/>
              </w:rPr>
              <w:t>AE and Turbocharger maintenance and overhauls</w:t>
            </w:r>
          </w:p>
          <w:p w:rsidR="00A0098E" w:rsidRPr="00C52816" w:rsidRDefault="00A0098E" w:rsidP="00262017">
            <w:pPr>
              <w:rPr>
                <w:rFonts w:ascii="Arial" w:hAnsi="Arial" w:cs="Arial"/>
              </w:rPr>
            </w:pPr>
            <w:proofErr w:type="spellStart"/>
            <w:r w:rsidRPr="00C52816">
              <w:rPr>
                <w:rFonts w:ascii="Arial" w:hAnsi="Arial" w:cs="Arial"/>
              </w:rPr>
              <w:t>Luboil</w:t>
            </w:r>
            <w:proofErr w:type="spellEnd"/>
            <w:r w:rsidRPr="00C52816">
              <w:rPr>
                <w:rFonts w:ascii="Arial" w:hAnsi="Arial" w:cs="Arial"/>
              </w:rPr>
              <w:t xml:space="preserve"> and FO sampling &amp; analysis</w:t>
            </w:r>
          </w:p>
          <w:p w:rsidR="00A0098E" w:rsidRPr="00C52816" w:rsidRDefault="00A0098E" w:rsidP="00262017">
            <w:pPr>
              <w:rPr>
                <w:rFonts w:ascii="Arial" w:hAnsi="Arial" w:cs="Arial"/>
              </w:rPr>
            </w:pPr>
            <w:r w:rsidRPr="00C52816">
              <w:rPr>
                <w:rFonts w:ascii="Arial" w:hAnsi="Arial" w:cs="Arial"/>
              </w:rPr>
              <w:t>FO segregation, viscosity control etc.</w:t>
            </w:r>
          </w:p>
          <w:p w:rsidR="00A0098E" w:rsidRPr="00C52816" w:rsidRDefault="00A0098E" w:rsidP="00262017">
            <w:pPr>
              <w:rPr>
                <w:rFonts w:ascii="Arial" w:hAnsi="Arial" w:cs="Arial"/>
              </w:rPr>
            </w:pPr>
            <w:r w:rsidRPr="00C52816">
              <w:rPr>
                <w:rFonts w:ascii="Arial" w:hAnsi="Arial" w:cs="Arial"/>
              </w:rPr>
              <w:t>Cooling water treatment</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10</w:t>
            </w:r>
          </w:p>
        </w:tc>
        <w:tc>
          <w:tcPr>
            <w:tcW w:w="2070" w:type="dxa"/>
          </w:tcPr>
          <w:p w:rsidR="00A0098E" w:rsidRPr="00C52816" w:rsidRDefault="00A0098E" w:rsidP="00262017">
            <w:pPr>
              <w:ind w:right="-805"/>
              <w:rPr>
                <w:rFonts w:ascii="Arial" w:hAnsi="Arial" w:cs="Arial"/>
              </w:rPr>
            </w:pPr>
            <w:r w:rsidRPr="00C52816">
              <w:rPr>
                <w:rFonts w:ascii="Arial" w:hAnsi="Arial" w:cs="Arial"/>
              </w:rPr>
              <w:t>Boilers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Safety devices and alarms</w:t>
            </w:r>
          </w:p>
          <w:p w:rsidR="00A0098E" w:rsidRPr="00C52816" w:rsidRDefault="00A0098E" w:rsidP="00262017">
            <w:pPr>
              <w:rPr>
                <w:rFonts w:ascii="Arial" w:hAnsi="Arial" w:cs="Arial"/>
              </w:rPr>
            </w:pPr>
            <w:r w:rsidRPr="00C52816">
              <w:rPr>
                <w:rFonts w:ascii="Arial" w:hAnsi="Arial" w:cs="Arial"/>
              </w:rPr>
              <w:t>Automatic and remote control</w:t>
            </w:r>
          </w:p>
          <w:p w:rsidR="00A0098E" w:rsidRPr="00C52816" w:rsidRDefault="00A0098E" w:rsidP="00262017">
            <w:pPr>
              <w:rPr>
                <w:rFonts w:ascii="Arial" w:hAnsi="Arial" w:cs="Arial"/>
              </w:rPr>
            </w:pPr>
            <w:r w:rsidRPr="00C52816">
              <w:rPr>
                <w:rFonts w:ascii="Arial" w:hAnsi="Arial" w:cs="Arial"/>
              </w:rPr>
              <w:t>Pressure gauges condition, calibration</w:t>
            </w:r>
          </w:p>
          <w:p w:rsidR="00A0098E" w:rsidRPr="00C52816" w:rsidRDefault="00A0098E" w:rsidP="00262017">
            <w:pPr>
              <w:rPr>
                <w:rFonts w:ascii="Arial" w:hAnsi="Arial" w:cs="Arial"/>
              </w:rPr>
            </w:pPr>
            <w:r w:rsidRPr="00C52816">
              <w:rPr>
                <w:rFonts w:ascii="Arial" w:hAnsi="Arial" w:cs="Arial"/>
              </w:rPr>
              <w:t>Water level gauges and glass guards</w:t>
            </w:r>
          </w:p>
          <w:p w:rsidR="00A0098E" w:rsidRPr="00C52816" w:rsidRDefault="00A0098E" w:rsidP="00262017">
            <w:pPr>
              <w:rPr>
                <w:rFonts w:ascii="Arial" w:hAnsi="Arial" w:cs="Arial"/>
              </w:rPr>
            </w:pPr>
            <w:r w:rsidRPr="00C52816">
              <w:rPr>
                <w:rFonts w:ascii="Arial" w:hAnsi="Arial" w:cs="Arial"/>
              </w:rPr>
              <w:t>Steam, water, oil leakages</w:t>
            </w:r>
          </w:p>
          <w:p w:rsidR="00A0098E" w:rsidRPr="00C52816" w:rsidRDefault="00A0098E" w:rsidP="00262017">
            <w:pPr>
              <w:rPr>
                <w:rFonts w:ascii="Arial" w:hAnsi="Arial" w:cs="Arial"/>
              </w:rPr>
            </w:pPr>
            <w:r w:rsidRPr="00C52816">
              <w:rPr>
                <w:rFonts w:ascii="Arial" w:hAnsi="Arial" w:cs="Arial"/>
              </w:rPr>
              <w:t>Exhaust gas leaks</w:t>
            </w:r>
          </w:p>
          <w:p w:rsidR="00A0098E" w:rsidRPr="00C52816" w:rsidRDefault="00A0098E" w:rsidP="00262017">
            <w:pPr>
              <w:rPr>
                <w:rFonts w:ascii="Arial" w:hAnsi="Arial" w:cs="Arial"/>
              </w:rPr>
            </w:pPr>
            <w:r w:rsidRPr="00C52816">
              <w:rPr>
                <w:rFonts w:ascii="Arial" w:hAnsi="Arial" w:cs="Arial"/>
              </w:rPr>
              <w:t>Condition of lagging</w:t>
            </w:r>
          </w:p>
          <w:p w:rsidR="00A0098E" w:rsidRPr="00C52816" w:rsidRDefault="00A0098E" w:rsidP="00262017">
            <w:pPr>
              <w:rPr>
                <w:rFonts w:ascii="Arial" w:hAnsi="Arial" w:cs="Arial"/>
              </w:rPr>
            </w:pPr>
            <w:r w:rsidRPr="00C52816">
              <w:rPr>
                <w:rFonts w:ascii="Arial" w:hAnsi="Arial" w:cs="Arial"/>
              </w:rPr>
              <w:t xml:space="preserve">Condenser </w:t>
            </w:r>
          </w:p>
          <w:p w:rsidR="00A0098E" w:rsidRPr="00C52816" w:rsidRDefault="00A0098E" w:rsidP="00262017">
            <w:pPr>
              <w:rPr>
                <w:rFonts w:ascii="Arial" w:hAnsi="Arial" w:cs="Arial"/>
              </w:rPr>
            </w:pPr>
            <w:r w:rsidRPr="00C52816">
              <w:rPr>
                <w:rFonts w:ascii="Arial" w:hAnsi="Arial" w:cs="Arial"/>
              </w:rPr>
              <w:t>Maintenance and cleaning</w:t>
            </w:r>
          </w:p>
          <w:p w:rsidR="00A0098E" w:rsidRPr="00C52816" w:rsidRDefault="00A0098E" w:rsidP="00262017">
            <w:pPr>
              <w:rPr>
                <w:rFonts w:ascii="Arial" w:hAnsi="Arial" w:cs="Arial"/>
              </w:rPr>
            </w:pPr>
            <w:r w:rsidRPr="00C52816">
              <w:rPr>
                <w:rFonts w:ascii="Arial" w:hAnsi="Arial" w:cs="Arial"/>
              </w:rPr>
              <w:t>Water treatment</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11</w:t>
            </w:r>
          </w:p>
        </w:tc>
        <w:tc>
          <w:tcPr>
            <w:tcW w:w="2070" w:type="dxa"/>
          </w:tcPr>
          <w:p w:rsidR="00A0098E" w:rsidRPr="00C52816" w:rsidRDefault="00A0098E" w:rsidP="00262017">
            <w:pPr>
              <w:ind w:right="-805"/>
              <w:rPr>
                <w:rFonts w:ascii="Arial" w:hAnsi="Arial" w:cs="Arial"/>
              </w:rPr>
            </w:pPr>
            <w:r w:rsidRPr="00C52816">
              <w:rPr>
                <w:rFonts w:ascii="Arial" w:hAnsi="Arial" w:cs="Arial"/>
              </w:rPr>
              <w:t>Pumps</w:t>
            </w:r>
          </w:p>
        </w:tc>
        <w:tc>
          <w:tcPr>
            <w:tcW w:w="4410" w:type="dxa"/>
          </w:tcPr>
          <w:p w:rsidR="00A0098E" w:rsidRPr="00C52816" w:rsidRDefault="00A0098E" w:rsidP="00262017">
            <w:pPr>
              <w:tabs>
                <w:tab w:val="left" w:pos="1320"/>
              </w:tabs>
              <w:rPr>
                <w:rFonts w:ascii="Arial" w:hAnsi="Arial" w:cs="Arial"/>
              </w:rPr>
            </w:pPr>
            <w:r w:rsidRPr="00C52816">
              <w:rPr>
                <w:rFonts w:ascii="Arial" w:hAnsi="Arial" w:cs="Arial"/>
              </w:rPr>
              <w:t>Operational condition</w:t>
            </w:r>
          </w:p>
          <w:p w:rsidR="00A0098E" w:rsidRPr="00C52816" w:rsidRDefault="00A0098E" w:rsidP="00262017">
            <w:pPr>
              <w:tabs>
                <w:tab w:val="left" w:pos="1320"/>
              </w:tabs>
              <w:rPr>
                <w:rFonts w:ascii="Arial" w:hAnsi="Arial" w:cs="Arial"/>
              </w:rPr>
            </w:pPr>
            <w:r w:rsidRPr="00C52816">
              <w:rPr>
                <w:rFonts w:ascii="Arial" w:hAnsi="Arial" w:cs="Arial"/>
              </w:rPr>
              <w:t>Automation, alarms and controls</w:t>
            </w:r>
          </w:p>
          <w:p w:rsidR="00A0098E" w:rsidRPr="00C52816" w:rsidRDefault="00A0098E" w:rsidP="00262017">
            <w:pPr>
              <w:tabs>
                <w:tab w:val="left" w:pos="1320"/>
              </w:tabs>
              <w:rPr>
                <w:rFonts w:ascii="Arial" w:hAnsi="Arial" w:cs="Arial"/>
              </w:rPr>
            </w:pPr>
            <w:r w:rsidRPr="00C52816">
              <w:rPr>
                <w:rFonts w:ascii="Arial" w:hAnsi="Arial" w:cs="Arial"/>
              </w:rPr>
              <w:t>Meters and gauges</w:t>
            </w:r>
          </w:p>
          <w:p w:rsidR="00A0098E" w:rsidRPr="00C52816" w:rsidRDefault="00A0098E" w:rsidP="00262017">
            <w:pPr>
              <w:tabs>
                <w:tab w:val="left" w:pos="1320"/>
              </w:tabs>
              <w:rPr>
                <w:rFonts w:ascii="Arial" w:hAnsi="Arial" w:cs="Arial"/>
              </w:rPr>
            </w:pPr>
            <w:r w:rsidRPr="00C52816">
              <w:rPr>
                <w:rFonts w:ascii="Arial" w:hAnsi="Arial" w:cs="Arial"/>
              </w:rPr>
              <w:t>Presence of leakages</w:t>
            </w:r>
          </w:p>
          <w:p w:rsidR="00A0098E" w:rsidRPr="00C52816" w:rsidRDefault="00A0098E" w:rsidP="00262017">
            <w:pPr>
              <w:tabs>
                <w:tab w:val="left" w:pos="1320"/>
              </w:tabs>
              <w:rPr>
                <w:rFonts w:ascii="Arial" w:hAnsi="Arial" w:cs="Arial"/>
              </w:rPr>
            </w:pPr>
            <w:r w:rsidRPr="00C52816">
              <w:rPr>
                <w:rFonts w:ascii="Arial" w:hAnsi="Arial" w:cs="Arial"/>
              </w:rPr>
              <w:t>Maintenance and overhauls</w:t>
            </w:r>
          </w:p>
          <w:p w:rsidR="00A0098E" w:rsidRPr="00C52816" w:rsidRDefault="00A0098E" w:rsidP="00262017">
            <w:pPr>
              <w:tabs>
                <w:tab w:val="left" w:pos="1320"/>
              </w:tabs>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12</w:t>
            </w:r>
          </w:p>
        </w:tc>
        <w:tc>
          <w:tcPr>
            <w:tcW w:w="2070" w:type="dxa"/>
          </w:tcPr>
          <w:p w:rsidR="00A0098E" w:rsidRPr="00C52816" w:rsidRDefault="00A0098E" w:rsidP="00262017">
            <w:pPr>
              <w:ind w:right="-805"/>
              <w:rPr>
                <w:rFonts w:ascii="Arial" w:hAnsi="Arial" w:cs="Arial"/>
              </w:rPr>
            </w:pPr>
            <w:r w:rsidRPr="00C52816">
              <w:rPr>
                <w:rFonts w:ascii="Arial" w:hAnsi="Arial" w:cs="Arial"/>
              </w:rPr>
              <w:t>Heat exchangers</w:t>
            </w:r>
          </w:p>
          <w:p w:rsidR="00A0098E" w:rsidRPr="00C52816" w:rsidRDefault="00A0098E" w:rsidP="00262017">
            <w:pPr>
              <w:ind w:right="-805"/>
              <w:rPr>
                <w:rFonts w:ascii="Arial" w:hAnsi="Arial" w:cs="Arial"/>
              </w:rPr>
            </w:pPr>
            <w:r w:rsidRPr="00C52816">
              <w:rPr>
                <w:rFonts w:ascii="Arial" w:hAnsi="Arial" w:cs="Arial"/>
              </w:rPr>
              <w:t>Coolers</w:t>
            </w:r>
          </w:p>
          <w:p w:rsidR="00A0098E" w:rsidRPr="00C52816" w:rsidRDefault="00A0098E" w:rsidP="00262017">
            <w:pPr>
              <w:ind w:right="-805"/>
              <w:rPr>
                <w:rFonts w:ascii="Arial" w:hAnsi="Arial" w:cs="Arial"/>
              </w:rPr>
            </w:pPr>
            <w:r w:rsidRPr="00C52816">
              <w:rPr>
                <w:rFonts w:ascii="Arial" w:hAnsi="Arial" w:cs="Arial"/>
              </w:rPr>
              <w:t>Condensers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Maintenance and cleaning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13</w:t>
            </w:r>
          </w:p>
        </w:tc>
        <w:tc>
          <w:tcPr>
            <w:tcW w:w="2070" w:type="dxa"/>
          </w:tcPr>
          <w:p w:rsidR="00A0098E" w:rsidRPr="00C52816" w:rsidRDefault="00A0098E" w:rsidP="00262017">
            <w:pPr>
              <w:ind w:right="-805"/>
              <w:rPr>
                <w:rFonts w:ascii="Arial" w:hAnsi="Arial" w:cs="Arial"/>
              </w:rPr>
            </w:pPr>
            <w:r w:rsidRPr="00C52816">
              <w:rPr>
                <w:rFonts w:ascii="Arial" w:hAnsi="Arial" w:cs="Arial"/>
              </w:rPr>
              <w:t>Purifiers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tabs>
                <w:tab w:val="left" w:pos="1320"/>
              </w:tabs>
              <w:rPr>
                <w:rFonts w:ascii="Arial" w:hAnsi="Arial" w:cs="Arial"/>
              </w:rPr>
            </w:pPr>
            <w:r w:rsidRPr="00C52816">
              <w:rPr>
                <w:rFonts w:ascii="Arial" w:hAnsi="Arial" w:cs="Arial"/>
              </w:rPr>
              <w:t>Automation, alarms and controls</w:t>
            </w:r>
          </w:p>
          <w:p w:rsidR="00A0098E" w:rsidRPr="00C52816" w:rsidRDefault="00A0098E" w:rsidP="00262017">
            <w:pPr>
              <w:tabs>
                <w:tab w:val="left" w:pos="1320"/>
              </w:tabs>
              <w:rPr>
                <w:rFonts w:ascii="Arial" w:hAnsi="Arial" w:cs="Arial"/>
              </w:rPr>
            </w:pPr>
            <w:r w:rsidRPr="00C52816">
              <w:rPr>
                <w:rFonts w:ascii="Arial" w:hAnsi="Arial" w:cs="Arial"/>
              </w:rPr>
              <w:t>Meters and gauges</w:t>
            </w:r>
          </w:p>
          <w:p w:rsidR="00A0098E" w:rsidRPr="00C52816" w:rsidRDefault="00A0098E" w:rsidP="00262017">
            <w:pPr>
              <w:tabs>
                <w:tab w:val="left" w:pos="1320"/>
              </w:tabs>
              <w:rPr>
                <w:rFonts w:ascii="Arial" w:hAnsi="Arial" w:cs="Arial"/>
              </w:rPr>
            </w:pPr>
            <w:r w:rsidRPr="00C52816">
              <w:rPr>
                <w:rFonts w:ascii="Arial" w:hAnsi="Arial" w:cs="Arial"/>
              </w:rPr>
              <w:t>Presence of leakages</w:t>
            </w:r>
          </w:p>
          <w:p w:rsidR="00A0098E" w:rsidRPr="00C52816" w:rsidRDefault="00A0098E" w:rsidP="00262017">
            <w:pPr>
              <w:tabs>
                <w:tab w:val="left" w:pos="1320"/>
              </w:tabs>
              <w:rPr>
                <w:rFonts w:ascii="Arial" w:hAnsi="Arial" w:cs="Arial"/>
              </w:rPr>
            </w:pPr>
            <w:r w:rsidRPr="00C52816">
              <w:rPr>
                <w:rFonts w:ascii="Arial" w:hAnsi="Arial" w:cs="Arial"/>
              </w:rPr>
              <w:t>Maintenance and overhauls</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14</w:t>
            </w:r>
          </w:p>
        </w:tc>
        <w:tc>
          <w:tcPr>
            <w:tcW w:w="2070" w:type="dxa"/>
          </w:tcPr>
          <w:p w:rsidR="00A0098E" w:rsidRPr="00C52816" w:rsidRDefault="00A0098E" w:rsidP="00262017">
            <w:pPr>
              <w:rPr>
                <w:rFonts w:ascii="Arial" w:hAnsi="Arial" w:cs="Arial"/>
              </w:rPr>
            </w:pPr>
            <w:r w:rsidRPr="00C52816">
              <w:rPr>
                <w:rFonts w:ascii="Arial" w:hAnsi="Arial" w:cs="Arial"/>
              </w:rPr>
              <w:t>Compressors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Automation, safety devices and alarms</w:t>
            </w:r>
          </w:p>
          <w:p w:rsidR="00A0098E" w:rsidRPr="00C52816" w:rsidRDefault="00A0098E" w:rsidP="00262017">
            <w:pPr>
              <w:rPr>
                <w:rFonts w:ascii="Arial" w:hAnsi="Arial" w:cs="Arial"/>
              </w:rPr>
            </w:pPr>
            <w:r w:rsidRPr="00C52816">
              <w:rPr>
                <w:rFonts w:ascii="Arial" w:hAnsi="Arial" w:cs="Arial"/>
              </w:rPr>
              <w:t>Meters and gauges</w:t>
            </w:r>
          </w:p>
          <w:p w:rsidR="00A0098E" w:rsidRPr="00C52816" w:rsidRDefault="00A0098E" w:rsidP="00262017">
            <w:pPr>
              <w:rPr>
                <w:rFonts w:ascii="Arial" w:hAnsi="Arial" w:cs="Arial"/>
              </w:rPr>
            </w:pPr>
            <w:r w:rsidRPr="00C52816">
              <w:rPr>
                <w:rFonts w:ascii="Arial" w:hAnsi="Arial" w:cs="Arial"/>
              </w:rPr>
              <w:t>Maintenance and overhauls</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15</w:t>
            </w:r>
          </w:p>
        </w:tc>
        <w:tc>
          <w:tcPr>
            <w:tcW w:w="2070" w:type="dxa"/>
          </w:tcPr>
          <w:p w:rsidR="00A0098E" w:rsidRPr="00C52816" w:rsidRDefault="00A0098E" w:rsidP="00262017">
            <w:pPr>
              <w:rPr>
                <w:rFonts w:ascii="Arial" w:hAnsi="Arial" w:cs="Arial"/>
              </w:rPr>
            </w:pPr>
            <w:r w:rsidRPr="00C52816">
              <w:rPr>
                <w:rFonts w:ascii="Arial" w:hAnsi="Arial" w:cs="Arial"/>
              </w:rPr>
              <w:t>Stabilizers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OTSI system and pollution prevention</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16</w:t>
            </w:r>
          </w:p>
        </w:tc>
        <w:tc>
          <w:tcPr>
            <w:tcW w:w="2070" w:type="dxa"/>
          </w:tcPr>
          <w:p w:rsidR="00A0098E" w:rsidRPr="00C52816" w:rsidRDefault="00A0098E" w:rsidP="00262017">
            <w:pPr>
              <w:rPr>
                <w:rFonts w:ascii="Arial" w:hAnsi="Arial" w:cs="Arial"/>
              </w:rPr>
            </w:pPr>
            <w:r w:rsidRPr="00C52816">
              <w:rPr>
                <w:rFonts w:ascii="Arial" w:hAnsi="Arial" w:cs="Arial"/>
              </w:rPr>
              <w:t>Air conditioning machinery</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Automation</w:t>
            </w:r>
          </w:p>
          <w:p w:rsidR="00A0098E" w:rsidRPr="00C52816" w:rsidRDefault="00A0098E" w:rsidP="00262017">
            <w:pPr>
              <w:rPr>
                <w:rFonts w:ascii="Arial" w:hAnsi="Arial" w:cs="Arial"/>
              </w:rPr>
            </w:pPr>
            <w:r w:rsidRPr="00C52816">
              <w:rPr>
                <w:rFonts w:ascii="Arial" w:hAnsi="Arial" w:cs="Arial"/>
              </w:rPr>
              <w:t>Maintenance, cleaning and sanitation</w:t>
            </w:r>
          </w:p>
          <w:p w:rsidR="00A0098E" w:rsidRPr="00C52816" w:rsidRDefault="00A0098E" w:rsidP="00262017">
            <w:pPr>
              <w:rPr>
                <w:rFonts w:ascii="Arial" w:hAnsi="Arial" w:cs="Arial"/>
              </w:rPr>
            </w:pPr>
            <w:r w:rsidRPr="00C52816">
              <w:rPr>
                <w:rFonts w:ascii="Arial" w:hAnsi="Arial" w:cs="Arial"/>
              </w:rPr>
              <w:t>Spare parts</w:t>
            </w:r>
          </w:p>
          <w:p w:rsidR="00A0098E" w:rsidRPr="00C52816" w:rsidRDefault="00A0098E" w:rsidP="00262017">
            <w:pPr>
              <w:rPr>
                <w:rFonts w:ascii="Arial" w:hAnsi="Arial" w:cs="Arial"/>
              </w:rPr>
            </w:pPr>
            <w:r w:rsidRPr="00C52816">
              <w:rPr>
                <w:rFonts w:ascii="Arial" w:hAnsi="Arial" w:cs="Arial"/>
              </w:rPr>
              <w:t>Condition and integrity of piping and leak tests</w:t>
            </w:r>
          </w:p>
          <w:p w:rsidR="00A0098E" w:rsidRPr="00C52816" w:rsidRDefault="00A0098E" w:rsidP="00262017">
            <w:pPr>
              <w:rPr>
                <w:rFonts w:ascii="Arial" w:hAnsi="Arial" w:cs="Arial"/>
              </w:rPr>
            </w:pPr>
            <w:r w:rsidRPr="00C52816">
              <w:rPr>
                <w:rFonts w:ascii="Arial" w:hAnsi="Arial" w:cs="Arial"/>
              </w:rPr>
              <w:t>Stock of gases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17</w:t>
            </w:r>
          </w:p>
        </w:tc>
        <w:tc>
          <w:tcPr>
            <w:tcW w:w="2070" w:type="dxa"/>
          </w:tcPr>
          <w:p w:rsidR="00A0098E" w:rsidRPr="00C52816" w:rsidRDefault="00A0098E" w:rsidP="00262017">
            <w:pPr>
              <w:rPr>
                <w:rFonts w:ascii="Arial" w:hAnsi="Arial" w:cs="Arial"/>
              </w:rPr>
            </w:pPr>
            <w:r w:rsidRPr="00C52816">
              <w:rPr>
                <w:rFonts w:ascii="Arial" w:hAnsi="Arial" w:cs="Arial"/>
              </w:rPr>
              <w:t>Reefer plant</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Automation</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Spare parts</w:t>
            </w:r>
          </w:p>
          <w:p w:rsidR="00A0098E" w:rsidRPr="00C52816" w:rsidRDefault="00A0098E" w:rsidP="00262017">
            <w:pPr>
              <w:rPr>
                <w:rFonts w:ascii="Arial" w:hAnsi="Arial" w:cs="Arial"/>
              </w:rPr>
            </w:pPr>
            <w:r w:rsidRPr="00C52816">
              <w:rPr>
                <w:rFonts w:ascii="Arial" w:hAnsi="Arial" w:cs="Arial"/>
              </w:rPr>
              <w:t>Condition and integrity of piping and leak tests</w:t>
            </w:r>
          </w:p>
          <w:p w:rsidR="00A0098E" w:rsidRPr="00C52816" w:rsidRDefault="00A0098E" w:rsidP="00262017">
            <w:pPr>
              <w:rPr>
                <w:rFonts w:ascii="Arial" w:hAnsi="Arial" w:cs="Arial"/>
              </w:rPr>
            </w:pPr>
            <w:r w:rsidRPr="00C52816">
              <w:rPr>
                <w:rFonts w:ascii="Arial" w:hAnsi="Arial" w:cs="Arial"/>
              </w:rPr>
              <w:t>Stock of gases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18</w:t>
            </w:r>
          </w:p>
        </w:tc>
        <w:tc>
          <w:tcPr>
            <w:tcW w:w="2070" w:type="dxa"/>
          </w:tcPr>
          <w:p w:rsidR="00A0098E" w:rsidRPr="00C52816" w:rsidRDefault="00A0098E" w:rsidP="00262017">
            <w:pPr>
              <w:rPr>
                <w:rFonts w:ascii="Arial" w:hAnsi="Arial" w:cs="Arial"/>
              </w:rPr>
            </w:pPr>
            <w:r w:rsidRPr="00C52816">
              <w:rPr>
                <w:rFonts w:ascii="Arial" w:hAnsi="Arial" w:cs="Arial"/>
              </w:rPr>
              <w:t>Dom. hot/cold water systems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lastRenderedPageBreak/>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19</w:t>
            </w:r>
          </w:p>
        </w:tc>
        <w:tc>
          <w:tcPr>
            <w:tcW w:w="2070" w:type="dxa"/>
          </w:tcPr>
          <w:p w:rsidR="00A0098E" w:rsidRPr="00C52816" w:rsidRDefault="00A0098E" w:rsidP="00262017">
            <w:pPr>
              <w:rPr>
                <w:rFonts w:ascii="Arial" w:hAnsi="Arial" w:cs="Arial"/>
              </w:rPr>
            </w:pPr>
            <w:r w:rsidRPr="00C52816">
              <w:rPr>
                <w:rFonts w:ascii="Arial" w:hAnsi="Arial" w:cs="Arial"/>
              </w:rPr>
              <w:t>EVAC plant &amp; sanitary system</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20</w:t>
            </w:r>
          </w:p>
        </w:tc>
        <w:tc>
          <w:tcPr>
            <w:tcW w:w="2070" w:type="dxa"/>
          </w:tcPr>
          <w:p w:rsidR="00A0098E" w:rsidRPr="00C52816" w:rsidRDefault="00A0098E" w:rsidP="00262017">
            <w:pPr>
              <w:rPr>
                <w:rFonts w:ascii="Arial" w:hAnsi="Arial" w:cs="Arial"/>
              </w:rPr>
            </w:pPr>
            <w:r w:rsidRPr="00C52816">
              <w:rPr>
                <w:rFonts w:ascii="Arial" w:hAnsi="Arial" w:cs="Arial"/>
              </w:rPr>
              <w:t xml:space="preserve">Recreational Water Facilities (RWFs) systems </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 cleaning and sanitation schedules</w:t>
            </w:r>
          </w:p>
          <w:p w:rsidR="00A0098E" w:rsidRPr="00C52816" w:rsidRDefault="00A0098E" w:rsidP="00262017">
            <w:pPr>
              <w:rPr>
                <w:rFonts w:ascii="Arial" w:hAnsi="Arial" w:cs="Arial"/>
              </w:rPr>
            </w:pPr>
            <w:r w:rsidRPr="00C52816">
              <w:rPr>
                <w:rFonts w:ascii="Arial" w:hAnsi="Arial" w:cs="Arial"/>
              </w:rPr>
              <w:t>Spare parts and consumables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21</w:t>
            </w:r>
          </w:p>
        </w:tc>
        <w:tc>
          <w:tcPr>
            <w:tcW w:w="2070" w:type="dxa"/>
          </w:tcPr>
          <w:p w:rsidR="00A0098E" w:rsidRPr="00C52816" w:rsidRDefault="00A0098E" w:rsidP="00262017">
            <w:pPr>
              <w:rPr>
                <w:rFonts w:ascii="Arial" w:hAnsi="Arial" w:cs="Arial"/>
              </w:rPr>
            </w:pPr>
            <w:r w:rsidRPr="00C52816">
              <w:rPr>
                <w:rFonts w:ascii="Arial" w:hAnsi="Arial" w:cs="Arial"/>
              </w:rPr>
              <w:t>Electrical items:</w:t>
            </w:r>
          </w:p>
          <w:p w:rsidR="00A0098E" w:rsidRPr="00C52816" w:rsidRDefault="00A0098E" w:rsidP="00262017">
            <w:pPr>
              <w:rPr>
                <w:rFonts w:ascii="Arial" w:hAnsi="Arial" w:cs="Arial"/>
              </w:rPr>
            </w:pPr>
            <w:r w:rsidRPr="00C52816">
              <w:rPr>
                <w:rFonts w:ascii="Arial" w:hAnsi="Arial" w:cs="Arial"/>
              </w:rPr>
              <w:t>- Power management</w:t>
            </w:r>
          </w:p>
          <w:p w:rsidR="00A0098E" w:rsidRPr="00C52816" w:rsidRDefault="00A0098E" w:rsidP="00262017">
            <w:pPr>
              <w:rPr>
                <w:rFonts w:ascii="Arial" w:hAnsi="Arial" w:cs="Arial"/>
              </w:rPr>
            </w:pPr>
            <w:r w:rsidRPr="00C52816">
              <w:rPr>
                <w:rFonts w:ascii="Arial" w:hAnsi="Arial" w:cs="Arial"/>
              </w:rPr>
              <w:t xml:space="preserve">- Motors, stators, </w:t>
            </w:r>
          </w:p>
          <w:p w:rsidR="00A0098E" w:rsidRPr="00C52816" w:rsidRDefault="00A0098E" w:rsidP="00262017">
            <w:pPr>
              <w:rPr>
                <w:rFonts w:ascii="Arial" w:hAnsi="Arial" w:cs="Arial"/>
              </w:rPr>
            </w:pPr>
            <w:r w:rsidRPr="00C52816">
              <w:rPr>
                <w:rFonts w:ascii="Arial" w:hAnsi="Arial" w:cs="Arial"/>
              </w:rPr>
              <w:t>alternators</w:t>
            </w:r>
          </w:p>
          <w:p w:rsidR="00A0098E" w:rsidRPr="00C52816" w:rsidRDefault="00A0098E" w:rsidP="00262017">
            <w:pPr>
              <w:rPr>
                <w:rFonts w:ascii="Arial" w:hAnsi="Arial" w:cs="Arial"/>
              </w:rPr>
            </w:pPr>
            <w:r w:rsidRPr="00C52816">
              <w:rPr>
                <w:rFonts w:ascii="Arial" w:hAnsi="Arial" w:cs="Arial"/>
              </w:rPr>
              <w:t>- Main and emergency</w:t>
            </w:r>
          </w:p>
          <w:p w:rsidR="00A0098E" w:rsidRPr="00C52816" w:rsidRDefault="00A0098E" w:rsidP="00262017">
            <w:pPr>
              <w:rPr>
                <w:rFonts w:ascii="Arial" w:hAnsi="Arial" w:cs="Arial"/>
              </w:rPr>
            </w:pPr>
            <w:r w:rsidRPr="00C52816">
              <w:rPr>
                <w:rFonts w:ascii="Arial" w:hAnsi="Arial" w:cs="Arial"/>
              </w:rPr>
              <w:t>switchboards</w:t>
            </w:r>
          </w:p>
          <w:p w:rsidR="00A0098E" w:rsidRPr="00C52816" w:rsidRDefault="00A0098E" w:rsidP="00262017">
            <w:pPr>
              <w:rPr>
                <w:rFonts w:ascii="Arial" w:hAnsi="Arial" w:cs="Arial"/>
              </w:rPr>
            </w:pPr>
            <w:r w:rsidRPr="00C52816">
              <w:rPr>
                <w:rFonts w:ascii="Arial" w:hAnsi="Arial" w:cs="Arial"/>
              </w:rPr>
              <w:t>- Insulation measurements</w:t>
            </w:r>
          </w:p>
          <w:p w:rsidR="00A0098E" w:rsidRPr="00C52816" w:rsidRDefault="00A0098E" w:rsidP="00262017">
            <w:pPr>
              <w:rPr>
                <w:rFonts w:ascii="Arial" w:hAnsi="Arial" w:cs="Arial"/>
              </w:rPr>
            </w:pPr>
            <w:r w:rsidRPr="00C52816">
              <w:rPr>
                <w:rFonts w:ascii="Arial" w:hAnsi="Arial" w:cs="Arial"/>
              </w:rPr>
              <w:t>- Electrical spares</w:t>
            </w:r>
          </w:p>
          <w:p w:rsidR="00A0098E" w:rsidRPr="00C52816" w:rsidRDefault="00A0098E" w:rsidP="00262017">
            <w:pPr>
              <w:rPr>
                <w:rFonts w:ascii="Arial" w:hAnsi="Arial" w:cs="Arial"/>
              </w:rPr>
            </w:pPr>
            <w:r w:rsidRPr="00C52816">
              <w:rPr>
                <w:rFonts w:ascii="Arial" w:hAnsi="Arial" w:cs="Arial"/>
              </w:rPr>
              <w:t>- UPS and batteries</w:t>
            </w:r>
          </w:p>
          <w:p w:rsidR="00A0098E" w:rsidRPr="00C52816" w:rsidRDefault="00A0098E" w:rsidP="00262017">
            <w:pPr>
              <w:rPr>
                <w:rFonts w:ascii="Arial" w:hAnsi="Arial" w:cs="Arial"/>
              </w:rPr>
            </w:pPr>
          </w:p>
        </w:tc>
        <w:tc>
          <w:tcPr>
            <w:tcW w:w="4410" w:type="dxa"/>
          </w:tcPr>
          <w:p w:rsidR="00A0098E" w:rsidRPr="00C52816" w:rsidRDefault="00A0098E" w:rsidP="00262017">
            <w:pPr>
              <w:rPr>
                <w:rFonts w:ascii="Arial" w:hAnsi="Arial" w:cs="Arial"/>
              </w:rPr>
            </w:pPr>
            <w:r w:rsidRPr="00C52816">
              <w:rPr>
                <w:rFonts w:ascii="Arial" w:hAnsi="Arial" w:cs="Arial"/>
              </w:rPr>
              <w:t>Operational condition of electrical equipment</w:t>
            </w:r>
          </w:p>
          <w:p w:rsidR="00A0098E" w:rsidRPr="00C52816" w:rsidRDefault="00A0098E" w:rsidP="00262017">
            <w:pPr>
              <w:rPr>
                <w:rFonts w:ascii="Arial" w:hAnsi="Arial" w:cs="Arial"/>
              </w:rPr>
            </w:pPr>
            <w:r w:rsidRPr="00C52816">
              <w:rPr>
                <w:rFonts w:ascii="Arial" w:hAnsi="Arial" w:cs="Arial"/>
              </w:rPr>
              <w:t>Condition of cables, cable supports and conduits</w:t>
            </w:r>
          </w:p>
          <w:p w:rsidR="00A0098E" w:rsidRPr="00C52816" w:rsidRDefault="00A0098E" w:rsidP="00262017">
            <w:pPr>
              <w:rPr>
                <w:rFonts w:ascii="Arial" w:hAnsi="Arial" w:cs="Arial"/>
              </w:rPr>
            </w:pPr>
            <w:r w:rsidRPr="00C52816">
              <w:rPr>
                <w:rFonts w:ascii="Arial" w:hAnsi="Arial" w:cs="Arial"/>
              </w:rPr>
              <w:t>Condition and cleanliness of switchboards</w:t>
            </w:r>
          </w:p>
          <w:p w:rsidR="00A0098E" w:rsidRPr="00C52816" w:rsidRDefault="00A0098E" w:rsidP="00262017">
            <w:pPr>
              <w:rPr>
                <w:rFonts w:ascii="Arial" w:hAnsi="Arial" w:cs="Arial"/>
              </w:rPr>
            </w:pPr>
            <w:r w:rsidRPr="00C52816">
              <w:rPr>
                <w:rFonts w:ascii="Arial" w:hAnsi="Arial" w:cs="Arial"/>
              </w:rPr>
              <w:t>Condition and calibration of measuring devices and switchboard meters</w:t>
            </w:r>
          </w:p>
          <w:p w:rsidR="00A0098E" w:rsidRPr="00C52816" w:rsidRDefault="00A0098E" w:rsidP="00262017">
            <w:pPr>
              <w:rPr>
                <w:rFonts w:ascii="Arial" w:hAnsi="Arial" w:cs="Arial"/>
              </w:rPr>
            </w:pPr>
            <w:r w:rsidRPr="00C52816">
              <w:rPr>
                <w:rFonts w:ascii="Arial" w:hAnsi="Arial" w:cs="Arial"/>
              </w:rPr>
              <w:t>Insulation mats in front and behind switchboards</w:t>
            </w:r>
          </w:p>
          <w:p w:rsidR="00A0098E" w:rsidRPr="00C52816" w:rsidRDefault="00A0098E" w:rsidP="00262017">
            <w:pPr>
              <w:rPr>
                <w:rFonts w:ascii="Arial" w:hAnsi="Arial" w:cs="Arial"/>
              </w:rPr>
            </w:pPr>
            <w:r w:rsidRPr="00C52816">
              <w:rPr>
                <w:rFonts w:ascii="Arial" w:hAnsi="Arial" w:cs="Arial"/>
              </w:rPr>
              <w:t>Low insulation alarms status</w:t>
            </w:r>
          </w:p>
          <w:p w:rsidR="00A0098E" w:rsidRPr="00C52816" w:rsidRDefault="00A0098E" w:rsidP="00262017">
            <w:pPr>
              <w:rPr>
                <w:rFonts w:ascii="Arial" w:hAnsi="Arial" w:cs="Arial"/>
              </w:rPr>
            </w:pPr>
            <w:r w:rsidRPr="00C52816">
              <w:rPr>
                <w:rFonts w:ascii="Arial" w:hAnsi="Arial" w:cs="Arial"/>
              </w:rPr>
              <w:t>Maintenance and periodic tests of equipment</w:t>
            </w:r>
          </w:p>
          <w:p w:rsidR="00A0098E" w:rsidRPr="00C52816" w:rsidRDefault="00A0098E" w:rsidP="00262017">
            <w:pPr>
              <w:rPr>
                <w:rFonts w:ascii="Arial" w:hAnsi="Arial" w:cs="Arial"/>
              </w:rPr>
            </w:pPr>
            <w:r w:rsidRPr="00C52816">
              <w:rPr>
                <w:rFonts w:ascii="Arial" w:hAnsi="Arial" w:cs="Arial"/>
              </w:rPr>
              <w:t>Safety signage</w:t>
            </w:r>
          </w:p>
          <w:p w:rsidR="00A0098E" w:rsidRPr="00C52816" w:rsidRDefault="00A0098E" w:rsidP="00262017">
            <w:pPr>
              <w:rPr>
                <w:rFonts w:ascii="Arial" w:hAnsi="Arial" w:cs="Arial"/>
              </w:rPr>
            </w:pPr>
            <w:r w:rsidRPr="00C52816">
              <w:rPr>
                <w:rFonts w:ascii="Arial" w:hAnsi="Arial" w:cs="Arial"/>
              </w:rPr>
              <w:t>Battery charging, electrolyte testing</w:t>
            </w:r>
          </w:p>
          <w:p w:rsidR="00A0098E" w:rsidRPr="00C52816" w:rsidRDefault="00A0098E" w:rsidP="00262017">
            <w:pPr>
              <w:rPr>
                <w:rFonts w:ascii="Arial" w:hAnsi="Arial" w:cs="Arial"/>
              </w:rPr>
            </w:pPr>
            <w:r w:rsidRPr="00C52816">
              <w:rPr>
                <w:rFonts w:ascii="Arial" w:hAnsi="Arial" w:cs="Arial"/>
              </w:rPr>
              <w:t>Renewal/ expiry dates of maintenance-free batteries</w:t>
            </w:r>
          </w:p>
          <w:p w:rsidR="00A0098E" w:rsidRPr="00C52816" w:rsidRDefault="00A0098E" w:rsidP="00262017">
            <w:pPr>
              <w:rPr>
                <w:rFonts w:ascii="Arial" w:hAnsi="Arial" w:cs="Arial"/>
              </w:rPr>
            </w:pPr>
            <w:r w:rsidRPr="00C52816">
              <w:rPr>
                <w:rFonts w:ascii="Arial" w:hAnsi="Arial" w:cs="Arial"/>
              </w:rPr>
              <w:t>Satisfactory voltage at terminals</w:t>
            </w:r>
          </w:p>
          <w:p w:rsidR="00A0098E" w:rsidRPr="00C52816" w:rsidRDefault="00A0098E" w:rsidP="00262017">
            <w:pPr>
              <w:rPr>
                <w:rFonts w:ascii="Arial" w:hAnsi="Arial" w:cs="Arial"/>
              </w:rPr>
            </w:pPr>
            <w:r w:rsidRPr="00C52816">
              <w:rPr>
                <w:rFonts w:ascii="Arial" w:hAnsi="Arial" w:cs="Arial"/>
              </w:rPr>
              <w:t>Batteries discharge test</w:t>
            </w:r>
          </w:p>
          <w:p w:rsidR="00A0098E" w:rsidRPr="00C52816" w:rsidRDefault="00A0098E" w:rsidP="00262017">
            <w:pPr>
              <w:rPr>
                <w:rFonts w:ascii="Arial" w:hAnsi="Arial" w:cs="Arial"/>
              </w:rPr>
            </w:pPr>
            <w:r w:rsidRPr="00C52816">
              <w:rPr>
                <w:rFonts w:ascii="Arial" w:hAnsi="Arial" w:cs="Arial"/>
              </w:rPr>
              <w:t>Black out tests and drill</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22</w:t>
            </w:r>
          </w:p>
        </w:tc>
        <w:tc>
          <w:tcPr>
            <w:tcW w:w="2070" w:type="dxa"/>
          </w:tcPr>
          <w:p w:rsidR="00A0098E" w:rsidRPr="00C52816" w:rsidRDefault="00A0098E" w:rsidP="00262017">
            <w:pPr>
              <w:rPr>
                <w:rFonts w:ascii="Arial" w:hAnsi="Arial" w:cs="Arial"/>
              </w:rPr>
            </w:pPr>
            <w:r w:rsidRPr="00C52816">
              <w:rPr>
                <w:rFonts w:ascii="Arial" w:hAnsi="Arial" w:cs="Arial"/>
              </w:rPr>
              <w:t>Steering gear</w:t>
            </w:r>
          </w:p>
        </w:tc>
        <w:tc>
          <w:tcPr>
            <w:tcW w:w="4410" w:type="dxa"/>
          </w:tcPr>
          <w:p w:rsidR="00A0098E" w:rsidRPr="00C52816" w:rsidRDefault="00A0098E" w:rsidP="00262017">
            <w:pPr>
              <w:rPr>
                <w:rFonts w:ascii="Arial" w:hAnsi="Arial" w:cs="Arial"/>
              </w:rPr>
            </w:pPr>
            <w:r w:rsidRPr="00C52816">
              <w:rPr>
                <w:rFonts w:ascii="Arial" w:hAnsi="Arial" w:cs="Arial"/>
              </w:rPr>
              <w:t>Condition and cleanliness of steering gear flat</w:t>
            </w:r>
          </w:p>
          <w:p w:rsidR="00A0098E" w:rsidRPr="00C52816" w:rsidRDefault="00A0098E" w:rsidP="00262017">
            <w:pPr>
              <w:rPr>
                <w:rFonts w:ascii="Arial" w:hAnsi="Arial" w:cs="Arial"/>
              </w:rPr>
            </w:pPr>
            <w:r w:rsidRPr="00C52816">
              <w:rPr>
                <w:rFonts w:ascii="Arial" w:hAnsi="Arial" w:cs="Arial"/>
              </w:rPr>
              <w:t>Storage of equipment (no storage of materials increasing the fire load)</w:t>
            </w:r>
          </w:p>
          <w:p w:rsidR="00A0098E" w:rsidRPr="00C52816" w:rsidRDefault="00A0098E" w:rsidP="00262017">
            <w:pPr>
              <w:rPr>
                <w:rFonts w:ascii="Arial" w:hAnsi="Arial" w:cs="Arial"/>
              </w:rPr>
            </w:pPr>
            <w:r w:rsidRPr="00C52816">
              <w:rPr>
                <w:rFonts w:ascii="Arial" w:hAnsi="Arial" w:cs="Arial"/>
              </w:rPr>
              <w:t>Operational condition of steering gear</w:t>
            </w:r>
          </w:p>
          <w:p w:rsidR="00A0098E" w:rsidRPr="00C52816" w:rsidRDefault="00A0098E" w:rsidP="00262017">
            <w:pPr>
              <w:rPr>
                <w:rFonts w:ascii="Arial" w:hAnsi="Arial" w:cs="Arial"/>
              </w:rPr>
            </w:pPr>
            <w:r w:rsidRPr="00C52816">
              <w:rPr>
                <w:rFonts w:ascii="Arial" w:hAnsi="Arial" w:cs="Arial"/>
              </w:rPr>
              <w:t>Emergency operation</w:t>
            </w:r>
          </w:p>
          <w:p w:rsidR="00A0098E" w:rsidRPr="00C52816" w:rsidRDefault="00A0098E" w:rsidP="00262017">
            <w:pPr>
              <w:rPr>
                <w:rFonts w:ascii="Arial" w:hAnsi="Arial" w:cs="Arial"/>
              </w:rPr>
            </w:pPr>
            <w:r w:rsidRPr="00C52816">
              <w:rPr>
                <w:rFonts w:ascii="Arial" w:hAnsi="Arial" w:cs="Arial"/>
              </w:rPr>
              <w:t>Maintenance of pumps, motors etc.</w:t>
            </w:r>
          </w:p>
          <w:p w:rsidR="00A0098E" w:rsidRPr="00C52816" w:rsidRDefault="00A0098E" w:rsidP="00262017">
            <w:pPr>
              <w:rPr>
                <w:rFonts w:ascii="Arial" w:hAnsi="Arial" w:cs="Arial"/>
              </w:rPr>
            </w:pPr>
            <w:r w:rsidRPr="00C52816">
              <w:rPr>
                <w:rFonts w:ascii="Arial" w:hAnsi="Arial" w:cs="Arial"/>
              </w:rPr>
              <w:t>Emergency communication and steering information</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3E7B10" w:rsidRPr="00C52816" w:rsidTr="003E7B10">
        <w:tc>
          <w:tcPr>
            <w:tcW w:w="450" w:type="dxa"/>
            <w:tcBorders>
              <w:top w:val="single" w:sz="4" w:space="0" w:color="auto"/>
              <w:left w:val="double" w:sz="4" w:space="0" w:color="auto"/>
              <w:bottom w:val="single" w:sz="4" w:space="0" w:color="auto"/>
              <w:right w:val="single" w:sz="4" w:space="0" w:color="auto"/>
            </w:tcBorders>
          </w:tcPr>
          <w:p w:rsidR="003E7B10" w:rsidRPr="00C52816" w:rsidRDefault="003E7B10" w:rsidP="00262017">
            <w:pPr>
              <w:ind w:right="-805"/>
              <w:rPr>
                <w:rFonts w:ascii="Arial" w:hAnsi="Arial" w:cs="Arial"/>
              </w:rPr>
            </w:pPr>
            <w:r>
              <w:rPr>
                <w:rFonts w:ascii="Arial" w:hAnsi="Arial" w:cs="Arial"/>
              </w:rPr>
              <w:t>23</w:t>
            </w:r>
          </w:p>
        </w:tc>
        <w:tc>
          <w:tcPr>
            <w:tcW w:w="2070" w:type="dxa"/>
            <w:tcBorders>
              <w:top w:val="single" w:sz="4" w:space="0" w:color="auto"/>
              <w:left w:val="single" w:sz="4" w:space="0" w:color="auto"/>
              <w:bottom w:val="single" w:sz="4" w:space="0" w:color="auto"/>
              <w:right w:val="single" w:sz="4" w:space="0" w:color="auto"/>
            </w:tcBorders>
          </w:tcPr>
          <w:p w:rsidR="003E7B10" w:rsidRPr="00C52816" w:rsidRDefault="003E7B10" w:rsidP="003E7B10">
            <w:pPr>
              <w:rPr>
                <w:rFonts w:ascii="Arial" w:hAnsi="Arial" w:cs="Arial"/>
              </w:rPr>
            </w:pPr>
            <w:r w:rsidRPr="00C52816">
              <w:rPr>
                <w:rFonts w:ascii="Arial" w:hAnsi="Arial" w:cs="Arial"/>
              </w:rPr>
              <w:t>SOPEP equipment</w:t>
            </w:r>
          </w:p>
        </w:tc>
        <w:tc>
          <w:tcPr>
            <w:tcW w:w="4410" w:type="dxa"/>
            <w:tcBorders>
              <w:top w:val="single" w:sz="4" w:space="0" w:color="auto"/>
              <w:left w:val="single" w:sz="4" w:space="0" w:color="auto"/>
              <w:bottom w:val="single" w:sz="4" w:space="0" w:color="auto"/>
              <w:right w:val="single" w:sz="4" w:space="0" w:color="auto"/>
            </w:tcBorders>
          </w:tcPr>
          <w:p w:rsidR="003E7B10" w:rsidRPr="00C52816" w:rsidRDefault="003E7B10" w:rsidP="003E7B10">
            <w:pPr>
              <w:rPr>
                <w:rFonts w:ascii="Arial" w:hAnsi="Arial" w:cs="Arial"/>
              </w:rPr>
            </w:pPr>
            <w:r w:rsidRPr="00C52816">
              <w:rPr>
                <w:rFonts w:ascii="Arial" w:hAnsi="Arial" w:cs="Arial"/>
              </w:rPr>
              <w:t>Condition</w:t>
            </w:r>
          </w:p>
          <w:p w:rsidR="003E7B10" w:rsidRPr="00C52816" w:rsidRDefault="003E7B10" w:rsidP="003E7B10">
            <w:pPr>
              <w:rPr>
                <w:rFonts w:ascii="Arial" w:hAnsi="Arial" w:cs="Arial"/>
              </w:rPr>
            </w:pPr>
            <w:r w:rsidRPr="00C52816">
              <w:rPr>
                <w:rFonts w:ascii="Arial" w:hAnsi="Arial" w:cs="Arial"/>
              </w:rPr>
              <w:t>Inventory and adequacy</w:t>
            </w:r>
          </w:p>
          <w:p w:rsidR="003E7B10" w:rsidRPr="00C52816" w:rsidRDefault="003E7B10" w:rsidP="003E7B10">
            <w:pPr>
              <w:rPr>
                <w:rFonts w:ascii="Arial" w:hAnsi="Arial" w:cs="Arial"/>
              </w:rPr>
            </w:pPr>
            <w:r w:rsidRPr="00C52816">
              <w:rPr>
                <w:rFonts w:ascii="Arial" w:hAnsi="Arial" w:cs="Arial"/>
              </w:rPr>
              <w:t>Stowage and readiness</w:t>
            </w:r>
          </w:p>
        </w:tc>
        <w:tc>
          <w:tcPr>
            <w:tcW w:w="1170" w:type="dxa"/>
            <w:tcBorders>
              <w:top w:val="single" w:sz="4" w:space="0" w:color="auto"/>
              <w:left w:val="single" w:sz="4" w:space="0" w:color="auto"/>
              <w:bottom w:val="single" w:sz="4" w:space="0" w:color="auto"/>
              <w:right w:val="single" w:sz="4" w:space="0" w:color="auto"/>
            </w:tcBorders>
          </w:tcPr>
          <w:p w:rsidR="003E7B10" w:rsidRPr="00C52816" w:rsidRDefault="003E7B10" w:rsidP="00262017">
            <w:pPr>
              <w:ind w:right="-805"/>
              <w:rPr>
                <w:rFonts w:ascii="Arial" w:hAnsi="Arial" w:cs="Arial"/>
              </w:rPr>
            </w:pPr>
          </w:p>
        </w:tc>
        <w:tc>
          <w:tcPr>
            <w:tcW w:w="990" w:type="dxa"/>
            <w:tcBorders>
              <w:top w:val="single" w:sz="4" w:space="0" w:color="auto"/>
              <w:left w:val="single" w:sz="4" w:space="0" w:color="auto"/>
              <w:bottom w:val="single" w:sz="4" w:space="0" w:color="auto"/>
              <w:right w:val="single" w:sz="4" w:space="0" w:color="auto"/>
            </w:tcBorders>
          </w:tcPr>
          <w:p w:rsidR="003E7B10" w:rsidRPr="00C52816" w:rsidRDefault="003E7B10" w:rsidP="00262017">
            <w:pPr>
              <w:ind w:right="-805"/>
              <w:rPr>
                <w:rFonts w:ascii="Arial" w:hAnsi="Arial" w:cs="Arial"/>
              </w:rPr>
            </w:pPr>
          </w:p>
        </w:tc>
        <w:tc>
          <w:tcPr>
            <w:tcW w:w="1080" w:type="dxa"/>
            <w:tcBorders>
              <w:top w:val="single" w:sz="4" w:space="0" w:color="auto"/>
              <w:left w:val="single" w:sz="4" w:space="0" w:color="auto"/>
              <w:bottom w:val="single" w:sz="4" w:space="0" w:color="auto"/>
              <w:right w:val="double" w:sz="4" w:space="0" w:color="auto"/>
            </w:tcBorders>
          </w:tcPr>
          <w:p w:rsidR="003E7B10" w:rsidRPr="00C52816" w:rsidRDefault="003E7B10" w:rsidP="00262017">
            <w:pPr>
              <w:ind w:right="-805"/>
              <w:rPr>
                <w:rFonts w:ascii="Arial" w:hAnsi="Arial" w:cs="Arial"/>
              </w:rPr>
            </w:pPr>
          </w:p>
        </w:tc>
      </w:tr>
      <w:tr w:rsidR="003E7B10" w:rsidRPr="00C52816" w:rsidTr="003E7B10">
        <w:tc>
          <w:tcPr>
            <w:tcW w:w="450" w:type="dxa"/>
            <w:tcBorders>
              <w:top w:val="single" w:sz="4" w:space="0" w:color="auto"/>
              <w:left w:val="double" w:sz="4" w:space="0" w:color="auto"/>
              <w:bottom w:val="single" w:sz="4" w:space="0" w:color="auto"/>
              <w:right w:val="single" w:sz="4" w:space="0" w:color="auto"/>
            </w:tcBorders>
          </w:tcPr>
          <w:p w:rsidR="003E7B10" w:rsidRPr="00C52816" w:rsidRDefault="003E7B10" w:rsidP="00262017">
            <w:pPr>
              <w:ind w:right="-805"/>
              <w:rPr>
                <w:rFonts w:ascii="Arial" w:hAnsi="Arial" w:cs="Arial"/>
              </w:rPr>
            </w:pPr>
            <w:r>
              <w:rPr>
                <w:rFonts w:ascii="Arial" w:hAnsi="Arial" w:cs="Arial"/>
              </w:rPr>
              <w:t>24</w:t>
            </w:r>
          </w:p>
        </w:tc>
        <w:tc>
          <w:tcPr>
            <w:tcW w:w="2070" w:type="dxa"/>
            <w:tcBorders>
              <w:top w:val="single" w:sz="4" w:space="0" w:color="auto"/>
              <w:left w:val="single" w:sz="4" w:space="0" w:color="auto"/>
              <w:bottom w:val="single" w:sz="4" w:space="0" w:color="auto"/>
              <w:right w:val="single" w:sz="4" w:space="0" w:color="auto"/>
            </w:tcBorders>
          </w:tcPr>
          <w:p w:rsidR="003E7B10" w:rsidRPr="00C52816" w:rsidRDefault="003E7B10" w:rsidP="00262017">
            <w:pPr>
              <w:rPr>
                <w:rFonts w:ascii="Arial" w:hAnsi="Arial" w:cs="Arial"/>
              </w:rPr>
            </w:pPr>
            <w:r w:rsidRPr="00C52816">
              <w:rPr>
                <w:rFonts w:ascii="Arial" w:hAnsi="Arial" w:cs="Arial"/>
              </w:rPr>
              <w:t>Standard discharge connections (for oily water and sewage)</w:t>
            </w:r>
          </w:p>
        </w:tc>
        <w:tc>
          <w:tcPr>
            <w:tcW w:w="4410" w:type="dxa"/>
            <w:tcBorders>
              <w:top w:val="single" w:sz="4" w:space="0" w:color="auto"/>
              <w:left w:val="single" w:sz="4" w:space="0" w:color="auto"/>
              <w:bottom w:val="single" w:sz="4" w:space="0" w:color="auto"/>
              <w:right w:val="single" w:sz="4" w:space="0" w:color="auto"/>
            </w:tcBorders>
          </w:tcPr>
          <w:p w:rsidR="003E7B10" w:rsidRPr="00C52816" w:rsidRDefault="003E7B10" w:rsidP="00262017">
            <w:pPr>
              <w:rPr>
                <w:rFonts w:ascii="Arial" w:hAnsi="Arial" w:cs="Arial"/>
              </w:rPr>
            </w:pPr>
            <w:r w:rsidRPr="00C52816">
              <w:rPr>
                <w:rFonts w:ascii="Arial" w:hAnsi="Arial" w:cs="Arial"/>
              </w:rPr>
              <w:t>Condition</w:t>
            </w:r>
          </w:p>
          <w:p w:rsidR="003E7B10" w:rsidRPr="00C52816" w:rsidRDefault="003E7B10" w:rsidP="00262017">
            <w:pPr>
              <w:rPr>
                <w:rFonts w:ascii="Arial" w:hAnsi="Arial" w:cs="Arial"/>
              </w:rPr>
            </w:pPr>
            <w:r w:rsidRPr="00C52816">
              <w:rPr>
                <w:rFonts w:ascii="Arial" w:hAnsi="Arial" w:cs="Arial"/>
              </w:rPr>
              <w:t>Proper blanking</w:t>
            </w:r>
          </w:p>
          <w:p w:rsidR="003E7B10" w:rsidRPr="00C52816" w:rsidRDefault="003E7B10" w:rsidP="00262017">
            <w:pPr>
              <w:rPr>
                <w:rFonts w:ascii="Arial" w:hAnsi="Arial" w:cs="Arial"/>
              </w:rPr>
            </w:pPr>
            <w:r w:rsidRPr="00C52816">
              <w:rPr>
                <w:rFonts w:ascii="Arial" w:hAnsi="Arial" w:cs="Arial"/>
              </w:rPr>
              <w:t xml:space="preserve">Cleanliness and </w:t>
            </w:r>
            <w:proofErr w:type="spellStart"/>
            <w:r w:rsidRPr="00C52816">
              <w:rPr>
                <w:rFonts w:ascii="Arial" w:hAnsi="Arial" w:cs="Arial"/>
              </w:rPr>
              <w:t>saveall</w:t>
            </w:r>
            <w:proofErr w:type="spellEnd"/>
            <w:r w:rsidRPr="00C52816">
              <w:rPr>
                <w:rFonts w:ascii="Arial" w:hAnsi="Arial" w:cs="Arial"/>
              </w:rPr>
              <w:t xml:space="preserve"> arrangements</w:t>
            </w:r>
          </w:p>
          <w:p w:rsidR="003E7B10" w:rsidRPr="00C52816" w:rsidRDefault="003E7B10" w:rsidP="00262017">
            <w:pPr>
              <w:rPr>
                <w:rFonts w:ascii="Arial" w:hAnsi="Arial" w:cs="Arial"/>
              </w:rPr>
            </w:pPr>
            <w:r w:rsidRPr="00C52816">
              <w:rPr>
                <w:rFonts w:ascii="Arial" w:hAnsi="Arial" w:cs="Arial"/>
              </w:rPr>
              <w:t>Marking and color coding</w:t>
            </w:r>
          </w:p>
          <w:p w:rsidR="003E7B10" w:rsidRPr="00C52816" w:rsidRDefault="003E7B10" w:rsidP="00262017">
            <w:pPr>
              <w:rPr>
                <w:rFonts w:ascii="Arial" w:hAnsi="Arial" w:cs="Arial"/>
              </w:rPr>
            </w:pPr>
            <w:r w:rsidRPr="00C52816">
              <w:rPr>
                <w:rFonts w:ascii="Arial" w:hAnsi="Arial" w:cs="Arial"/>
              </w:rPr>
              <w:t>Emergency shut-off</w:t>
            </w:r>
          </w:p>
        </w:tc>
        <w:tc>
          <w:tcPr>
            <w:tcW w:w="1170" w:type="dxa"/>
            <w:tcBorders>
              <w:top w:val="single" w:sz="4" w:space="0" w:color="auto"/>
              <w:left w:val="single" w:sz="4" w:space="0" w:color="auto"/>
              <w:bottom w:val="single" w:sz="4" w:space="0" w:color="auto"/>
              <w:right w:val="single" w:sz="4" w:space="0" w:color="auto"/>
            </w:tcBorders>
          </w:tcPr>
          <w:p w:rsidR="003E7B10" w:rsidRPr="00C52816" w:rsidRDefault="003E7B10" w:rsidP="00262017">
            <w:pPr>
              <w:ind w:right="-805"/>
              <w:rPr>
                <w:rFonts w:ascii="Arial" w:hAnsi="Arial" w:cs="Arial"/>
              </w:rPr>
            </w:pPr>
          </w:p>
        </w:tc>
        <w:tc>
          <w:tcPr>
            <w:tcW w:w="990" w:type="dxa"/>
            <w:tcBorders>
              <w:top w:val="single" w:sz="4" w:space="0" w:color="auto"/>
              <w:left w:val="single" w:sz="4" w:space="0" w:color="auto"/>
              <w:bottom w:val="single" w:sz="4" w:space="0" w:color="auto"/>
              <w:right w:val="single" w:sz="4" w:space="0" w:color="auto"/>
            </w:tcBorders>
          </w:tcPr>
          <w:p w:rsidR="003E7B10" w:rsidRPr="00C52816" w:rsidRDefault="003E7B10" w:rsidP="00262017">
            <w:pPr>
              <w:ind w:right="-805"/>
              <w:rPr>
                <w:rFonts w:ascii="Arial" w:hAnsi="Arial" w:cs="Arial"/>
              </w:rPr>
            </w:pPr>
          </w:p>
        </w:tc>
        <w:tc>
          <w:tcPr>
            <w:tcW w:w="1080" w:type="dxa"/>
            <w:tcBorders>
              <w:top w:val="single" w:sz="4" w:space="0" w:color="auto"/>
              <w:left w:val="single" w:sz="4" w:space="0" w:color="auto"/>
              <w:bottom w:val="single" w:sz="4" w:space="0" w:color="auto"/>
              <w:right w:val="double" w:sz="4" w:space="0" w:color="auto"/>
            </w:tcBorders>
          </w:tcPr>
          <w:p w:rsidR="003E7B10" w:rsidRPr="00C52816" w:rsidRDefault="003E7B10"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rPr>
                <w:rFonts w:ascii="Arial" w:hAnsi="Arial" w:cs="Arial"/>
              </w:rPr>
            </w:pPr>
          </w:p>
        </w:tc>
        <w:tc>
          <w:tcPr>
            <w:tcW w:w="4410" w:type="dxa"/>
          </w:tcPr>
          <w:p w:rsidR="00A0098E" w:rsidRPr="00C52816" w:rsidRDefault="00A0098E" w:rsidP="00262017">
            <w:pPr>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left="-142"/>
        <w:rPr>
          <w:rFonts w:ascii="Arial" w:hAnsi="Arial" w:cs="Arial"/>
        </w:rPr>
      </w:pPr>
    </w:p>
    <w:p w:rsidR="00A0098E" w:rsidRPr="00C52816" w:rsidRDefault="00A0098E" w:rsidP="00A0098E">
      <w:pPr>
        <w:ind w:left="-142"/>
        <w:rPr>
          <w:rFonts w:ascii="Arial" w:hAnsi="Arial" w:cs="Arial"/>
        </w:rPr>
      </w:pPr>
    </w:p>
    <w:p w:rsidR="00A0098E" w:rsidRPr="00C52816" w:rsidRDefault="00A0098E" w:rsidP="00A0098E">
      <w:pPr>
        <w:ind w:left="-142"/>
        <w:rPr>
          <w:rFonts w:ascii="Arial" w:hAnsi="Arial" w:cs="Arial"/>
        </w:rPr>
      </w:pPr>
    </w:p>
    <w:p w:rsidR="00A0098E" w:rsidRPr="00C52816" w:rsidRDefault="00A0098E" w:rsidP="00A0098E">
      <w:pPr>
        <w:ind w:left="-142"/>
        <w:rPr>
          <w:rFonts w:ascii="Arial" w:hAnsi="Arial" w:cs="Arial"/>
        </w:rPr>
      </w:pPr>
    </w:p>
    <w:p w:rsidR="00A0098E" w:rsidRDefault="00A0098E" w:rsidP="00A0098E">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Comments</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section</w:t>
            </w:r>
          </w:p>
        </w:tc>
      </w:tr>
      <w:tr w:rsidR="00A0098E" w:rsidRPr="00C52816" w:rsidTr="00262017">
        <w:tc>
          <w:tcPr>
            <w:tcW w:w="10170" w:type="dxa"/>
            <w:gridSpan w:val="6"/>
          </w:tcPr>
          <w:p w:rsidR="00A0098E" w:rsidRPr="00C52816" w:rsidRDefault="00A0098E" w:rsidP="00CA05F8">
            <w:pPr>
              <w:pStyle w:val="Heading1"/>
              <w:rPr>
                <w:rFonts w:cs="Arial"/>
                <w:b w:val="0"/>
              </w:rPr>
            </w:pPr>
            <w:bookmarkStart w:id="14" w:name="_Toc57636541"/>
            <w:r w:rsidRPr="00C52816">
              <w:rPr>
                <w:rFonts w:cs="Arial"/>
              </w:rPr>
              <w:t>700 – SAFETY EQUIPMENT</w:t>
            </w:r>
            <w:bookmarkEnd w:id="14"/>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rPr>
                <w:rFonts w:ascii="Arial" w:hAnsi="Arial" w:cs="Arial"/>
              </w:rPr>
            </w:pPr>
            <w:r w:rsidRPr="00C52816">
              <w:rPr>
                <w:rFonts w:ascii="Arial" w:hAnsi="Arial" w:cs="Arial"/>
              </w:rPr>
              <w:t>Fire &amp; General Alarm:</w:t>
            </w:r>
          </w:p>
          <w:p w:rsidR="00A0098E" w:rsidRPr="00C52816" w:rsidRDefault="00A0098E" w:rsidP="00262017">
            <w:pPr>
              <w:rPr>
                <w:rFonts w:ascii="Arial" w:hAnsi="Arial" w:cs="Arial"/>
              </w:rPr>
            </w:pPr>
            <w:r w:rsidRPr="00C52816">
              <w:rPr>
                <w:rFonts w:ascii="Arial" w:hAnsi="Arial" w:cs="Arial"/>
              </w:rPr>
              <w:t>- Smoke and flame detectors</w:t>
            </w:r>
          </w:p>
          <w:p w:rsidR="00A0098E" w:rsidRPr="00C52816" w:rsidRDefault="00A0098E" w:rsidP="00262017">
            <w:pPr>
              <w:rPr>
                <w:rFonts w:ascii="Arial" w:hAnsi="Arial" w:cs="Arial"/>
              </w:rPr>
            </w:pPr>
            <w:r w:rsidRPr="00C52816">
              <w:rPr>
                <w:rFonts w:ascii="Arial" w:hAnsi="Arial" w:cs="Arial"/>
              </w:rPr>
              <w:t>- Manual push buttons</w:t>
            </w:r>
          </w:p>
          <w:p w:rsidR="00A0098E" w:rsidRPr="00C52816" w:rsidRDefault="00A0098E" w:rsidP="00262017">
            <w:pPr>
              <w:rPr>
                <w:rFonts w:ascii="Arial" w:hAnsi="Arial" w:cs="Arial"/>
              </w:rPr>
            </w:pPr>
            <w:r w:rsidRPr="00C52816">
              <w:rPr>
                <w:rFonts w:ascii="Arial" w:hAnsi="Arial" w:cs="Arial"/>
              </w:rPr>
              <w:t>- CO2 alarms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 and periodical testing</w:t>
            </w:r>
          </w:p>
          <w:p w:rsidR="00A0098E" w:rsidRPr="00C52816" w:rsidRDefault="00A0098E" w:rsidP="00262017">
            <w:pPr>
              <w:rPr>
                <w:rFonts w:ascii="Arial" w:hAnsi="Arial" w:cs="Arial"/>
              </w:rPr>
            </w:pPr>
            <w:r w:rsidRPr="00C52816">
              <w:rPr>
                <w:rFonts w:ascii="Arial" w:hAnsi="Arial" w:cs="Arial"/>
              </w:rPr>
              <w:t>Alarm panels</w:t>
            </w:r>
          </w:p>
          <w:p w:rsidR="00A0098E" w:rsidRPr="00C52816" w:rsidRDefault="00A0098E" w:rsidP="00262017">
            <w:pPr>
              <w:rPr>
                <w:rFonts w:ascii="Arial" w:hAnsi="Arial" w:cs="Arial"/>
              </w:rPr>
            </w:pPr>
            <w:r w:rsidRPr="00C52816">
              <w:rPr>
                <w:rFonts w:ascii="Arial" w:hAnsi="Arial" w:cs="Arial"/>
              </w:rPr>
              <w:t>Spares</w:t>
            </w:r>
          </w:p>
          <w:p w:rsidR="00A0098E" w:rsidRPr="00C52816" w:rsidRDefault="00A0098E" w:rsidP="00262017">
            <w:pPr>
              <w:rPr>
                <w:rFonts w:ascii="Arial" w:hAnsi="Arial" w:cs="Arial"/>
              </w:rPr>
            </w:pPr>
            <w:r w:rsidRPr="00C52816">
              <w:rPr>
                <w:rFonts w:ascii="Arial" w:hAnsi="Arial" w:cs="Arial"/>
              </w:rPr>
              <w:t>Signage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Pr="00C52816" w:rsidRDefault="00A0098E" w:rsidP="00262017">
            <w:pPr>
              <w:rPr>
                <w:rFonts w:ascii="Arial" w:hAnsi="Arial" w:cs="Arial"/>
              </w:rPr>
            </w:pPr>
            <w:r w:rsidRPr="00C52816">
              <w:rPr>
                <w:rFonts w:ascii="Arial" w:hAnsi="Arial" w:cs="Arial"/>
              </w:rPr>
              <w:t>Bilge high level and flooding alarms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 and periodical testing</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3</w:t>
            </w:r>
          </w:p>
        </w:tc>
        <w:tc>
          <w:tcPr>
            <w:tcW w:w="2070" w:type="dxa"/>
          </w:tcPr>
          <w:p w:rsidR="00A0098E" w:rsidRPr="00C52816" w:rsidRDefault="00A0098E" w:rsidP="00262017">
            <w:pPr>
              <w:rPr>
                <w:rFonts w:ascii="Arial" w:hAnsi="Arial" w:cs="Arial"/>
              </w:rPr>
            </w:pPr>
            <w:r w:rsidRPr="00C52816">
              <w:rPr>
                <w:rFonts w:ascii="Arial" w:hAnsi="Arial" w:cs="Arial"/>
              </w:rPr>
              <w:t>Fire control plan</w:t>
            </w:r>
          </w:p>
        </w:tc>
        <w:tc>
          <w:tcPr>
            <w:tcW w:w="4410" w:type="dxa"/>
          </w:tcPr>
          <w:p w:rsidR="00A0098E" w:rsidRPr="00C52816" w:rsidRDefault="00A0098E" w:rsidP="00262017">
            <w:pPr>
              <w:rPr>
                <w:rFonts w:ascii="Arial" w:hAnsi="Arial" w:cs="Arial"/>
              </w:rPr>
            </w:pPr>
            <w:r w:rsidRPr="00C52816">
              <w:rPr>
                <w:rFonts w:ascii="Arial" w:hAnsi="Arial" w:cs="Arial"/>
              </w:rPr>
              <w:t>Up to date</w:t>
            </w:r>
          </w:p>
          <w:p w:rsidR="00A0098E" w:rsidRPr="00C52816" w:rsidRDefault="00A0098E" w:rsidP="00262017">
            <w:pPr>
              <w:rPr>
                <w:rFonts w:ascii="Arial" w:hAnsi="Arial" w:cs="Arial"/>
              </w:rPr>
            </w:pPr>
            <w:r w:rsidRPr="00C52816">
              <w:rPr>
                <w:rFonts w:ascii="Arial" w:hAnsi="Arial" w:cs="Arial"/>
              </w:rPr>
              <w:t>IMO symbols utilized</w:t>
            </w:r>
          </w:p>
          <w:p w:rsidR="00A0098E" w:rsidRPr="00C52816" w:rsidRDefault="00A0098E" w:rsidP="00262017">
            <w:pPr>
              <w:rPr>
                <w:rFonts w:ascii="Arial" w:hAnsi="Arial" w:cs="Arial"/>
              </w:rPr>
            </w:pPr>
            <w:r w:rsidRPr="00C52816">
              <w:rPr>
                <w:rFonts w:ascii="Arial" w:hAnsi="Arial" w:cs="Arial"/>
              </w:rPr>
              <w:t>Properly exhibited and available (incl. in fire proof boxes)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4</w:t>
            </w:r>
          </w:p>
        </w:tc>
        <w:tc>
          <w:tcPr>
            <w:tcW w:w="2070" w:type="dxa"/>
          </w:tcPr>
          <w:p w:rsidR="00A0098E" w:rsidRPr="00C52816" w:rsidRDefault="00A0098E" w:rsidP="00262017">
            <w:pPr>
              <w:rPr>
                <w:rFonts w:ascii="Arial" w:hAnsi="Arial" w:cs="Arial"/>
              </w:rPr>
            </w:pPr>
            <w:r w:rsidRPr="00C52816">
              <w:rPr>
                <w:rFonts w:ascii="Arial" w:hAnsi="Arial" w:cs="Arial"/>
              </w:rPr>
              <w:t xml:space="preserve">Fixed </w:t>
            </w:r>
            <w:proofErr w:type="spellStart"/>
            <w:r w:rsidRPr="00C52816">
              <w:rPr>
                <w:rFonts w:ascii="Arial" w:hAnsi="Arial" w:cs="Arial"/>
              </w:rPr>
              <w:t>fire fighting</w:t>
            </w:r>
            <w:proofErr w:type="spellEnd"/>
            <w:r w:rsidRPr="00C52816">
              <w:rPr>
                <w:rFonts w:ascii="Arial" w:hAnsi="Arial" w:cs="Arial"/>
              </w:rPr>
              <w:t xml:space="preserve"> systems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Gas cylinder storage arrangements (for gas systems)</w:t>
            </w:r>
          </w:p>
          <w:p w:rsidR="00A0098E" w:rsidRPr="00C52816" w:rsidRDefault="00A0098E" w:rsidP="00262017">
            <w:pPr>
              <w:rPr>
                <w:rFonts w:ascii="Arial" w:hAnsi="Arial" w:cs="Arial"/>
              </w:rPr>
            </w:pPr>
            <w:r w:rsidRPr="00C52816">
              <w:rPr>
                <w:rFonts w:ascii="Arial" w:hAnsi="Arial" w:cs="Arial"/>
              </w:rPr>
              <w:t>Tanks and receptacles arrangements for water (or other type of extinguishing medium)</w:t>
            </w:r>
          </w:p>
          <w:p w:rsidR="00A0098E" w:rsidRPr="00C52816" w:rsidRDefault="00A0098E" w:rsidP="00262017">
            <w:pPr>
              <w:rPr>
                <w:rFonts w:ascii="Arial" w:hAnsi="Arial" w:cs="Arial"/>
              </w:rPr>
            </w:pPr>
            <w:r w:rsidRPr="00C52816">
              <w:rPr>
                <w:rFonts w:ascii="Arial" w:hAnsi="Arial" w:cs="Arial"/>
              </w:rPr>
              <w:t>Readiness and start-up arrangements (incl. emergency release)</w:t>
            </w:r>
          </w:p>
          <w:p w:rsidR="00A0098E" w:rsidRPr="00C52816" w:rsidRDefault="00A0098E" w:rsidP="00262017">
            <w:pPr>
              <w:rPr>
                <w:rFonts w:ascii="Arial" w:hAnsi="Arial" w:cs="Arial"/>
              </w:rPr>
            </w:pPr>
            <w:r w:rsidRPr="00C52816">
              <w:rPr>
                <w:rFonts w:ascii="Arial" w:hAnsi="Arial" w:cs="Arial"/>
              </w:rPr>
              <w:t>Operating instructions</w:t>
            </w:r>
          </w:p>
          <w:p w:rsidR="00A0098E" w:rsidRPr="00C52816" w:rsidRDefault="00A0098E" w:rsidP="00262017">
            <w:pPr>
              <w:rPr>
                <w:rFonts w:ascii="Arial" w:hAnsi="Arial" w:cs="Arial"/>
              </w:rPr>
            </w:pPr>
            <w:r w:rsidRPr="00C52816">
              <w:rPr>
                <w:rFonts w:ascii="Arial" w:hAnsi="Arial" w:cs="Arial"/>
              </w:rPr>
              <w:t>Alarms</w:t>
            </w:r>
          </w:p>
          <w:p w:rsidR="00A0098E" w:rsidRPr="00C52816" w:rsidRDefault="00A0098E" w:rsidP="00262017">
            <w:pPr>
              <w:rPr>
                <w:rFonts w:ascii="Arial" w:hAnsi="Arial" w:cs="Arial"/>
              </w:rPr>
            </w:pPr>
            <w:r w:rsidRPr="00C52816">
              <w:rPr>
                <w:rFonts w:ascii="Arial" w:hAnsi="Arial" w:cs="Arial"/>
              </w:rPr>
              <w:t>Access to controls</w:t>
            </w:r>
          </w:p>
          <w:p w:rsidR="00A0098E" w:rsidRPr="00C52816" w:rsidRDefault="00A0098E" w:rsidP="00262017">
            <w:pPr>
              <w:rPr>
                <w:rFonts w:ascii="Arial" w:hAnsi="Arial" w:cs="Arial"/>
              </w:rPr>
            </w:pPr>
            <w:r w:rsidRPr="00C52816">
              <w:rPr>
                <w:rFonts w:ascii="Arial" w:hAnsi="Arial" w:cs="Arial"/>
              </w:rPr>
              <w:t>Maintenance, servicing and periodical testing</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5</w:t>
            </w:r>
          </w:p>
        </w:tc>
        <w:tc>
          <w:tcPr>
            <w:tcW w:w="2070" w:type="dxa"/>
          </w:tcPr>
          <w:p w:rsidR="00A0098E" w:rsidRPr="00C52816" w:rsidRDefault="00A0098E" w:rsidP="00262017">
            <w:pPr>
              <w:rPr>
                <w:rFonts w:ascii="Arial" w:hAnsi="Arial" w:cs="Arial"/>
              </w:rPr>
            </w:pPr>
            <w:r w:rsidRPr="00C52816">
              <w:rPr>
                <w:rFonts w:ascii="Arial" w:hAnsi="Arial" w:cs="Arial"/>
              </w:rPr>
              <w:t>Quick closing valves Fan remote stops</w:t>
            </w:r>
          </w:p>
          <w:p w:rsidR="00A0098E" w:rsidRPr="00C52816" w:rsidRDefault="00A0098E" w:rsidP="00262017">
            <w:pPr>
              <w:rPr>
                <w:rFonts w:ascii="Arial" w:hAnsi="Arial" w:cs="Arial"/>
              </w:rPr>
            </w:pPr>
            <w:r w:rsidRPr="00C52816">
              <w:rPr>
                <w:rFonts w:ascii="Arial" w:hAnsi="Arial" w:cs="Arial"/>
              </w:rPr>
              <w:t>Fire dampers/ flaps/ draft stops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 and periodical testing</w:t>
            </w:r>
          </w:p>
          <w:p w:rsidR="00A0098E" w:rsidRPr="00C52816" w:rsidRDefault="00A0098E" w:rsidP="00262017">
            <w:pPr>
              <w:rPr>
                <w:rFonts w:ascii="Arial" w:hAnsi="Arial" w:cs="Arial"/>
              </w:rPr>
            </w:pPr>
            <w:r w:rsidRPr="00C52816">
              <w:rPr>
                <w:rFonts w:ascii="Arial" w:hAnsi="Arial" w:cs="Arial"/>
              </w:rPr>
              <w:t>Access to controls</w:t>
            </w:r>
          </w:p>
          <w:p w:rsidR="00A0098E" w:rsidRPr="00C52816" w:rsidRDefault="00A0098E" w:rsidP="00262017">
            <w:pPr>
              <w:rPr>
                <w:rFonts w:ascii="Arial" w:hAnsi="Arial" w:cs="Arial"/>
              </w:rPr>
            </w:pPr>
            <w:r w:rsidRPr="00C52816">
              <w:rPr>
                <w:rFonts w:ascii="Arial" w:hAnsi="Arial" w:cs="Arial"/>
              </w:rPr>
              <w:t>Signage and marking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6</w:t>
            </w:r>
          </w:p>
        </w:tc>
        <w:tc>
          <w:tcPr>
            <w:tcW w:w="2070" w:type="dxa"/>
          </w:tcPr>
          <w:p w:rsidR="00A0098E" w:rsidRPr="00C52816" w:rsidRDefault="00A0098E" w:rsidP="00262017">
            <w:pPr>
              <w:rPr>
                <w:rFonts w:ascii="Arial" w:hAnsi="Arial" w:cs="Arial"/>
              </w:rPr>
            </w:pPr>
            <w:r w:rsidRPr="00C52816">
              <w:rPr>
                <w:rFonts w:ascii="Arial" w:hAnsi="Arial" w:cs="Arial"/>
              </w:rPr>
              <w:t>Fire doors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Maintenance and periodical testing</w:t>
            </w:r>
          </w:p>
          <w:p w:rsidR="00A0098E" w:rsidRPr="00C52816" w:rsidRDefault="00A0098E" w:rsidP="00262017">
            <w:pPr>
              <w:rPr>
                <w:rFonts w:ascii="Arial" w:hAnsi="Arial" w:cs="Arial"/>
              </w:rPr>
            </w:pPr>
            <w:r w:rsidRPr="00C52816">
              <w:rPr>
                <w:rFonts w:ascii="Arial" w:hAnsi="Arial" w:cs="Arial"/>
              </w:rPr>
              <w:t>Indication panel and switches</w:t>
            </w:r>
          </w:p>
          <w:p w:rsidR="00A0098E" w:rsidRPr="00C52816" w:rsidRDefault="00A0098E" w:rsidP="00262017">
            <w:pPr>
              <w:rPr>
                <w:rFonts w:ascii="Arial" w:hAnsi="Arial" w:cs="Arial"/>
              </w:rPr>
            </w:pPr>
            <w:r w:rsidRPr="00C52816">
              <w:rPr>
                <w:rFonts w:ascii="Arial" w:hAnsi="Arial" w:cs="Arial"/>
              </w:rPr>
              <w:t>Signage and marking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7</w:t>
            </w:r>
          </w:p>
        </w:tc>
        <w:tc>
          <w:tcPr>
            <w:tcW w:w="2070" w:type="dxa"/>
          </w:tcPr>
          <w:p w:rsidR="00A0098E" w:rsidRPr="00C52816" w:rsidRDefault="00A0098E" w:rsidP="00262017">
            <w:pPr>
              <w:rPr>
                <w:rFonts w:ascii="Arial" w:hAnsi="Arial" w:cs="Arial"/>
              </w:rPr>
            </w:pPr>
            <w:r w:rsidRPr="00C52816">
              <w:rPr>
                <w:rFonts w:ascii="Arial" w:hAnsi="Arial" w:cs="Arial"/>
              </w:rPr>
              <w:t>Fire extinguishers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Servicing, maintenance and testing</w:t>
            </w:r>
          </w:p>
          <w:p w:rsidR="00A0098E" w:rsidRPr="00C52816" w:rsidRDefault="00A0098E" w:rsidP="00262017">
            <w:pPr>
              <w:rPr>
                <w:rFonts w:ascii="Arial" w:hAnsi="Arial" w:cs="Arial"/>
              </w:rPr>
            </w:pPr>
            <w:r w:rsidRPr="00C52816">
              <w:rPr>
                <w:rFonts w:ascii="Arial" w:hAnsi="Arial" w:cs="Arial"/>
              </w:rPr>
              <w:t>Spare charges</w:t>
            </w:r>
          </w:p>
          <w:p w:rsidR="00A0098E" w:rsidRPr="00C52816" w:rsidRDefault="00A0098E" w:rsidP="00262017">
            <w:pPr>
              <w:rPr>
                <w:rFonts w:ascii="Arial" w:hAnsi="Arial" w:cs="Arial"/>
              </w:rPr>
            </w:pPr>
            <w:r w:rsidRPr="00C52816">
              <w:rPr>
                <w:rFonts w:ascii="Arial" w:hAnsi="Arial" w:cs="Arial"/>
              </w:rPr>
              <w:t>Correspondence with the fire plan</w:t>
            </w:r>
          </w:p>
          <w:p w:rsidR="00A0098E" w:rsidRPr="00C52816" w:rsidRDefault="00A0098E" w:rsidP="00262017">
            <w:pPr>
              <w:rPr>
                <w:rFonts w:ascii="Arial" w:hAnsi="Arial" w:cs="Arial"/>
              </w:rPr>
            </w:pPr>
            <w:r w:rsidRPr="00C52816">
              <w:rPr>
                <w:rFonts w:ascii="Arial" w:hAnsi="Arial" w:cs="Arial"/>
              </w:rPr>
              <w:t>Signage and marking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8</w:t>
            </w:r>
          </w:p>
        </w:tc>
        <w:tc>
          <w:tcPr>
            <w:tcW w:w="2070" w:type="dxa"/>
          </w:tcPr>
          <w:p w:rsidR="00A0098E" w:rsidRPr="00C52816" w:rsidRDefault="00A0098E" w:rsidP="00262017">
            <w:pPr>
              <w:rPr>
                <w:rFonts w:ascii="Arial" w:hAnsi="Arial" w:cs="Arial"/>
              </w:rPr>
            </w:pPr>
            <w:r w:rsidRPr="00C52816">
              <w:rPr>
                <w:rFonts w:ascii="Arial" w:hAnsi="Arial" w:cs="Arial"/>
              </w:rPr>
              <w:t>Fire hydrants, hoses and nozzles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Complement and readiness</w:t>
            </w:r>
          </w:p>
          <w:p w:rsidR="00A0098E" w:rsidRPr="00C52816" w:rsidRDefault="00A0098E" w:rsidP="00262017">
            <w:pPr>
              <w:rPr>
                <w:rFonts w:ascii="Arial" w:hAnsi="Arial" w:cs="Arial"/>
              </w:rPr>
            </w:pPr>
            <w:r w:rsidRPr="00C52816">
              <w:rPr>
                <w:rFonts w:ascii="Arial" w:hAnsi="Arial" w:cs="Arial"/>
              </w:rPr>
              <w:t>Maintenance and testing</w:t>
            </w:r>
          </w:p>
          <w:p w:rsidR="00A0098E" w:rsidRPr="00C52816" w:rsidRDefault="00A0098E" w:rsidP="00262017">
            <w:pPr>
              <w:rPr>
                <w:rFonts w:ascii="Arial" w:hAnsi="Arial" w:cs="Arial"/>
              </w:rPr>
            </w:pPr>
            <w:r w:rsidRPr="00C52816">
              <w:rPr>
                <w:rFonts w:ascii="Arial" w:hAnsi="Arial" w:cs="Arial"/>
              </w:rPr>
              <w:t>Signage</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9</w:t>
            </w:r>
          </w:p>
        </w:tc>
        <w:tc>
          <w:tcPr>
            <w:tcW w:w="2070" w:type="dxa"/>
          </w:tcPr>
          <w:p w:rsidR="00A0098E" w:rsidRPr="00C52816" w:rsidRDefault="00A0098E" w:rsidP="00262017">
            <w:pPr>
              <w:rPr>
                <w:rFonts w:ascii="Arial" w:hAnsi="Arial" w:cs="Arial"/>
              </w:rPr>
            </w:pPr>
            <w:r w:rsidRPr="00C52816">
              <w:rPr>
                <w:rFonts w:ascii="Arial" w:hAnsi="Arial" w:cs="Arial"/>
              </w:rPr>
              <w:t>International shore connection</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Complement and readiness</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Marking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10</w:t>
            </w:r>
          </w:p>
        </w:tc>
        <w:tc>
          <w:tcPr>
            <w:tcW w:w="2070" w:type="dxa"/>
          </w:tcPr>
          <w:p w:rsidR="00A0098E" w:rsidRPr="00C52816" w:rsidRDefault="00A0098E" w:rsidP="00262017">
            <w:pPr>
              <w:rPr>
                <w:rFonts w:ascii="Arial" w:hAnsi="Arial" w:cs="Arial"/>
              </w:rPr>
            </w:pPr>
            <w:r w:rsidRPr="00C52816">
              <w:rPr>
                <w:rFonts w:ascii="Arial" w:hAnsi="Arial" w:cs="Arial"/>
              </w:rPr>
              <w:t>Emergency fire pump</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Start-up arrangements and readiness</w:t>
            </w:r>
          </w:p>
          <w:p w:rsidR="00A0098E" w:rsidRPr="00C52816" w:rsidRDefault="00A0098E" w:rsidP="00262017">
            <w:pPr>
              <w:rPr>
                <w:rFonts w:ascii="Arial" w:hAnsi="Arial" w:cs="Arial"/>
              </w:rPr>
            </w:pPr>
            <w:r w:rsidRPr="00C52816">
              <w:rPr>
                <w:rFonts w:ascii="Arial" w:hAnsi="Arial" w:cs="Arial"/>
              </w:rPr>
              <w:t>Pressure gauges</w:t>
            </w:r>
          </w:p>
          <w:p w:rsidR="00A0098E" w:rsidRPr="00C52816" w:rsidRDefault="00A0098E" w:rsidP="00262017">
            <w:pPr>
              <w:rPr>
                <w:rFonts w:ascii="Arial" w:hAnsi="Arial" w:cs="Arial"/>
              </w:rPr>
            </w:pPr>
            <w:r w:rsidRPr="00C52816">
              <w:rPr>
                <w:rFonts w:ascii="Arial" w:hAnsi="Arial" w:cs="Arial"/>
              </w:rPr>
              <w:t>Maintenance and periodical testing</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A05F8" w:rsidTr="00262017">
        <w:tc>
          <w:tcPr>
            <w:tcW w:w="450" w:type="dxa"/>
          </w:tcPr>
          <w:p w:rsidR="00A0098E" w:rsidRPr="00C52816" w:rsidRDefault="00A0098E" w:rsidP="00262017">
            <w:pPr>
              <w:ind w:right="-805"/>
              <w:rPr>
                <w:rFonts w:ascii="Arial" w:hAnsi="Arial" w:cs="Arial"/>
              </w:rPr>
            </w:pPr>
            <w:r w:rsidRPr="00C52816">
              <w:rPr>
                <w:rFonts w:ascii="Arial" w:hAnsi="Arial" w:cs="Arial"/>
              </w:rPr>
              <w:t>11</w:t>
            </w:r>
          </w:p>
        </w:tc>
        <w:tc>
          <w:tcPr>
            <w:tcW w:w="2070" w:type="dxa"/>
          </w:tcPr>
          <w:p w:rsidR="00A0098E" w:rsidRPr="00C52816" w:rsidRDefault="00A0098E" w:rsidP="00262017">
            <w:pPr>
              <w:rPr>
                <w:rFonts w:ascii="Arial" w:hAnsi="Arial" w:cs="Arial"/>
              </w:rPr>
            </w:pPr>
            <w:r w:rsidRPr="00C52816">
              <w:rPr>
                <w:rFonts w:ascii="Arial" w:hAnsi="Arial" w:cs="Arial"/>
              </w:rPr>
              <w:t>Fireman’s outfit</w:t>
            </w:r>
          </w:p>
          <w:p w:rsidR="00A0098E" w:rsidRPr="00C52816" w:rsidRDefault="00A0098E" w:rsidP="00262017">
            <w:pPr>
              <w:rPr>
                <w:rFonts w:ascii="Arial" w:hAnsi="Arial" w:cs="Arial"/>
              </w:rPr>
            </w:pPr>
            <w:r w:rsidRPr="00C52816">
              <w:rPr>
                <w:rFonts w:ascii="Arial" w:hAnsi="Arial" w:cs="Arial"/>
              </w:rPr>
              <w:t>SCBA sets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Complement and readiness</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Charging of air bottles</w:t>
            </w:r>
          </w:p>
          <w:p w:rsidR="00A0098E" w:rsidRPr="00CA05F8" w:rsidRDefault="00A0098E" w:rsidP="00262017">
            <w:pPr>
              <w:rPr>
                <w:rFonts w:ascii="Arial" w:hAnsi="Arial" w:cs="Arial"/>
                <w:lang w:val="fr-FR"/>
              </w:rPr>
            </w:pPr>
            <w:r w:rsidRPr="00CA05F8">
              <w:rPr>
                <w:rFonts w:ascii="Arial" w:hAnsi="Arial" w:cs="Arial"/>
                <w:lang w:val="fr-FR"/>
              </w:rPr>
              <w:lastRenderedPageBreak/>
              <w:t xml:space="preserve">SCBA </w:t>
            </w:r>
            <w:proofErr w:type="spellStart"/>
            <w:r w:rsidRPr="00CA05F8">
              <w:rPr>
                <w:rFonts w:ascii="Arial" w:hAnsi="Arial" w:cs="Arial"/>
                <w:lang w:val="fr-FR"/>
              </w:rPr>
              <w:t>alarm</w:t>
            </w:r>
            <w:proofErr w:type="spellEnd"/>
            <w:r w:rsidRPr="00CA05F8">
              <w:rPr>
                <w:rFonts w:ascii="Arial" w:hAnsi="Arial" w:cs="Arial"/>
                <w:lang w:val="fr-FR"/>
              </w:rPr>
              <w:t xml:space="preserve"> </w:t>
            </w:r>
            <w:proofErr w:type="spellStart"/>
            <w:r w:rsidRPr="00CA05F8">
              <w:rPr>
                <w:rFonts w:ascii="Arial" w:hAnsi="Arial" w:cs="Arial"/>
                <w:lang w:val="fr-FR"/>
              </w:rPr>
              <w:t>devices</w:t>
            </w:r>
            <w:proofErr w:type="spellEnd"/>
          </w:p>
          <w:p w:rsidR="00A0098E" w:rsidRPr="00CA05F8" w:rsidRDefault="00A0098E" w:rsidP="00262017">
            <w:pPr>
              <w:rPr>
                <w:rFonts w:ascii="Arial" w:hAnsi="Arial" w:cs="Arial"/>
                <w:lang w:val="fr-FR"/>
              </w:rPr>
            </w:pPr>
            <w:proofErr w:type="spellStart"/>
            <w:r w:rsidRPr="00CA05F8">
              <w:rPr>
                <w:rFonts w:ascii="Arial" w:hAnsi="Arial" w:cs="Arial"/>
                <w:lang w:val="fr-FR"/>
              </w:rPr>
              <w:t>Spares</w:t>
            </w:r>
            <w:proofErr w:type="spellEnd"/>
          </w:p>
          <w:p w:rsidR="00A0098E" w:rsidRPr="00CA05F8" w:rsidRDefault="00A0098E" w:rsidP="00262017">
            <w:pPr>
              <w:rPr>
                <w:rFonts w:ascii="Arial" w:hAnsi="Arial" w:cs="Arial"/>
                <w:lang w:val="fr-FR"/>
              </w:rPr>
            </w:pPr>
            <w:proofErr w:type="spellStart"/>
            <w:r w:rsidRPr="00CA05F8">
              <w:rPr>
                <w:rFonts w:ascii="Arial" w:hAnsi="Arial" w:cs="Arial"/>
                <w:lang w:val="fr-FR"/>
              </w:rPr>
              <w:t>Signage</w:t>
            </w:r>
            <w:proofErr w:type="spellEnd"/>
          </w:p>
        </w:tc>
        <w:tc>
          <w:tcPr>
            <w:tcW w:w="1170" w:type="dxa"/>
          </w:tcPr>
          <w:p w:rsidR="00A0098E" w:rsidRPr="00CA05F8" w:rsidRDefault="00A0098E" w:rsidP="00262017">
            <w:pPr>
              <w:ind w:right="-805"/>
              <w:rPr>
                <w:rFonts w:ascii="Arial" w:hAnsi="Arial" w:cs="Arial"/>
                <w:lang w:val="fr-FR"/>
              </w:rPr>
            </w:pPr>
          </w:p>
        </w:tc>
        <w:tc>
          <w:tcPr>
            <w:tcW w:w="990" w:type="dxa"/>
          </w:tcPr>
          <w:p w:rsidR="00A0098E" w:rsidRPr="00CA05F8" w:rsidRDefault="00A0098E" w:rsidP="00262017">
            <w:pPr>
              <w:ind w:right="-805"/>
              <w:rPr>
                <w:rFonts w:ascii="Arial" w:hAnsi="Arial" w:cs="Arial"/>
                <w:lang w:val="fr-FR"/>
              </w:rPr>
            </w:pPr>
          </w:p>
        </w:tc>
        <w:tc>
          <w:tcPr>
            <w:tcW w:w="1080" w:type="dxa"/>
          </w:tcPr>
          <w:p w:rsidR="00A0098E" w:rsidRPr="00CA05F8" w:rsidRDefault="00A0098E" w:rsidP="00262017">
            <w:pPr>
              <w:ind w:right="-805"/>
              <w:rPr>
                <w:rFonts w:ascii="Arial" w:hAnsi="Arial" w:cs="Arial"/>
                <w:lang w:val="fr-FR"/>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12</w:t>
            </w:r>
          </w:p>
        </w:tc>
        <w:tc>
          <w:tcPr>
            <w:tcW w:w="2070" w:type="dxa"/>
          </w:tcPr>
          <w:p w:rsidR="00A0098E" w:rsidRPr="00C52816" w:rsidRDefault="00A0098E" w:rsidP="00262017">
            <w:pPr>
              <w:rPr>
                <w:rFonts w:ascii="Arial" w:hAnsi="Arial" w:cs="Arial"/>
              </w:rPr>
            </w:pPr>
            <w:r w:rsidRPr="00C52816">
              <w:rPr>
                <w:rFonts w:ascii="Arial" w:hAnsi="Arial" w:cs="Arial"/>
              </w:rPr>
              <w:t>Air compressor for charging of bottles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Air quality testing</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13</w:t>
            </w:r>
          </w:p>
        </w:tc>
        <w:tc>
          <w:tcPr>
            <w:tcW w:w="2070" w:type="dxa"/>
          </w:tcPr>
          <w:p w:rsidR="00A0098E" w:rsidRPr="00C52816" w:rsidRDefault="00A0098E" w:rsidP="00262017">
            <w:pPr>
              <w:rPr>
                <w:rFonts w:ascii="Arial" w:hAnsi="Arial" w:cs="Arial"/>
              </w:rPr>
            </w:pPr>
            <w:r w:rsidRPr="00C52816">
              <w:rPr>
                <w:rFonts w:ascii="Arial" w:hAnsi="Arial" w:cs="Arial"/>
              </w:rPr>
              <w:t>Emergency lighting</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Maintenance and periodical testing</w:t>
            </w:r>
          </w:p>
          <w:p w:rsidR="00A0098E" w:rsidRPr="00C52816" w:rsidRDefault="00A0098E" w:rsidP="00262017">
            <w:pPr>
              <w:rPr>
                <w:rFonts w:ascii="Arial" w:hAnsi="Arial" w:cs="Arial"/>
              </w:rPr>
            </w:pPr>
            <w:r w:rsidRPr="00C52816">
              <w:rPr>
                <w:rFonts w:ascii="Arial" w:hAnsi="Arial" w:cs="Arial"/>
              </w:rPr>
              <w:t>Marking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14</w:t>
            </w:r>
          </w:p>
        </w:tc>
        <w:tc>
          <w:tcPr>
            <w:tcW w:w="2070" w:type="dxa"/>
          </w:tcPr>
          <w:p w:rsidR="00A0098E" w:rsidRPr="00C52816" w:rsidRDefault="00A0098E" w:rsidP="00262017">
            <w:pPr>
              <w:rPr>
                <w:rFonts w:ascii="Arial" w:hAnsi="Arial" w:cs="Arial"/>
              </w:rPr>
            </w:pPr>
            <w:r w:rsidRPr="00C52816">
              <w:rPr>
                <w:rFonts w:ascii="Arial" w:hAnsi="Arial" w:cs="Arial"/>
              </w:rPr>
              <w:t>Low Location Lighting</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Maintenance and periodical testing</w:t>
            </w:r>
          </w:p>
          <w:p w:rsidR="00A0098E" w:rsidRPr="00C52816" w:rsidRDefault="00A0098E" w:rsidP="00262017">
            <w:pPr>
              <w:rPr>
                <w:rFonts w:ascii="Arial" w:hAnsi="Arial" w:cs="Arial"/>
              </w:rPr>
            </w:pPr>
            <w:r w:rsidRPr="00C52816">
              <w:rPr>
                <w:rFonts w:ascii="Arial" w:hAnsi="Arial" w:cs="Arial"/>
              </w:rPr>
              <w:t>Adequacy of ambient light to charge LLL photoluminescent material</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15</w:t>
            </w:r>
          </w:p>
        </w:tc>
        <w:tc>
          <w:tcPr>
            <w:tcW w:w="2070" w:type="dxa"/>
          </w:tcPr>
          <w:p w:rsidR="00A0098E" w:rsidRPr="00C52816" w:rsidRDefault="00A0098E" w:rsidP="00262017">
            <w:pPr>
              <w:rPr>
                <w:rFonts w:ascii="Arial" w:hAnsi="Arial" w:cs="Arial"/>
              </w:rPr>
            </w:pPr>
            <w:r w:rsidRPr="00C52816">
              <w:rPr>
                <w:rFonts w:ascii="Arial" w:hAnsi="Arial" w:cs="Arial"/>
              </w:rPr>
              <w:t>Watertight doors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Local and remote operation (incl. emergency source)</w:t>
            </w:r>
          </w:p>
          <w:p w:rsidR="00A0098E" w:rsidRPr="00C52816" w:rsidRDefault="00A0098E" w:rsidP="00262017">
            <w:pPr>
              <w:rPr>
                <w:rFonts w:ascii="Arial" w:hAnsi="Arial" w:cs="Arial"/>
              </w:rPr>
            </w:pPr>
            <w:r w:rsidRPr="00C52816">
              <w:rPr>
                <w:rFonts w:ascii="Arial" w:hAnsi="Arial" w:cs="Arial"/>
              </w:rPr>
              <w:t xml:space="preserve">Control panels and indications </w:t>
            </w:r>
          </w:p>
          <w:p w:rsidR="00A0098E" w:rsidRPr="00C52816" w:rsidRDefault="00A0098E" w:rsidP="00262017">
            <w:pPr>
              <w:rPr>
                <w:rFonts w:ascii="Arial" w:hAnsi="Arial" w:cs="Arial"/>
              </w:rPr>
            </w:pPr>
            <w:r w:rsidRPr="00C52816">
              <w:rPr>
                <w:rFonts w:ascii="Arial" w:hAnsi="Arial" w:cs="Arial"/>
              </w:rPr>
              <w:t>Maintenance and periodical testing</w:t>
            </w:r>
          </w:p>
          <w:p w:rsidR="00A0098E" w:rsidRPr="00C52816" w:rsidRDefault="00A0098E" w:rsidP="00262017">
            <w:pPr>
              <w:rPr>
                <w:rFonts w:ascii="Arial" w:hAnsi="Arial" w:cs="Arial"/>
              </w:rPr>
            </w:pPr>
            <w:r w:rsidRPr="00C52816">
              <w:rPr>
                <w:rFonts w:ascii="Arial" w:hAnsi="Arial" w:cs="Arial"/>
              </w:rPr>
              <w:t>Presence of obstructions in the area</w:t>
            </w:r>
          </w:p>
          <w:p w:rsidR="00A0098E" w:rsidRPr="00C52816" w:rsidRDefault="00A0098E" w:rsidP="00262017">
            <w:pPr>
              <w:rPr>
                <w:rFonts w:ascii="Arial" w:hAnsi="Arial" w:cs="Arial"/>
              </w:rPr>
            </w:pPr>
            <w:r w:rsidRPr="00C52816">
              <w:rPr>
                <w:rFonts w:ascii="Arial" w:hAnsi="Arial" w:cs="Arial"/>
              </w:rPr>
              <w:t>Categorization and Marking</w:t>
            </w:r>
          </w:p>
          <w:p w:rsidR="00A0098E" w:rsidRPr="00C52816" w:rsidRDefault="00A0098E" w:rsidP="00262017">
            <w:pPr>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16</w:t>
            </w:r>
          </w:p>
        </w:tc>
        <w:tc>
          <w:tcPr>
            <w:tcW w:w="2070" w:type="dxa"/>
          </w:tcPr>
          <w:p w:rsidR="00A0098E" w:rsidRPr="00C52816" w:rsidRDefault="00A0098E" w:rsidP="00262017">
            <w:pPr>
              <w:rPr>
                <w:rFonts w:ascii="Arial" w:hAnsi="Arial" w:cs="Arial"/>
              </w:rPr>
            </w:pPr>
            <w:r w:rsidRPr="00C52816">
              <w:rPr>
                <w:rFonts w:ascii="Arial" w:hAnsi="Arial" w:cs="Arial"/>
              </w:rPr>
              <w:t>Damage control valves</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Local and remote operation</w:t>
            </w:r>
          </w:p>
          <w:p w:rsidR="00A0098E" w:rsidRPr="00C52816" w:rsidRDefault="00A0098E" w:rsidP="00262017">
            <w:pPr>
              <w:rPr>
                <w:rFonts w:ascii="Arial" w:hAnsi="Arial" w:cs="Arial"/>
              </w:rPr>
            </w:pPr>
            <w:r w:rsidRPr="00C52816">
              <w:rPr>
                <w:rFonts w:ascii="Arial" w:hAnsi="Arial" w:cs="Arial"/>
              </w:rPr>
              <w:t>Signage and marking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Pr>
                <w:rFonts w:ascii="Arial" w:hAnsi="Arial" w:cs="Arial"/>
              </w:rPr>
              <w:t>17</w:t>
            </w:r>
          </w:p>
        </w:tc>
        <w:tc>
          <w:tcPr>
            <w:tcW w:w="2070" w:type="dxa"/>
          </w:tcPr>
          <w:p w:rsidR="00A0098E" w:rsidRPr="00C52816" w:rsidRDefault="00A0098E" w:rsidP="00262017">
            <w:pPr>
              <w:rPr>
                <w:rFonts w:ascii="Arial" w:hAnsi="Arial" w:cs="Arial"/>
              </w:rPr>
            </w:pPr>
            <w:r w:rsidRPr="00C52816">
              <w:rPr>
                <w:rFonts w:ascii="Arial" w:hAnsi="Arial" w:cs="Arial"/>
              </w:rPr>
              <w:t xml:space="preserve">Emergency generator </w:t>
            </w:r>
          </w:p>
          <w:p w:rsidR="00A0098E" w:rsidRPr="00C52816" w:rsidRDefault="00A0098E" w:rsidP="00262017">
            <w:pPr>
              <w:rPr>
                <w:rFonts w:ascii="Arial" w:hAnsi="Arial" w:cs="Arial"/>
              </w:rPr>
            </w:pP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Automation and start-up arrangements</w:t>
            </w:r>
          </w:p>
          <w:p w:rsidR="00A0098E" w:rsidRPr="00C52816" w:rsidRDefault="00A0098E" w:rsidP="00262017">
            <w:pPr>
              <w:rPr>
                <w:rFonts w:ascii="Arial" w:hAnsi="Arial" w:cs="Arial"/>
              </w:rPr>
            </w:pPr>
            <w:r w:rsidRPr="00C52816">
              <w:rPr>
                <w:rFonts w:ascii="Arial" w:hAnsi="Arial" w:cs="Arial"/>
              </w:rPr>
              <w:t>Control panel and switchboard</w:t>
            </w:r>
          </w:p>
          <w:p w:rsidR="00A0098E" w:rsidRPr="00C52816" w:rsidRDefault="00A0098E" w:rsidP="00262017">
            <w:pPr>
              <w:rPr>
                <w:rFonts w:ascii="Arial" w:hAnsi="Arial" w:cs="Arial"/>
              </w:rPr>
            </w:pPr>
            <w:r w:rsidRPr="00C52816">
              <w:rPr>
                <w:rFonts w:ascii="Arial" w:hAnsi="Arial" w:cs="Arial"/>
              </w:rPr>
              <w:t>Oil/ water leakages</w:t>
            </w:r>
          </w:p>
          <w:p w:rsidR="00A0098E" w:rsidRPr="00C52816" w:rsidRDefault="00A0098E" w:rsidP="00262017">
            <w:pPr>
              <w:rPr>
                <w:rFonts w:ascii="Arial" w:hAnsi="Arial" w:cs="Arial"/>
              </w:rPr>
            </w:pPr>
            <w:r w:rsidRPr="00C52816">
              <w:rPr>
                <w:rFonts w:ascii="Arial" w:hAnsi="Arial" w:cs="Arial"/>
              </w:rPr>
              <w:t>Fuel tank condition</w:t>
            </w:r>
          </w:p>
          <w:p w:rsidR="00A0098E" w:rsidRPr="00C52816" w:rsidRDefault="00A0098E" w:rsidP="00262017">
            <w:pPr>
              <w:rPr>
                <w:rFonts w:ascii="Arial" w:hAnsi="Arial" w:cs="Arial"/>
              </w:rPr>
            </w:pPr>
            <w:r w:rsidRPr="00C52816">
              <w:rPr>
                <w:rFonts w:ascii="Arial" w:hAnsi="Arial" w:cs="Arial"/>
              </w:rPr>
              <w:t>Maintenance and periodic testing</w:t>
            </w:r>
          </w:p>
          <w:p w:rsidR="00A0098E" w:rsidRPr="00C52816" w:rsidRDefault="00A0098E" w:rsidP="00262017">
            <w:pPr>
              <w:rPr>
                <w:rFonts w:ascii="Arial" w:hAnsi="Arial" w:cs="Arial"/>
              </w:rPr>
            </w:pPr>
            <w:r w:rsidRPr="00C52816">
              <w:rPr>
                <w:rFonts w:ascii="Arial" w:hAnsi="Arial" w:cs="Arial"/>
              </w:rPr>
              <w:t>Test:</w:t>
            </w:r>
            <w:r w:rsidRPr="00C52816">
              <w:rPr>
                <w:rFonts w:ascii="Arial" w:hAnsi="Arial" w:cs="Arial"/>
                <w:i/>
                <w:sz w:val="18"/>
                <w:szCs w:val="18"/>
              </w:rPr>
              <w:t xml:space="preserve"> </w:t>
            </w:r>
            <w:r w:rsidRPr="00C52816">
              <w:rPr>
                <w:rFonts w:ascii="Arial" w:hAnsi="Arial" w:cs="Arial"/>
              </w:rPr>
              <w:t>automatic insertion of bus bars of emergency switchboard, breakers, AVR, fuel free of contamination</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Pr>
                <w:rFonts w:ascii="Arial" w:hAnsi="Arial" w:cs="Arial"/>
              </w:rPr>
              <w:t>18</w:t>
            </w:r>
          </w:p>
        </w:tc>
        <w:tc>
          <w:tcPr>
            <w:tcW w:w="2070" w:type="dxa"/>
          </w:tcPr>
          <w:p w:rsidR="00A0098E" w:rsidRPr="00C52816" w:rsidRDefault="00A0098E" w:rsidP="00262017">
            <w:pPr>
              <w:rPr>
                <w:rFonts w:ascii="Arial" w:hAnsi="Arial" w:cs="Arial"/>
              </w:rPr>
            </w:pPr>
            <w:r w:rsidRPr="00C52816">
              <w:rPr>
                <w:rFonts w:ascii="Arial" w:hAnsi="Arial" w:cs="Arial"/>
              </w:rPr>
              <w:t>LSA plan</w:t>
            </w:r>
          </w:p>
        </w:tc>
        <w:tc>
          <w:tcPr>
            <w:tcW w:w="4410" w:type="dxa"/>
          </w:tcPr>
          <w:p w:rsidR="00A0098E" w:rsidRPr="00C52816" w:rsidRDefault="00A0098E" w:rsidP="00262017">
            <w:pPr>
              <w:ind w:right="-70"/>
              <w:rPr>
                <w:rFonts w:ascii="Arial" w:hAnsi="Arial" w:cs="Arial"/>
              </w:rPr>
            </w:pPr>
            <w:r w:rsidRPr="00C52816">
              <w:rPr>
                <w:rFonts w:ascii="Arial" w:hAnsi="Arial" w:cs="Arial"/>
              </w:rPr>
              <w:t>Up to date</w:t>
            </w:r>
          </w:p>
          <w:p w:rsidR="00A0098E" w:rsidRPr="00C52816" w:rsidRDefault="00A0098E" w:rsidP="00262017">
            <w:pPr>
              <w:ind w:right="-70"/>
              <w:rPr>
                <w:rFonts w:ascii="Arial" w:hAnsi="Arial" w:cs="Arial"/>
              </w:rPr>
            </w:pPr>
            <w:r w:rsidRPr="00C52816">
              <w:rPr>
                <w:rFonts w:ascii="Arial" w:hAnsi="Arial" w:cs="Arial"/>
              </w:rPr>
              <w:t>Exhibited and available to crew</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Pr>
                <w:rFonts w:ascii="Arial" w:hAnsi="Arial" w:cs="Arial"/>
              </w:rPr>
              <w:t>19</w:t>
            </w:r>
          </w:p>
        </w:tc>
        <w:tc>
          <w:tcPr>
            <w:tcW w:w="2070" w:type="dxa"/>
          </w:tcPr>
          <w:p w:rsidR="00A0098E" w:rsidRPr="00C52816" w:rsidRDefault="00A0098E" w:rsidP="00262017">
            <w:pPr>
              <w:rPr>
                <w:rFonts w:ascii="Arial" w:hAnsi="Arial" w:cs="Arial"/>
              </w:rPr>
            </w:pPr>
            <w:r w:rsidRPr="00C52816">
              <w:rPr>
                <w:rFonts w:ascii="Arial" w:hAnsi="Arial" w:cs="Arial"/>
              </w:rPr>
              <w:t>Muster list</w:t>
            </w:r>
          </w:p>
        </w:tc>
        <w:tc>
          <w:tcPr>
            <w:tcW w:w="4410" w:type="dxa"/>
          </w:tcPr>
          <w:p w:rsidR="00A0098E" w:rsidRPr="00C52816" w:rsidRDefault="00A0098E" w:rsidP="00262017">
            <w:pPr>
              <w:ind w:right="-70"/>
              <w:rPr>
                <w:rFonts w:ascii="Arial" w:hAnsi="Arial" w:cs="Arial"/>
              </w:rPr>
            </w:pPr>
            <w:r w:rsidRPr="00C52816">
              <w:rPr>
                <w:rFonts w:ascii="Arial" w:hAnsi="Arial" w:cs="Arial"/>
              </w:rPr>
              <w:t>Up to date</w:t>
            </w:r>
          </w:p>
          <w:p w:rsidR="00A0098E" w:rsidRPr="00C52816" w:rsidRDefault="00A0098E" w:rsidP="00262017">
            <w:pPr>
              <w:ind w:right="-70"/>
              <w:rPr>
                <w:rFonts w:ascii="Arial" w:hAnsi="Arial" w:cs="Arial"/>
              </w:rPr>
            </w:pPr>
            <w:r w:rsidRPr="00C52816">
              <w:rPr>
                <w:rFonts w:ascii="Arial" w:hAnsi="Arial" w:cs="Arial"/>
              </w:rPr>
              <w:t>Approved format</w:t>
            </w:r>
          </w:p>
          <w:p w:rsidR="00A0098E" w:rsidRPr="00C52816" w:rsidRDefault="00A0098E" w:rsidP="00262017">
            <w:pPr>
              <w:ind w:right="-70"/>
              <w:rPr>
                <w:rFonts w:ascii="Arial" w:hAnsi="Arial" w:cs="Arial"/>
              </w:rPr>
            </w:pPr>
            <w:r w:rsidRPr="00C52816">
              <w:rPr>
                <w:rFonts w:ascii="Arial" w:hAnsi="Arial" w:cs="Arial"/>
              </w:rPr>
              <w:t>Exhibited and available to crew</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Pr>
                <w:rFonts w:ascii="Arial" w:hAnsi="Arial" w:cs="Arial"/>
              </w:rPr>
              <w:t>20</w:t>
            </w:r>
          </w:p>
        </w:tc>
        <w:tc>
          <w:tcPr>
            <w:tcW w:w="2070" w:type="dxa"/>
          </w:tcPr>
          <w:p w:rsidR="00A0098E" w:rsidRPr="00C52816" w:rsidRDefault="00A0098E" w:rsidP="00262017">
            <w:pPr>
              <w:rPr>
                <w:rFonts w:ascii="Arial" w:hAnsi="Arial" w:cs="Arial"/>
              </w:rPr>
            </w:pPr>
            <w:r w:rsidRPr="00C52816">
              <w:rPr>
                <w:rFonts w:ascii="Arial" w:hAnsi="Arial" w:cs="Arial"/>
              </w:rPr>
              <w:t>Lifeboats</w:t>
            </w:r>
          </w:p>
          <w:p w:rsidR="00A0098E" w:rsidRPr="00C52816" w:rsidRDefault="00A0098E" w:rsidP="00262017">
            <w:pPr>
              <w:rPr>
                <w:rFonts w:ascii="Arial" w:hAnsi="Arial" w:cs="Arial"/>
              </w:rPr>
            </w:pPr>
            <w:r w:rsidRPr="00C52816">
              <w:rPr>
                <w:rFonts w:ascii="Arial" w:hAnsi="Arial" w:cs="Arial"/>
              </w:rPr>
              <w:t>Rescue boats</w:t>
            </w:r>
          </w:p>
        </w:tc>
        <w:tc>
          <w:tcPr>
            <w:tcW w:w="4410" w:type="dxa"/>
          </w:tcPr>
          <w:p w:rsidR="00A0098E" w:rsidRPr="00C52816" w:rsidRDefault="00A0098E" w:rsidP="00262017">
            <w:pPr>
              <w:ind w:right="-70"/>
              <w:rPr>
                <w:rFonts w:ascii="Arial" w:hAnsi="Arial" w:cs="Arial"/>
              </w:rPr>
            </w:pPr>
            <w:r w:rsidRPr="00C52816">
              <w:rPr>
                <w:rFonts w:ascii="Arial" w:hAnsi="Arial" w:cs="Arial"/>
              </w:rPr>
              <w:t>Structural condition</w:t>
            </w:r>
          </w:p>
          <w:p w:rsidR="00A0098E" w:rsidRPr="00C52816" w:rsidRDefault="00A0098E" w:rsidP="00262017">
            <w:pPr>
              <w:ind w:right="-70"/>
              <w:rPr>
                <w:rFonts w:ascii="Arial" w:hAnsi="Arial" w:cs="Arial"/>
              </w:rPr>
            </w:pPr>
            <w:r w:rsidRPr="00C52816">
              <w:rPr>
                <w:rFonts w:ascii="Arial" w:hAnsi="Arial" w:cs="Arial"/>
              </w:rPr>
              <w:t>Operational condition of engines, propulsion and steering gear</w:t>
            </w:r>
          </w:p>
          <w:p w:rsidR="00A0098E" w:rsidRPr="00C52816" w:rsidRDefault="00A0098E" w:rsidP="00262017">
            <w:pPr>
              <w:ind w:right="-70"/>
              <w:rPr>
                <w:rFonts w:ascii="Arial" w:hAnsi="Arial" w:cs="Arial"/>
              </w:rPr>
            </w:pPr>
            <w:r w:rsidRPr="00C52816">
              <w:rPr>
                <w:rFonts w:ascii="Arial" w:hAnsi="Arial" w:cs="Arial"/>
              </w:rPr>
              <w:t>Operational condition of bilge pump</w:t>
            </w:r>
          </w:p>
          <w:p w:rsidR="00A0098E" w:rsidRPr="00C52816" w:rsidRDefault="00A0098E" w:rsidP="00262017">
            <w:pPr>
              <w:ind w:right="-70"/>
              <w:rPr>
                <w:rFonts w:ascii="Arial" w:hAnsi="Arial" w:cs="Arial"/>
              </w:rPr>
            </w:pPr>
            <w:r w:rsidRPr="00C52816">
              <w:rPr>
                <w:rFonts w:ascii="Arial" w:hAnsi="Arial" w:cs="Arial"/>
              </w:rPr>
              <w:t>On load release gear, hooks and fittings</w:t>
            </w:r>
          </w:p>
          <w:p w:rsidR="00A0098E" w:rsidRPr="00C52816" w:rsidRDefault="00A0098E" w:rsidP="00262017">
            <w:pPr>
              <w:ind w:right="-70"/>
              <w:rPr>
                <w:rFonts w:ascii="Arial" w:hAnsi="Arial" w:cs="Arial"/>
              </w:rPr>
            </w:pPr>
            <w:r w:rsidRPr="00C52816">
              <w:rPr>
                <w:rFonts w:ascii="Arial" w:hAnsi="Arial" w:cs="Arial"/>
              </w:rPr>
              <w:t>Inventory of equipment</w:t>
            </w:r>
          </w:p>
          <w:p w:rsidR="00A0098E" w:rsidRPr="00C52816" w:rsidRDefault="00A0098E" w:rsidP="00262017">
            <w:pPr>
              <w:ind w:right="-70"/>
              <w:rPr>
                <w:rFonts w:ascii="Arial" w:hAnsi="Arial" w:cs="Arial"/>
              </w:rPr>
            </w:pPr>
            <w:r w:rsidRPr="00C52816">
              <w:rPr>
                <w:rFonts w:ascii="Arial" w:hAnsi="Arial" w:cs="Arial"/>
              </w:rPr>
              <w:t>Validity of provisions</w:t>
            </w:r>
          </w:p>
          <w:p w:rsidR="00A0098E" w:rsidRPr="00C52816" w:rsidRDefault="00A0098E" w:rsidP="00262017">
            <w:pPr>
              <w:ind w:right="-70"/>
              <w:rPr>
                <w:rFonts w:ascii="Arial" w:hAnsi="Arial" w:cs="Arial"/>
              </w:rPr>
            </w:pPr>
            <w:r w:rsidRPr="00C52816">
              <w:rPr>
                <w:rFonts w:ascii="Arial" w:hAnsi="Arial" w:cs="Arial"/>
              </w:rPr>
              <w:t>Maintenance and periodical testing</w:t>
            </w:r>
          </w:p>
          <w:p w:rsidR="00A0098E" w:rsidRPr="00C52816" w:rsidRDefault="00A0098E" w:rsidP="00262017">
            <w:pPr>
              <w:ind w:right="-70"/>
              <w:rPr>
                <w:rFonts w:ascii="Arial" w:hAnsi="Arial" w:cs="Arial"/>
              </w:rPr>
            </w:pPr>
            <w:r w:rsidRPr="00C52816">
              <w:rPr>
                <w:rFonts w:ascii="Arial" w:hAnsi="Arial" w:cs="Arial"/>
              </w:rPr>
              <w:t>Signage and marking</w:t>
            </w:r>
          </w:p>
          <w:p w:rsidR="00A0098E" w:rsidRPr="00C52816" w:rsidRDefault="00A0098E" w:rsidP="00262017">
            <w:pPr>
              <w:ind w:right="-70"/>
              <w:rPr>
                <w:rFonts w:ascii="Arial" w:hAnsi="Arial" w:cs="Arial"/>
              </w:rPr>
            </w:pPr>
            <w:r w:rsidRPr="00C52816">
              <w:rPr>
                <w:rFonts w:ascii="Arial" w:hAnsi="Arial" w:cs="Arial"/>
              </w:rPr>
              <w:t>Spares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Pr>
                <w:rFonts w:ascii="Arial" w:hAnsi="Arial" w:cs="Arial"/>
              </w:rPr>
              <w:t>21</w:t>
            </w:r>
          </w:p>
        </w:tc>
        <w:tc>
          <w:tcPr>
            <w:tcW w:w="2070" w:type="dxa"/>
          </w:tcPr>
          <w:p w:rsidR="00A0098E" w:rsidRPr="00C52816" w:rsidRDefault="00A0098E" w:rsidP="00262017">
            <w:pPr>
              <w:ind w:right="-70"/>
              <w:rPr>
                <w:rFonts w:ascii="Arial" w:hAnsi="Arial" w:cs="Arial"/>
              </w:rPr>
            </w:pPr>
            <w:r w:rsidRPr="00C52816">
              <w:rPr>
                <w:rFonts w:ascii="Arial" w:hAnsi="Arial" w:cs="Arial"/>
              </w:rPr>
              <w:t>Lifeboat davits and falls</w:t>
            </w:r>
          </w:p>
        </w:tc>
        <w:tc>
          <w:tcPr>
            <w:tcW w:w="4410" w:type="dxa"/>
          </w:tcPr>
          <w:p w:rsidR="00A0098E" w:rsidRPr="00C52816" w:rsidRDefault="00A0098E" w:rsidP="00262017">
            <w:pPr>
              <w:ind w:right="-70"/>
              <w:rPr>
                <w:rFonts w:ascii="Arial" w:hAnsi="Arial" w:cs="Arial"/>
              </w:rPr>
            </w:pPr>
            <w:r w:rsidRPr="00C52816">
              <w:rPr>
                <w:rFonts w:ascii="Arial" w:hAnsi="Arial" w:cs="Arial"/>
              </w:rPr>
              <w:t>Structural condition</w:t>
            </w:r>
          </w:p>
          <w:p w:rsidR="00A0098E" w:rsidRPr="00C52816" w:rsidRDefault="00A0098E" w:rsidP="00262017">
            <w:pPr>
              <w:ind w:right="-70"/>
              <w:rPr>
                <w:rFonts w:ascii="Arial" w:hAnsi="Arial" w:cs="Arial"/>
              </w:rPr>
            </w:pPr>
            <w:r w:rsidRPr="00C52816">
              <w:rPr>
                <w:rFonts w:ascii="Arial" w:hAnsi="Arial" w:cs="Arial"/>
              </w:rPr>
              <w:t>Condition of wire falls, blocks, sheaves, links, fastenings and other fittings</w:t>
            </w:r>
          </w:p>
          <w:p w:rsidR="00A0098E" w:rsidRPr="00C52816" w:rsidRDefault="00A0098E" w:rsidP="00262017">
            <w:pPr>
              <w:ind w:right="-70"/>
              <w:rPr>
                <w:rFonts w:ascii="Arial" w:hAnsi="Arial" w:cs="Arial"/>
              </w:rPr>
            </w:pPr>
            <w:r w:rsidRPr="00C52816">
              <w:rPr>
                <w:rFonts w:ascii="Arial" w:hAnsi="Arial" w:cs="Arial"/>
              </w:rPr>
              <w:t>Condition of winches and brakes</w:t>
            </w:r>
          </w:p>
          <w:p w:rsidR="00A0098E" w:rsidRPr="00C52816" w:rsidRDefault="00A0098E" w:rsidP="00262017">
            <w:pPr>
              <w:ind w:right="-70"/>
              <w:rPr>
                <w:rFonts w:ascii="Arial" w:hAnsi="Arial" w:cs="Arial"/>
              </w:rPr>
            </w:pPr>
            <w:r w:rsidRPr="00C52816">
              <w:rPr>
                <w:rFonts w:ascii="Arial" w:hAnsi="Arial" w:cs="Arial"/>
              </w:rPr>
              <w:t>Electrical (limit) switches</w:t>
            </w:r>
          </w:p>
          <w:p w:rsidR="00A0098E" w:rsidRPr="00C52816" w:rsidRDefault="00A0098E" w:rsidP="00262017">
            <w:pPr>
              <w:ind w:right="-70"/>
              <w:rPr>
                <w:rFonts w:ascii="Arial" w:hAnsi="Arial" w:cs="Arial"/>
              </w:rPr>
            </w:pPr>
            <w:r w:rsidRPr="00C52816">
              <w:rPr>
                <w:rFonts w:ascii="Arial" w:hAnsi="Arial" w:cs="Arial"/>
              </w:rPr>
              <w:t>Maintenance, periodical testing and renewal</w:t>
            </w:r>
          </w:p>
          <w:p w:rsidR="00A0098E" w:rsidRPr="00C52816" w:rsidRDefault="00A0098E" w:rsidP="00262017">
            <w:pPr>
              <w:ind w:right="-70"/>
              <w:rPr>
                <w:rFonts w:ascii="Arial" w:hAnsi="Arial" w:cs="Arial"/>
              </w:rPr>
            </w:pPr>
            <w:r w:rsidRPr="00C52816">
              <w:rPr>
                <w:rFonts w:ascii="Arial" w:hAnsi="Arial" w:cs="Arial"/>
              </w:rPr>
              <w:t>Launching instructions</w:t>
            </w:r>
          </w:p>
          <w:p w:rsidR="00A0098E" w:rsidRPr="00C52816" w:rsidRDefault="00A0098E" w:rsidP="00262017">
            <w:pPr>
              <w:ind w:right="-70"/>
              <w:rPr>
                <w:rFonts w:ascii="Arial" w:hAnsi="Arial" w:cs="Arial"/>
              </w:rPr>
            </w:pPr>
            <w:r w:rsidRPr="00C52816">
              <w:rPr>
                <w:rFonts w:ascii="Arial" w:hAnsi="Arial" w:cs="Arial"/>
              </w:rPr>
              <w:t>Spare parts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Pr>
                <w:rFonts w:ascii="Arial" w:hAnsi="Arial" w:cs="Arial"/>
              </w:rPr>
              <w:t>22</w:t>
            </w:r>
          </w:p>
        </w:tc>
        <w:tc>
          <w:tcPr>
            <w:tcW w:w="2070" w:type="dxa"/>
          </w:tcPr>
          <w:p w:rsidR="00A0098E" w:rsidRPr="00C52816" w:rsidRDefault="00A0098E" w:rsidP="00262017">
            <w:pPr>
              <w:spacing w:line="0" w:lineRule="atLeast"/>
              <w:rPr>
                <w:rFonts w:ascii="Arial" w:hAnsi="Arial" w:cs="Arial"/>
              </w:rPr>
            </w:pPr>
            <w:proofErr w:type="spellStart"/>
            <w:r w:rsidRPr="00C52816">
              <w:rPr>
                <w:rFonts w:ascii="Arial" w:hAnsi="Arial" w:cs="Arial"/>
              </w:rPr>
              <w:t>Liferafts</w:t>
            </w:r>
            <w:proofErr w:type="spellEnd"/>
            <w:r w:rsidRPr="00C52816">
              <w:rPr>
                <w:rFonts w:ascii="Arial" w:hAnsi="Arial" w:cs="Arial"/>
              </w:rPr>
              <w:t xml:space="preserve"> &amp; launching facilities</w:t>
            </w:r>
          </w:p>
        </w:tc>
        <w:tc>
          <w:tcPr>
            <w:tcW w:w="4410" w:type="dxa"/>
          </w:tcPr>
          <w:p w:rsidR="00A0098E" w:rsidRPr="00C52816" w:rsidRDefault="00A0098E" w:rsidP="00262017">
            <w:pPr>
              <w:spacing w:line="0" w:lineRule="atLeast"/>
              <w:rPr>
                <w:rFonts w:ascii="Arial" w:hAnsi="Arial" w:cs="Arial"/>
              </w:rPr>
            </w:pPr>
            <w:r w:rsidRPr="00C52816">
              <w:rPr>
                <w:rFonts w:ascii="Arial" w:hAnsi="Arial" w:cs="Arial"/>
              </w:rPr>
              <w:t xml:space="preserve">Condition </w:t>
            </w:r>
          </w:p>
          <w:p w:rsidR="00A0098E" w:rsidRPr="00C52816" w:rsidRDefault="00A0098E" w:rsidP="00262017">
            <w:pPr>
              <w:spacing w:line="0" w:lineRule="atLeast"/>
              <w:rPr>
                <w:rFonts w:ascii="Arial" w:hAnsi="Arial" w:cs="Arial"/>
              </w:rPr>
            </w:pPr>
            <w:r w:rsidRPr="00C52816">
              <w:rPr>
                <w:rFonts w:ascii="Arial" w:hAnsi="Arial" w:cs="Arial"/>
              </w:rPr>
              <w:t>Condition of wire falls, blocks, sheaves, hooks etc.</w:t>
            </w:r>
          </w:p>
          <w:p w:rsidR="00A0098E" w:rsidRPr="00C52816" w:rsidRDefault="00A0098E" w:rsidP="00262017">
            <w:pPr>
              <w:spacing w:line="0" w:lineRule="atLeast"/>
              <w:rPr>
                <w:rFonts w:ascii="Arial" w:hAnsi="Arial" w:cs="Arial"/>
              </w:rPr>
            </w:pPr>
            <w:r w:rsidRPr="00C52816">
              <w:rPr>
                <w:rFonts w:ascii="Arial" w:hAnsi="Arial" w:cs="Arial"/>
              </w:rPr>
              <w:t>Stowage and securing arrangements</w:t>
            </w:r>
          </w:p>
          <w:p w:rsidR="00A0098E" w:rsidRPr="00C52816" w:rsidRDefault="00A0098E" w:rsidP="00262017">
            <w:pPr>
              <w:spacing w:line="0" w:lineRule="atLeast"/>
              <w:rPr>
                <w:rFonts w:ascii="Arial" w:hAnsi="Arial" w:cs="Arial"/>
              </w:rPr>
            </w:pPr>
            <w:r w:rsidRPr="00C52816">
              <w:rPr>
                <w:rFonts w:ascii="Arial" w:hAnsi="Arial" w:cs="Arial"/>
              </w:rPr>
              <w:t>Float free arrangements</w:t>
            </w:r>
          </w:p>
          <w:p w:rsidR="00A0098E" w:rsidRPr="00C52816" w:rsidRDefault="00A0098E" w:rsidP="00262017">
            <w:pPr>
              <w:spacing w:line="0" w:lineRule="atLeast"/>
              <w:rPr>
                <w:rFonts w:ascii="Arial" w:hAnsi="Arial" w:cs="Arial"/>
              </w:rPr>
            </w:pPr>
            <w:r w:rsidRPr="00C52816">
              <w:rPr>
                <w:rFonts w:ascii="Arial" w:hAnsi="Arial" w:cs="Arial"/>
              </w:rPr>
              <w:t>Maintenance and servicing</w:t>
            </w:r>
          </w:p>
          <w:p w:rsidR="00A0098E" w:rsidRPr="00C52816" w:rsidRDefault="00A0098E" w:rsidP="00262017">
            <w:pPr>
              <w:spacing w:line="0" w:lineRule="atLeast"/>
              <w:rPr>
                <w:rFonts w:ascii="Arial" w:hAnsi="Arial" w:cs="Arial"/>
              </w:rPr>
            </w:pPr>
            <w:r w:rsidRPr="00C52816">
              <w:rPr>
                <w:rFonts w:ascii="Arial" w:hAnsi="Arial" w:cs="Arial"/>
              </w:rPr>
              <w:t>Launching instructions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Pr>
                <w:rFonts w:ascii="Arial" w:hAnsi="Arial" w:cs="Arial"/>
              </w:rPr>
              <w:lastRenderedPageBreak/>
              <w:t>23</w:t>
            </w:r>
          </w:p>
        </w:tc>
        <w:tc>
          <w:tcPr>
            <w:tcW w:w="2070" w:type="dxa"/>
          </w:tcPr>
          <w:p w:rsidR="00A0098E" w:rsidRPr="00C52816" w:rsidRDefault="00A0098E" w:rsidP="00262017">
            <w:pPr>
              <w:spacing w:line="0" w:lineRule="atLeast"/>
              <w:rPr>
                <w:rFonts w:ascii="Arial" w:hAnsi="Arial" w:cs="Arial"/>
              </w:rPr>
            </w:pPr>
            <w:r w:rsidRPr="00C52816">
              <w:rPr>
                <w:rFonts w:ascii="Arial" w:hAnsi="Arial" w:cs="Arial"/>
              </w:rPr>
              <w:t>Survival craft boarding arrangements</w:t>
            </w:r>
          </w:p>
        </w:tc>
        <w:tc>
          <w:tcPr>
            <w:tcW w:w="4410" w:type="dxa"/>
          </w:tcPr>
          <w:p w:rsidR="00A0098E" w:rsidRPr="00C52816" w:rsidRDefault="00A0098E" w:rsidP="00262017">
            <w:pPr>
              <w:spacing w:line="0" w:lineRule="atLeast"/>
              <w:rPr>
                <w:rFonts w:ascii="Arial" w:hAnsi="Arial" w:cs="Arial"/>
              </w:rPr>
            </w:pPr>
            <w:r w:rsidRPr="00C52816">
              <w:rPr>
                <w:rFonts w:ascii="Arial" w:hAnsi="Arial" w:cs="Arial"/>
              </w:rPr>
              <w:t>Condition of ladders and securing arrangements</w:t>
            </w:r>
          </w:p>
          <w:p w:rsidR="00A0098E" w:rsidRPr="00C52816" w:rsidRDefault="00A0098E" w:rsidP="00262017">
            <w:pPr>
              <w:spacing w:line="0" w:lineRule="atLeast"/>
              <w:rPr>
                <w:rFonts w:ascii="Arial" w:hAnsi="Arial" w:cs="Arial"/>
              </w:rPr>
            </w:pPr>
            <w:r w:rsidRPr="00C52816">
              <w:rPr>
                <w:rFonts w:ascii="Arial" w:hAnsi="Arial" w:cs="Arial"/>
              </w:rPr>
              <w:t>Adequacy and condition of lighting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Pr>
                <w:rFonts w:ascii="Arial" w:hAnsi="Arial" w:cs="Arial"/>
              </w:rPr>
              <w:t>24</w:t>
            </w:r>
          </w:p>
        </w:tc>
        <w:tc>
          <w:tcPr>
            <w:tcW w:w="2070" w:type="dxa"/>
          </w:tcPr>
          <w:p w:rsidR="00A0098E" w:rsidRPr="00C52816" w:rsidRDefault="00A0098E" w:rsidP="00262017">
            <w:pPr>
              <w:spacing w:line="0" w:lineRule="atLeast"/>
              <w:rPr>
                <w:rFonts w:ascii="Arial" w:hAnsi="Arial" w:cs="Arial"/>
              </w:rPr>
            </w:pPr>
            <w:r w:rsidRPr="00C52816">
              <w:rPr>
                <w:rFonts w:ascii="Arial" w:hAnsi="Arial" w:cs="Arial"/>
              </w:rPr>
              <w:t>Safety signage</w:t>
            </w:r>
          </w:p>
        </w:tc>
        <w:tc>
          <w:tcPr>
            <w:tcW w:w="4410" w:type="dxa"/>
          </w:tcPr>
          <w:p w:rsidR="00A0098E" w:rsidRPr="00C52816" w:rsidRDefault="00A0098E" w:rsidP="00262017">
            <w:pPr>
              <w:spacing w:line="0" w:lineRule="atLeast"/>
              <w:rPr>
                <w:rFonts w:ascii="Arial" w:hAnsi="Arial" w:cs="Arial"/>
              </w:rPr>
            </w:pPr>
            <w:r w:rsidRPr="00C52816">
              <w:rPr>
                <w:rFonts w:ascii="Arial" w:hAnsi="Arial" w:cs="Arial"/>
              </w:rPr>
              <w:t>Condition</w:t>
            </w:r>
          </w:p>
          <w:p w:rsidR="00A0098E" w:rsidRPr="00C52816" w:rsidRDefault="00A0098E" w:rsidP="00262017">
            <w:pPr>
              <w:spacing w:line="0" w:lineRule="atLeast"/>
              <w:rPr>
                <w:rFonts w:ascii="Arial" w:hAnsi="Arial" w:cs="Arial"/>
              </w:rPr>
            </w:pPr>
            <w:r w:rsidRPr="00C52816">
              <w:rPr>
                <w:rFonts w:ascii="Arial" w:hAnsi="Arial" w:cs="Arial"/>
              </w:rPr>
              <w:t>Compliance with IMO guidelines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ind w:right="-805"/>
              <w:rPr>
                <w:rFonts w:ascii="Arial" w:hAnsi="Arial" w:cs="Arial"/>
              </w:rPr>
            </w:pPr>
          </w:p>
        </w:tc>
        <w:tc>
          <w:tcPr>
            <w:tcW w:w="4410" w:type="dxa"/>
          </w:tcPr>
          <w:p w:rsidR="00A0098E" w:rsidRPr="00C52816" w:rsidRDefault="00A0098E" w:rsidP="00262017">
            <w:pPr>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Default="00A0098E" w:rsidP="00A0098E">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Comments</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section</w:t>
            </w:r>
          </w:p>
        </w:tc>
      </w:tr>
      <w:tr w:rsidR="00A0098E" w:rsidRPr="00C52816" w:rsidTr="00262017">
        <w:tc>
          <w:tcPr>
            <w:tcW w:w="10170" w:type="dxa"/>
            <w:gridSpan w:val="6"/>
          </w:tcPr>
          <w:p w:rsidR="00A0098E" w:rsidRPr="00C52816" w:rsidRDefault="00A0098E" w:rsidP="00262017">
            <w:pPr>
              <w:pStyle w:val="Heading1"/>
              <w:rPr>
                <w:rFonts w:cs="Arial"/>
                <w:b w:val="0"/>
              </w:rPr>
            </w:pPr>
            <w:bookmarkStart w:id="15" w:name="_Toc57636542"/>
            <w:r w:rsidRPr="00C52816">
              <w:rPr>
                <w:rFonts w:cs="Arial"/>
              </w:rPr>
              <w:t>800 – SAFE WATER SUPPLIES AND RWFs WATER TREATMENT</w:t>
            </w:r>
            <w:bookmarkEnd w:id="15"/>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rPr>
                <w:rFonts w:ascii="Arial" w:hAnsi="Arial" w:cs="Arial"/>
              </w:rPr>
            </w:pPr>
            <w:r w:rsidRPr="00C52816">
              <w:rPr>
                <w:rFonts w:ascii="Arial" w:hAnsi="Arial" w:cs="Arial"/>
              </w:rPr>
              <w:t>Potable water chlorination plant</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Working condition and calibration of recorders (local/remote)</w:t>
            </w:r>
          </w:p>
          <w:p w:rsidR="00A0098E" w:rsidRPr="00C52816" w:rsidRDefault="00A0098E" w:rsidP="00262017">
            <w:pPr>
              <w:rPr>
                <w:rFonts w:ascii="Arial" w:hAnsi="Arial" w:cs="Arial"/>
              </w:rPr>
            </w:pPr>
            <w:r w:rsidRPr="00C52816">
              <w:rPr>
                <w:rFonts w:ascii="Arial" w:hAnsi="Arial" w:cs="Arial"/>
              </w:rPr>
              <w:t>Halogenation and pH levels within limits (exceedances investigated)</w:t>
            </w:r>
          </w:p>
          <w:p w:rsidR="00A0098E" w:rsidRPr="00C52816" w:rsidRDefault="00A0098E" w:rsidP="00262017">
            <w:pPr>
              <w:rPr>
                <w:rFonts w:ascii="Arial" w:hAnsi="Arial" w:cs="Arial"/>
              </w:rPr>
            </w:pPr>
            <w:r w:rsidRPr="00C52816">
              <w:rPr>
                <w:rFonts w:ascii="Arial" w:hAnsi="Arial" w:cs="Arial"/>
              </w:rPr>
              <w:t>Spare parts and consumables</w:t>
            </w:r>
          </w:p>
          <w:p w:rsidR="00A0098E" w:rsidRPr="00C52816" w:rsidRDefault="00A0098E" w:rsidP="00262017">
            <w:pPr>
              <w:rPr>
                <w:rFonts w:ascii="Arial" w:hAnsi="Arial" w:cs="Arial"/>
              </w:rPr>
            </w:pPr>
            <w:r w:rsidRPr="00C52816">
              <w:rPr>
                <w:rFonts w:ascii="Arial" w:hAnsi="Arial" w:cs="Arial"/>
              </w:rPr>
              <w:t>Onboard and shore water sampling and testing schedules and records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Pr="00C52816" w:rsidRDefault="00A0098E" w:rsidP="00262017">
            <w:pPr>
              <w:rPr>
                <w:rFonts w:ascii="Arial" w:hAnsi="Arial" w:cs="Arial"/>
              </w:rPr>
            </w:pPr>
            <w:r w:rsidRPr="00C52816">
              <w:rPr>
                <w:rFonts w:ascii="Arial" w:hAnsi="Arial" w:cs="Arial"/>
              </w:rPr>
              <w:t>Fresh water generator</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Monitoring devices</w:t>
            </w:r>
          </w:p>
          <w:p w:rsidR="00A0098E" w:rsidRPr="00C52816" w:rsidRDefault="00A0098E" w:rsidP="00262017">
            <w:pPr>
              <w:rPr>
                <w:rFonts w:ascii="Arial" w:hAnsi="Arial" w:cs="Arial"/>
              </w:rPr>
            </w:pPr>
            <w:r w:rsidRPr="00C52816">
              <w:rPr>
                <w:rFonts w:ascii="Arial" w:hAnsi="Arial" w:cs="Arial"/>
              </w:rPr>
              <w:t>Halogenation and pH levels within limits (exceedances investigated)</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 xml:space="preserve">Working condition and calibration of recorders </w:t>
            </w:r>
          </w:p>
          <w:p w:rsidR="00A0098E" w:rsidRPr="00C52816" w:rsidRDefault="00A0098E" w:rsidP="00262017">
            <w:pPr>
              <w:rPr>
                <w:rFonts w:ascii="Arial" w:hAnsi="Arial" w:cs="Arial"/>
              </w:rPr>
            </w:pPr>
            <w:r w:rsidRPr="00C52816">
              <w:rPr>
                <w:rFonts w:ascii="Arial" w:hAnsi="Arial" w:cs="Arial"/>
              </w:rPr>
              <w:t>Spare parts and consumables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3</w:t>
            </w:r>
          </w:p>
        </w:tc>
        <w:tc>
          <w:tcPr>
            <w:tcW w:w="2070" w:type="dxa"/>
          </w:tcPr>
          <w:p w:rsidR="00A0098E" w:rsidRPr="00C52816" w:rsidRDefault="00A0098E" w:rsidP="00262017">
            <w:pPr>
              <w:rPr>
                <w:rFonts w:ascii="Arial" w:hAnsi="Arial" w:cs="Arial"/>
              </w:rPr>
            </w:pPr>
            <w:r w:rsidRPr="00C52816">
              <w:rPr>
                <w:rFonts w:ascii="Arial" w:hAnsi="Arial" w:cs="Arial"/>
              </w:rPr>
              <w:t>Potable water bunker stations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Safe and secure access</w:t>
            </w:r>
          </w:p>
          <w:p w:rsidR="00A0098E" w:rsidRPr="00C52816" w:rsidRDefault="00A0098E" w:rsidP="00262017">
            <w:pPr>
              <w:rPr>
                <w:rFonts w:ascii="Arial" w:hAnsi="Arial" w:cs="Arial"/>
              </w:rPr>
            </w:pPr>
            <w:r w:rsidRPr="00C52816">
              <w:rPr>
                <w:rFonts w:ascii="Arial" w:hAnsi="Arial" w:cs="Arial"/>
              </w:rPr>
              <w:t>Maintenance, sanitation and cleaning schedules</w:t>
            </w:r>
          </w:p>
          <w:p w:rsidR="00A0098E" w:rsidRPr="00C52816" w:rsidRDefault="00A0098E" w:rsidP="00262017">
            <w:pPr>
              <w:rPr>
                <w:rFonts w:ascii="Arial" w:hAnsi="Arial" w:cs="Arial"/>
              </w:rPr>
            </w:pPr>
            <w:r w:rsidRPr="00C52816">
              <w:rPr>
                <w:rFonts w:ascii="Arial" w:hAnsi="Arial" w:cs="Arial"/>
              </w:rPr>
              <w:t>Signage and marking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4</w:t>
            </w:r>
          </w:p>
        </w:tc>
        <w:tc>
          <w:tcPr>
            <w:tcW w:w="2070" w:type="dxa"/>
          </w:tcPr>
          <w:p w:rsidR="00A0098E" w:rsidRPr="00C52816" w:rsidRDefault="00A0098E" w:rsidP="00262017">
            <w:pPr>
              <w:rPr>
                <w:rFonts w:ascii="Arial" w:hAnsi="Arial" w:cs="Arial"/>
              </w:rPr>
            </w:pPr>
            <w:r w:rsidRPr="00C52816">
              <w:rPr>
                <w:rFonts w:ascii="Arial" w:hAnsi="Arial" w:cs="Arial"/>
              </w:rPr>
              <w:t>Embarkation hoses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Proper storage and prevention from contamination</w:t>
            </w:r>
          </w:p>
          <w:p w:rsidR="00A0098E" w:rsidRPr="00C52816" w:rsidRDefault="00A0098E" w:rsidP="00262017">
            <w:pPr>
              <w:rPr>
                <w:rFonts w:ascii="Arial" w:hAnsi="Arial" w:cs="Arial"/>
              </w:rPr>
            </w:pPr>
            <w:r w:rsidRPr="00C52816">
              <w:rPr>
                <w:rFonts w:ascii="Arial" w:hAnsi="Arial" w:cs="Arial"/>
              </w:rPr>
              <w:t>Maintenance, sanitation and cleaning schedules</w:t>
            </w:r>
          </w:p>
          <w:p w:rsidR="00A0098E" w:rsidRPr="00C52816" w:rsidRDefault="00A0098E" w:rsidP="00262017">
            <w:pPr>
              <w:rPr>
                <w:rFonts w:ascii="Arial" w:hAnsi="Arial" w:cs="Arial"/>
              </w:rPr>
            </w:pPr>
            <w:r w:rsidRPr="00C52816">
              <w:rPr>
                <w:rFonts w:ascii="Arial" w:hAnsi="Arial" w:cs="Arial"/>
              </w:rPr>
              <w:t>Signage and marking</w:t>
            </w:r>
          </w:p>
          <w:p w:rsidR="00A0098E" w:rsidRPr="00C52816" w:rsidRDefault="00A0098E" w:rsidP="00262017">
            <w:pPr>
              <w:rPr>
                <w:rFonts w:ascii="Arial" w:hAnsi="Arial" w:cs="Arial"/>
              </w:rPr>
            </w:pPr>
            <w:r w:rsidRPr="00C52816">
              <w:rPr>
                <w:rFonts w:ascii="Arial" w:hAnsi="Arial" w:cs="Arial"/>
              </w:rPr>
              <w:t>Hose fittings (caps, supporters etc.)</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5</w:t>
            </w:r>
          </w:p>
        </w:tc>
        <w:tc>
          <w:tcPr>
            <w:tcW w:w="2070" w:type="dxa"/>
          </w:tcPr>
          <w:p w:rsidR="00A0098E" w:rsidRPr="00C52816" w:rsidRDefault="00A0098E" w:rsidP="00262017">
            <w:pPr>
              <w:rPr>
                <w:rFonts w:ascii="Arial" w:hAnsi="Arial" w:cs="Arial"/>
              </w:rPr>
            </w:pPr>
            <w:r w:rsidRPr="00C52816">
              <w:rPr>
                <w:rFonts w:ascii="Arial" w:hAnsi="Arial" w:cs="Arial"/>
              </w:rPr>
              <w:t xml:space="preserve">Backflow and back </w:t>
            </w:r>
            <w:proofErr w:type="spellStart"/>
            <w:r w:rsidRPr="00C52816">
              <w:rPr>
                <w:rFonts w:ascii="Arial" w:hAnsi="Arial" w:cs="Arial"/>
              </w:rPr>
              <w:t>syphonage</w:t>
            </w:r>
            <w:proofErr w:type="spellEnd"/>
            <w:r w:rsidRPr="00C52816">
              <w:rPr>
                <w:rFonts w:ascii="Arial" w:hAnsi="Arial" w:cs="Arial"/>
              </w:rPr>
              <w:t xml:space="preserve"> preventing devices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Testing and records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rPr>
          <w:trHeight w:val="1506"/>
        </w:trPr>
        <w:tc>
          <w:tcPr>
            <w:tcW w:w="450" w:type="dxa"/>
          </w:tcPr>
          <w:p w:rsidR="00A0098E" w:rsidRPr="00C52816" w:rsidRDefault="00A0098E" w:rsidP="00262017">
            <w:pPr>
              <w:ind w:right="-805"/>
              <w:rPr>
                <w:rFonts w:ascii="Arial" w:hAnsi="Arial" w:cs="Arial"/>
              </w:rPr>
            </w:pPr>
            <w:r w:rsidRPr="00C52816">
              <w:rPr>
                <w:rFonts w:ascii="Arial" w:hAnsi="Arial" w:cs="Arial"/>
              </w:rPr>
              <w:t>6</w:t>
            </w:r>
          </w:p>
        </w:tc>
        <w:tc>
          <w:tcPr>
            <w:tcW w:w="2070" w:type="dxa"/>
          </w:tcPr>
          <w:p w:rsidR="00A0098E" w:rsidRPr="00C52816" w:rsidRDefault="00A0098E" w:rsidP="00262017">
            <w:pPr>
              <w:rPr>
                <w:rFonts w:ascii="Arial" w:hAnsi="Arial" w:cs="Arial"/>
              </w:rPr>
            </w:pPr>
            <w:r w:rsidRPr="00C52816">
              <w:rPr>
                <w:rFonts w:ascii="Arial" w:hAnsi="Arial" w:cs="Arial"/>
              </w:rPr>
              <w:t>RWFs water treatment:</w:t>
            </w:r>
          </w:p>
          <w:p w:rsidR="00A0098E" w:rsidRPr="00C52816" w:rsidRDefault="00A0098E" w:rsidP="00262017">
            <w:pPr>
              <w:rPr>
                <w:rFonts w:ascii="Arial" w:hAnsi="Arial" w:cs="Arial"/>
              </w:rPr>
            </w:pPr>
            <w:r w:rsidRPr="00C52816">
              <w:rPr>
                <w:rFonts w:ascii="Arial" w:hAnsi="Arial" w:cs="Arial"/>
              </w:rPr>
              <w:t xml:space="preserve">- Swimming pools </w:t>
            </w:r>
          </w:p>
          <w:p w:rsidR="00A0098E" w:rsidRPr="00C52816" w:rsidRDefault="00A0098E" w:rsidP="00262017">
            <w:pPr>
              <w:rPr>
                <w:rFonts w:ascii="Arial" w:hAnsi="Arial" w:cs="Arial"/>
              </w:rPr>
            </w:pPr>
            <w:r w:rsidRPr="00C52816">
              <w:rPr>
                <w:rFonts w:ascii="Arial" w:hAnsi="Arial" w:cs="Arial"/>
              </w:rPr>
              <w:t>- Hot tubs (whirlpools, hot spas, spa pools etc.)</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Maintenance</w:t>
            </w:r>
          </w:p>
          <w:p w:rsidR="00A0098E" w:rsidRPr="00C52816" w:rsidRDefault="00A0098E" w:rsidP="00262017">
            <w:pPr>
              <w:rPr>
                <w:rFonts w:ascii="Arial" w:hAnsi="Arial" w:cs="Arial"/>
              </w:rPr>
            </w:pPr>
            <w:r w:rsidRPr="00C52816">
              <w:rPr>
                <w:rFonts w:ascii="Arial" w:hAnsi="Arial" w:cs="Arial"/>
              </w:rPr>
              <w:t>Working condition and calibration of recorders</w:t>
            </w:r>
          </w:p>
          <w:p w:rsidR="00A0098E" w:rsidRPr="00C52816" w:rsidRDefault="00A0098E" w:rsidP="00262017">
            <w:pPr>
              <w:rPr>
                <w:rFonts w:ascii="Arial" w:hAnsi="Arial" w:cs="Arial"/>
              </w:rPr>
            </w:pPr>
            <w:r w:rsidRPr="00C52816">
              <w:rPr>
                <w:rFonts w:ascii="Arial" w:hAnsi="Arial" w:cs="Arial"/>
              </w:rPr>
              <w:t>Halogenation and pH levels within limits (exceedances investigated)</w:t>
            </w:r>
          </w:p>
          <w:p w:rsidR="00A0098E" w:rsidRPr="00C52816" w:rsidRDefault="00A0098E" w:rsidP="00262017">
            <w:pPr>
              <w:rPr>
                <w:rFonts w:ascii="Arial" w:hAnsi="Arial" w:cs="Arial"/>
              </w:rPr>
            </w:pPr>
            <w:r w:rsidRPr="00C52816">
              <w:rPr>
                <w:rFonts w:ascii="Arial" w:hAnsi="Arial" w:cs="Arial"/>
              </w:rPr>
              <w:t>Spare parts and consumables</w:t>
            </w:r>
          </w:p>
          <w:p w:rsidR="00A0098E" w:rsidRPr="00C52816" w:rsidRDefault="00A0098E" w:rsidP="00262017">
            <w:pPr>
              <w:rPr>
                <w:rFonts w:ascii="Arial" w:hAnsi="Arial" w:cs="Arial"/>
              </w:rPr>
            </w:pPr>
            <w:r w:rsidRPr="00C52816">
              <w:rPr>
                <w:rFonts w:ascii="Arial" w:hAnsi="Arial" w:cs="Arial"/>
              </w:rPr>
              <w:t>Onboard and shore water sampling and testing schedules and records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rPr>
                <w:rFonts w:ascii="Arial" w:hAnsi="Arial" w:cs="Arial"/>
              </w:rPr>
            </w:pPr>
          </w:p>
        </w:tc>
        <w:tc>
          <w:tcPr>
            <w:tcW w:w="4410" w:type="dxa"/>
          </w:tcPr>
          <w:p w:rsidR="00A0098E" w:rsidRPr="00C52816" w:rsidRDefault="00A0098E" w:rsidP="00262017">
            <w:pPr>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Default="00A0098E" w:rsidP="00A0098E">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w:t>
            </w:r>
          </w:p>
        </w:tc>
      </w:tr>
      <w:tr w:rsidR="00A0098E" w:rsidRPr="00C52816" w:rsidTr="00262017">
        <w:tc>
          <w:tcPr>
            <w:tcW w:w="10170" w:type="dxa"/>
            <w:gridSpan w:val="6"/>
          </w:tcPr>
          <w:p w:rsidR="00A0098E" w:rsidRPr="00C52816" w:rsidRDefault="00A0098E" w:rsidP="00262017">
            <w:pPr>
              <w:pStyle w:val="Heading1"/>
              <w:rPr>
                <w:rFonts w:cs="Arial"/>
                <w:b w:val="0"/>
              </w:rPr>
            </w:pPr>
            <w:bookmarkStart w:id="16" w:name="_Toc57636543"/>
            <w:r w:rsidRPr="00C52816">
              <w:rPr>
                <w:rFonts w:cs="Arial"/>
              </w:rPr>
              <w:t>900 – PASSENGER AREAS</w:t>
            </w:r>
            <w:bookmarkEnd w:id="16"/>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ind w:right="-805"/>
              <w:rPr>
                <w:rFonts w:ascii="Arial" w:hAnsi="Arial" w:cs="Arial"/>
              </w:rPr>
            </w:pPr>
            <w:r w:rsidRPr="00C52816">
              <w:rPr>
                <w:rFonts w:ascii="Arial" w:hAnsi="Arial" w:cs="Arial"/>
              </w:rPr>
              <w:t>Alleyways &amp; stairs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Lighting and fixtures</w:t>
            </w:r>
          </w:p>
          <w:p w:rsidR="00A0098E" w:rsidRPr="00C52816" w:rsidRDefault="00A0098E" w:rsidP="00262017">
            <w:pPr>
              <w:rPr>
                <w:rFonts w:ascii="Arial" w:hAnsi="Arial" w:cs="Arial"/>
              </w:rPr>
            </w:pPr>
            <w:r w:rsidRPr="00C52816">
              <w:rPr>
                <w:rFonts w:ascii="Arial" w:hAnsi="Arial" w:cs="Arial"/>
              </w:rPr>
              <w:t>Safe access, no obstructions</w:t>
            </w:r>
          </w:p>
          <w:p w:rsidR="00A0098E" w:rsidRPr="00C52816" w:rsidRDefault="00A0098E" w:rsidP="00262017">
            <w:pPr>
              <w:rPr>
                <w:rFonts w:ascii="Arial" w:hAnsi="Arial" w:cs="Arial"/>
              </w:rPr>
            </w:pPr>
            <w:r w:rsidRPr="00C52816">
              <w:rPr>
                <w:rFonts w:ascii="Arial" w:hAnsi="Arial" w:cs="Arial"/>
              </w:rPr>
              <w:t>State of repair and maintenance</w:t>
            </w:r>
          </w:p>
          <w:p w:rsidR="00A0098E" w:rsidRPr="00C52816" w:rsidRDefault="00A0098E" w:rsidP="00262017">
            <w:pPr>
              <w:rPr>
                <w:rFonts w:ascii="Arial" w:hAnsi="Arial" w:cs="Arial"/>
              </w:rPr>
            </w:pPr>
            <w:r w:rsidRPr="00C52816">
              <w:rPr>
                <w:rFonts w:ascii="Arial" w:hAnsi="Arial" w:cs="Arial"/>
              </w:rPr>
              <w:t>Safety signage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Pr="00C52816" w:rsidRDefault="00A0098E" w:rsidP="00262017">
            <w:pPr>
              <w:rPr>
                <w:rFonts w:ascii="Arial" w:hAnsi="Arial" w:cs="Arial"/>
              </w:rPr>
            </w:pPr>
            <w:r w:rsidRPr="00C52816">
              <w:rPr>
                <w:rFonts w:ascii="Arial" w:hAnsi="Arial" w:cs="Arial"/>
              </w:rPr>
              <w:t>Reception area</w:t>
            </w:r>
          </w:p>
        </w:tc>
        <w:tc>
          <w:tcPr>
            <w:tcW w:w="4410" w:type="dxa"/>
          </w:tcPr>
          <w:p w:rsidR="00A0098E" w:rsidRPr="00C52816" w:rsidRDefault="00A0098E" w:rsidP="00262017">
            <w:pPr>
              <w:rPr>
                <w:rFonts w:ascii="Arial" w:hAnsi="Arial" w:cs="Arial"/>
              </w:rPr>
            </w:pPr>
            <w:r w:rsidRPr="00C52816">
              <w:rPr>
                <w:rFonts w:ascii="Arial" w:hAnsi="Arial" w:cs="Arial"/>
              </w:rPr>
              <w:t>Condition of furniture, upholstery and fittings</w:t>
            </w:r>
          </w:p>
          <w:p w:rsidR="00A0098E" w:rsidRPr="00C52816" w:rsidRDefault="00A0098E" w:rsidP="00262017">
            <w:pPr>
              <w:rPr>
                <w:rFonts w:ascii="Arial" w:hAnsi="Arial" w:cs="Arial"/>
              </w:rPr>
            </w:pPr>
            <w:r w:rsidRPr="00C52816">
              <w:rPr>
                <w:rFonts w:ascii="Arial" w:hAnsi="Arial" w:cs="Arial"/>
              </w:rPr>
              <w:t xml:space="preserve">Cleanliness and tidiness </w:t>
            </w:r>
          </w:p>
          <w:p w:rsidR="00A0098E" w:rsidRPr="00C52816" w:rsidRDefault="00A0098E" w:rsidP="00262017">
            <w:pPr>
              <w:rPr>
                <w:rFonts w:ascii="Arial" w:hAnsi="Arial" w:cs="Arial"/>
              </w:rPr>
            </w:pPr>
            <w:r w:rsidRPr="00C52816">
              <w:rPr>
                <w:rFonts w:ascii="Arial" w:hAnsi="Arial" w:cs="Arial"/>
              </w:rPr>
              <w:t>Natural and artificial 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Noise and vibration levels</w:t>
            </w:r>
          </w:p>
          <w:p w:rsidR="00A0098E" w:rsidRPr="00C52816" w:rsidRDefault="00A0098E" w:rsidP="00262017">
            <w:pPr>
              <w:rPr>
                <w:rFonts w:ascii="Arial" w:hAnsi="Arial" w:cs="Arial"/>
              </w:rPr>
            </w:pPr>
            <w:r w:rsidRPr="00C52816">
              <w:rPr>
                <w:rFonts w:ascii="Arial" w:hAnsi="Arial" w:cs="Arial"/>
              </w:rPr>
              <w:t>State of repairs and 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3</w:t>
            </w:r>
          </w:p>
        </w:tc>
        <w:tc>
          <w:tcPr>
            <w:tcW w:w="2070" w:type="dxa"/>
          </w:tcPr>
          <w:p w:rsidR="00A0098E" w:rsidRPr="00C52816" w:rsidRDefault="00A0098E" w:rsidP="00262017">
            <w:pPr>
              <w:rPr>
                <w:rFonts w:ascii="Arial" w:hAnsi="Arial" w:cs="Arial"/>
              </w:rPr>
            </w:pPr>
            <w:r w:rsidRPr="00C52816">
              <w:rPr>
                <w:rFonts w:ascii="Arial" w:hAnsi="Arial" w:cs="Arial"/>
              </w:rPr>
              <w:t>Lounges, bars &amp; night club</w:t>
            </w:r>
          </w:p>
        </w:tc>
        <w:tc>
          <w:tcPr>
            <w:tcW w:w="4410" w:type="dxa"/>
          </w:tcPr>
          <w:p w:rsidR="00A0098E" w:rsidRPr="00C52816" w:rsidRDefault="00A0098E" w:rsidP="00262017">
            <w:pPr>
              <w:rPr>
                <w:rFonts w:ascii="Arial" w:hAnsi="Arial" w:cs="Arial"/>
              </w:rPr>
            </w:pPr>
            <w:r w:rsidRPr="00C52816">
              <w:rPr>
                <w:rFonts w:ascii="Arial" w:hAnsi="Arial" w:cs="Arial"/>
              </w:rPr>
              <w:t>Condition of furniture, upholstery and fittings</w:t>
            </w:r>
          </w:p>
          <w:p w:rsidR="00A0098E" w:rsidRPr="00C52816" w:rsidRDefault="00A0098E" w:rsidP="00262017">
            <w:pPr>
              <w:rPr>
                <w:rFonts w:ascii="Arial" w:hAnsi="Arial" w:cs="Arial"/>
              </w:rPr>
            </w:pPr>
            <w:r w:rsidRPr="00C52816">
              <w:rPr>
                <w:rFonts w:ascii="Arial" w:hAnsi="Arial" w:cs="Arial"/>
              </w:rPr>
              <w:t>Hygiene, 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Operational condition of equipment and machinery</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4</w:t>
            </w:r>
          </w:p>
        </w:tc>
        <w:tc>
          <w:tcPr>
            <w:tcW w:w="2070" w:type="dxa"/>
          </w:tcPr>
          <w:p w:rsidR="00A0098E" w:rsidRPr="00C52816" w:rsidRDefault="00A0098E" w:rsidP="00262017">
            <w:pPr>
              <w:rPr>
                <w:rFonts w:ascii="Arial" w:hAnsi="Arial" w:cs="Arial"/>
              </w:rPr>
            </w:pPr>
            <w:r w:rsidRPr="00C52816">
              <w:rPr>
                <w:rFonts w:ascii="Arial" w:hAnsi="Arial" w:cs="Arial"/>
              </w:rPr>
              <w:t>Theatre &amp; cinema</w:t>
            </w:r>
          </w:p>
        </w:tc>
        <w:tc>
          <w:tcPr>
            <w:tcW w:w="4410" w:type="dxa"/>
          </w:tcPr>
          <w:p w:rsidR="00A0098E" w:rsidRPr="00C52816" w:rsidRDefault="00A0098E" w:rsidP="00262017">
            <w:pPr>
              <w:rPr>
                <w:rFonts w:ascii="Arial" w:hAnsi="Arial" w:cs="Arial"/>
              </w:rPr>
            </w:pPr>
            <w:r w:rsidRPr="00C52816">
              <w:rPr>
                <w:rFonts w:ascii="Arial" w:hAnsi="Arial" w:cs="Arial"/>
              </w:rPr>
              <w:t>Condition of furniture, upholstery and fittings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Condition of backstage and storage areas</w:t>
            </w:r>
          </w:p>
          <w:p w:rsidR="00A0098E" w:rsidRPr="00C52816" w:rsidRDefault="00A0098E" w:rsidP="00262017">
            <w:pPr>
              <w:rPr>
                <w:rFonts w:ascii="Arial" w:hAnsi="Arial" w:cs="Arial"/>
              </w:rPr>
            </w:pPr>
            <w:r w:rsidRPr="00C52816">
              <w:rPr>
                <w:rFonts w:ascii="Arial" w:hAnsi="Arial" w:cs="Arial"/>
              </w:rPr>
              <w:t xml:space="preserve">Maintenance </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5</w:t>
            </w:r>
          </w:p>
        </w:tc>
        <w:tc>
          <w:tcPr>
            <w:tcW w:w="2070" w:type="dxa"/>
          </w:tcPr>
          <w:p w:rsidR="00A0098E" w:rsidRPr="00C52816" w:rsidRDefault="00A0098E" w:rsidP="00262017">
            <w:pPr>
              <w:rPr>
                <w:rFonts w:ascii="Arial" w:hAnsi="Arial" w:cs="Arial"/>
              </w:rPr>
            </w:pPr>
            <w:r w:rsidRPr="00C52816">
              <w:rPr>
                <w:rFonts w:ascii="Arial" w:hAnsi="Arial" w:cs="Arial"/>
              </w:rPr>
              <w:t>Restaurants &amp; cafes</w:t>
            </w:r>
          </w:p>
        </w:tc>
        <w:tc>
          <w:tcPr>
            <w:tcW w:w="4410" w:type="dxa"/>
          </w:tcPr>
          <w:p w:rsidR="00A0098E" w:rsidRPr="00C52816" w:rsidRDefault="00A0098E" w:rsidP="00262017">
            <w:pPr>
              <w:rPr>
                <w:rFonts w:ascii="Arial" w:hAnsi="Arial" w:cs="Arial"/>
              </w:rPr>
            </w:pPr>
            <w:r w:rsidRPr="00C52816">
              <w:rPr>
                <w:rFonts w:ascii="Arial" w:hAnsi="Arial" w:cs="Arial"/>
              </w:rPr>
              <w:t>Condition of furniture, upholstery and fittings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Operational condition of equipment and machinery</w:t>
            </w:r>
          </w:p>
          <w:p w:rsidR="00A0098E" w:rsidRPr="00C52816" w:rsidRDefault="00A0098E" w:rsidP="00262017">
            <w:pPr>
              <w:rPr>
                <w:rFonts w:ascii="Arial" w:hAnsi="Arial" w:cs="Arial"/>
              </w:rPr>
            </w:pPr>
            <w:r w:rsidRPr="00C52816">
              <w:rPr>
                <w:rFonts w:ascii="Arial" w:hAnsi="Arial" w:cs="Arial"/>
              </w:rPr>
              <w:t>Storage areas</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6</w:t>
            </w:r>
          </w:p>
        </w:tc>
        <w:tc>
          <w:tcPr>
            <w:tcW w:w="2070" w:type="dxa"/>
          </w:tcPr>
          <w:p w:rsidR="00A0098E" w:rsidRPr="00C52816" w:rsidRDefault="00A0098E" w:rsidP="00262017">
            <w:pPr>
              <w:rPr>
                <w:rFonts w:ascii="Arial" w:hAnsi="Arial" w:cs="Arial"/>
              </w:rPr>
            </w:pPr>
            <w:r w:rsidRPr="00C52816">
              <w:rPr>
                <w:rFonts w:ascii="Arial" w:hAnsi="Arial" w:cs="Arial"/>
              </w:rPr>
              <w:t>Shops</w:t>
            </w:r>
          </w:p>
        </w:tc>
        <w:tc>
          <w:tcPr>
            <w:tcW w:w="4410" w:type="dxa"/>
          </w:tcPr>
          <w:p w:rsidR="00A0098E" w:rsidRPr="00C52816" w:rsidRDefault="00A0098E" w:rsidP="00262017">
            <w:pPr>
              <w:rPr>
                <w:rFonts w:ascii="Arial" w:hAnsi="Arial" w:cs="Arial"/>
              </w:rPr>
            </w:pPr>
            <w:r w:rsidRPr="00C52816">
              <w:rPr>
                <w:rFonts w:ascii="Arial" w:hAnsi="Arial" w:cs="Arial"/>
              </w:rPr>
              <w:t>Condition of furniture and fittings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Storage of goods</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7</w:t>
            </w:r>
          </w:p>
        </w:tc>
        <w:tc>
          <w:tcPr>
            <w:tcW w:w="2070" w:type="dxa"/>
          </w:tcPr>
          <w:p w:rsidR="00A0098E" w:rsidRPr="00C52816" w:rsidRDefault="00A0098E" w:rsidP="00262017">
            <w:pPr>
              <w:rPr>
                <w:rFonts w:ascii="Arial" w:hAnsi="Arial" w:cs="Arial"/>
              </w:rPr>
            </w:pPr>
            <w:r w:rsidRPr="00C52816">
              <w:rPr>
                <w:rFonts w:ascii="Arial" w:hAnsi="Arial" w:cs="Arial"/>
              </w:rPr>
              <w:t>Beauty salon &amp; spa</w:t>
            </w:r>
          </w:p>
        </w:tc>
        <w:tc>
          <w:tcPr>
            <w:tcW w:w="4410" w:type="dxa"/>
          </w:tcPr>
          <w:p w:rsidR="00A0098E" w:rsidRPr="00C52816" w:rsidRDefault="00A0098E" w:rsidP="00262017">
            <w:pPr>
              <w:rPr>
                <w:rFonts w:ascii="Arial" w:hAnsi="Arial" w:cs="Arial"/>
              </w:rPr>
            </w:pPr>
            <w:r w:rsidRPr="00C52816">
              <w:rPr>
                <w:rFonts w:ascii="Arial" w:hAnsi="Arial" w:cs="Arial"/>
              </w:rPr>
              <w:t>Condition of furniture, upholstery and fittings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Storage of materials and chemicals</w:t>
            </w:r>
          </w:p>
          <w:p w:rsidR="00A0098E" w:rsidRPr="00C52816" w:rsidRDefault="00A0098E" w:rsidP="00262017">
            <w:pPr>
              <w:rPr>
                <w:rFonts w:ascii="Arial" w:hAnsi="Arial" w:cs="Arial"/>
              </w:rPr>
            </w:pPr>
            <w:r w:rsidRPr="00C52816">
              <w:rPr>
                <w:rFonts w:ascii="Arial" w:hAnsi="Arial" w:cs="Arial"/>
              </w:rPr>
              <w:t>Maintenance, cleaning and sanitation schedules</w:t>
            </w:r>
          </w:p>
          <w:p w:rsidR="00A0098E" w:rsidRPr="00C52816" w:rsidRDefault="00A0098E" w:rsidP="00262017">
            <w:pPr>
              <w:rPr>
                <w:rFonts w:ascii="Arial" w:hAnsi="Arial" w:cs="Arial"/>
              </w:rPr>
            </w:pPr>
            <w:r w:rsidRPr="00C52816">
              <w:rPr>
                <w:rFonts w:ascii="Arial" w:hAnsi="Arial" w:cs="Arial"/>
              </w:rPr>
              <w:t>Sauna alarm</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8</w:t>
            </w:r>
          </w:p>
        </w:tc>
        <w:tc>
          <w:tcPr>
            <w:tcW w:w="2070" w:type="dxa"/>
          </w:tcPr>
          <w:p w:rsidR="00A0098E" w:rsidRPr="00C52816" w:rsidRDefault="00A0098E" w:rsidP="00262017">
            <w:pPr>
              <w:rPr>
                <w:rFonts w:ascii="Arial" w:hAnsi="Arial" w:cs="Arial"/>
              </w:rPr>
            </w:pPr>
            <w:r w:rsidRPr="00C52816">
              <w:rPr>
                <w:rFonts w:ascii="Arial" w:hAnsi="Arial" w:cs="Arial"/>
              </w:rPr>
              <w:t>Library</w:t>
            </w:r>
          </w:p>
        </w:tc>
        <w:tc>
          <w:tcPr>
            <w:tcW w:w="4410" w:type="dxa"/>
          </w:tcPr>
          <w:p w:rsidR="00A0098E" w:rsidRPr="00C52816" w:rsidRDefault="00A0098E" w:rsidP="00262017">
            <w:pPr>
              <w:rPr>
                <w:rFonts w:ascii="Arial" w:hAnsi="Arial" w:cs="Arial"/>
              </w:rPr>
            </w:pPr>
            <w:r w:rsidRPr="00C52816">
              <w:rPr>
                <w:rFonts w:ascii="Arial" w:hAnsi="Arial" w:cs="Arial"/>
              </w:rPr>
              <w:t>Condition of furniture, upholstery and fittings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9</w:t>
            </w:r>
          </w:p>
        </w:tc>
        <w:tc>
          <w:tcPr>
            <w:tcW w:w="2070" w:type="dxa"/>
          </w:tcPr>
          <w:p w:rsidR="00A0098E" w:rsidRPr="00C52816" w:rsidRDefault="00A0098E" w:rsidP="00262017">
            <w:pPr>
              <w:rPr>
                <w:rFonts w:ascii="Arial" w:hAnsi="Arial" w:cs="Arial"/>
              </w:rPr>
            </w:pPr>
            <w:r w:rsidRPr="00C52816">
              <w:rPr>
                <w:rFonts w:ascii="Arial" w:hAnsi="Arial" w:cs="Arial"/>
              </w:rPr>
              <w:t>Casinos</w:t>
            </w:r>
          </w:p>
        </w:tc>
        <w:tc>
          <w:tcPr>
            <w:tcW w:w="4410" w:type="dxa"/>
          </w:tcPr>
          <w:p w:rsidR="00A0098E" w:rsidRPr="00C52816" w:rsidRDefault="00A0098E" w:rsidP="00262017">
            <w:pPr>
              <w:rPr>
                <w:rFonts w:ascii="Arial" w:hAnsi="Arial" w:cs="Arial"/>
              </w:rPr>
            </w:pPr>
            <w:r w:rsidRPr="00C52816">
              <w:rPr>
                <w:rFonts w:ascii="Arial" w:hAnsi="Arial" w:cs="Arial"/>
              </w:rPr>
              <w:t>Condition of furniture, upholstery and fittings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lastRenderedPageBreak/>
              <w:t>HVAC system</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10</w:t>
            </w:r>
          </w:p>
        </w:tc>
        <w:tc>
          <w:tcPr>
            <w:tcW w:w="2070" w:type="dxa"/>
          </w:tcPr>
          <w:p w:rsidR="00A0098E" w:rsidRPr="00C52816" w:rsidRDefault="00A0098E" w:rsidP="00262017">
            <w:pPr>
              <w:rPr>
                <w:rFonts w:ascii="Arial" w:hAnsi="Arial" w:cs="Arial"/>
              </w:rPr>
            </w:pPr>
            <w:r w:rsidRPr="00C52816">
              <w:rPr>
                <w:rFonts w:ascii="Arial" w:hAnsi="Arial" w:cs="Arial"/>
              </w:rPr>
              <w:t>Cabins  &amp; suites</w:t>
            </w:r>
          </w:p>
        </w:tc>
        <w:tc>
          <w:tcPr>
            <w:tcW w:w="4410" w:type="dxa"/>
          </w:tcPr>
          <w:p w:rsidR="00A0098E" w:rsidRPr="00C52816" w:rsidRDefault="00A0098E" w:rsidP="00262017">
            <w:pPr>
              <w:rPr>
                <w:rFonts w:ascii="Arial" w:hAnsi="Arial" w:cs="Arial"/>
              </w:rPr>
            </w:pPr>
            <w:r w:rsidRPr="00C52816">
              <w:rPr>
                <w:rFonts w:ascii="Arial" w:hAnsi="Arial" w:cs="Arial"/>
              </w:rPr>
              <w:t>Condition of furniture, upholstery and fittings</w:t>
            </w:r>
          </w:p>
          <w:p w:rsidR="00A0098E" w:rsidRPr="00C52816" w:rsidRDefault="00A0098E" w:rsidP="00262017">
            <w:pPr>
              <w:rPr>
                <w:rFonts w:ascii="Arial" w:hAnsi="Arial" w:cs="Arial"/>
              </w:rPr>
            </w:pPr>
            <w:r w:rsidRPr="00C52816">
              <w:rPr>
                <w:rFonts w:ascii="Arial" w:hAnsi="Arial" w:cs="Arial"/>
              </w:rPr>
              <w:t>Condition of bathroom</w:t>
            </w:r>
          </w:p>
          <w:p w:rsidR="00A0098E" w:rsidRPr="00C52816" w:rsidRDefault="00A0098E" w:rsidP="00262017">
            <w:pPr>
              <w:rPr>
                <w:rFonts w:ascii="Arial" w:hAnsi="Arial" w:cs="Arial"/>
              </w:rPr>
            </w:pPr>
            <w:r w:rsidRPr="00C52816">
              <w:rPr>
                <w:rFonts w:ascii="Arial" w:hAnsi="Arial" w:cs="Arial"/>
              </w:rPr>
              <w:t>Condition of balconies</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HVAC system</w:t>
            </w:r>
          </w:p>
          <w:p w:rsidR="00A0098E" w:rsidRPr="00C52816" w:rsidRDefault="00A0098E" w:rsidP="00262017">
            <w:pPr>
              <w:rPr>
                <w:rFonts w:ascii="Arial" w:hAnsi="Arial" w:cs="Arial"/>
              </w:rPr>
            </w:pPr>
            <w:r w:rsidRPr="00C52816">
              <w:rPr>
                <w:rFonts w:ascii="Arial" w:hAnsi="Arial" w:cs="Arial"/>
              </w:rPr>
              <w:t>Radio/TV/Phone/Fridge</w:t>
            </w:r>
            <w:r w:rsidR="00C71DC2">
              <w:t xml:space="preserve"> (</w:t>
            </w:r>
            <w:r w:rsidR="00C71DC2" w:rsidRPr="00C71DC2">
              <w:rPr>
                <w:rFonts w:ascii="Arial" w:hAnsi="Arial" w:cs="Arial"/>
                <w:highlight w:val="yellow"/>
              </w:rPr>
              <w:t>PMS or replacement with non-risk units plan for fridges using ammonia</w:t>
            </w:r>
            <w:r w:rsidR="00C71DC2">
              <w:rPr>
                <w:rFonts w:ascii="Arial" w:hAnsi="Arial" w:cs="Arial"/>
              </w:rPr>
              <w:t xml:space="preserve">) </w:t>
            </w:r>
            <w:r w:rsidRPr="00C52816">
              <w:rPr>
                <w:rFonts w:ascii="Arial" w:hAnsi="Arial" w:cs="Arial"/>
              </w:rPr>
              <w:t>/Hair dryer/other electrical</w:t>
            </w:r>
          </w:p>
          <w:p w:rsidR="00A0098E" w:rsidRPr="00C52816" w:rsidRDefault="00A0098E" w:rsidP="00262017">
            <w:pPr>
              <w:rPr>
                <w:rFonts w:ascii="Arial" w:hAnsi="Arial" w:cs="Arial"/>
              </w:rPr>
            </w:pPr>
            <w:r w:rsidRPr="00C52816">
              <w:rPr>
                <w:rFonts w:ascii="Arial" w:hAnsi="Arial" w:cs="Arial"/>
              </w:rPr>
              <w:t>Emergency signage</w:t>
            </w:r>
          </w:p>
          <w:p w:rsidR="00A0098E" w:rsidRPr="00C52816" w:rsidRDefault="00A0098E" w:rsidP="00262017">
            <w:pPr>
              <w:rPr>
                <w:rFonts w:ascii="Arial" w:hAnsi="Arial" w:cs="Arial"/>
              </w:rPr>
            </w:pPr>
            <w:r w:rsidRPr="00C52816">
              <w:rPr>
                <w:rFonts w:ascii="Arial" w:hAnsi="Arial" w:cs="Arial"/>
              </w:rPr>
              <w:t>Life-jackets</w:t>
            </w:r>
          </w:p>
          <w:p w:rsidR="00A0098E" w:rsidRPr="00C52816" w:rsidRDefault="00A0098E" w:rsidP="00262017">
            <w:pPr>
              <w:rPr>
                <w:rFonts w:ascii="Arial" w:hAnsi="Arial" w:cs="Arial"/>
              </w:rPr>
            </w:pPr>
            <w:r w:rsidRPr="00C52816">
              <w:rPr>
                <w:rFonts w:ascii="Arial" w:hAnsi="Arial" w:cs="Arial"/>
              </w:rPr>
              <w:t xml:space="preserve">Maintenance, cleaning and sanitation schedules </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11</w:t>
            </w:r>
          </w:p>
        </w:tc>
        <w:tc>
          <w:tcPr>
            <w:tcW w:w="2070" w:type="dxa"/>
          </w:tcPr>
          <w:p w:rsidR="00A0098E" w:rsidRPr="00C52816" w:rsidRDefault="00A0098E" w:rsidP="00262017">
            <w:pPr>
              <w:rPr>
                <w:rFonts w:ascii="Arial" w:hAnsi="Arial" w:cs="Arial"/>
              </w:rPr>
            </w:pPr>
            <w:r w:rsidRPr="00C52816">
              <w:rPr>
                <w:rFonts w:ascii="Arial" w:hAnsi="Arial" w:cs="Arial"/>
              </w:rPr>
              <w:t>Public toilets</w:t>
            </w:r>
          </w:p>
        </w:tc>
        <w:tc>
          <w:tcPr>
            <w:tcW w:w="4410" w:type="dxa"/>
          </w:tcPr>
          <w:p w:rsidR="00A0098E" w:rsidRPr="00C52816" w:rsidRDefault="00A0098E" w:rsidP="00262017">
            <w:pPr>
              <w:ind w:right="-805"/>
              <w:rPr>
                <w:rFonts w:ascii="Arial" w:hAnsi="Arial" w:cs="Arial"/>
              </w:rPr>
            </w:pPr>
            <w:r w:rsidRPr="00C52816">
              <w:rPr>
                <w:rFonts w:ascii="Arial" w:hAnsi="Arial" w:cs="Arial"/>
              </w:rPr>
              <w:t xml:space="preserve">Condition of doors, tiles, flooring, plumbing and </w:t>
            </w:r>
          </w:p>
          <w:p w:rsidR="00A0098E" w:rsidRPr="00C52816" w:rsidRDefault="00A0098E" w:rsidP="00262017">
            <w:pPr>
              <w:ind w:right="-805"/>
              <w:rPr>
                <w:rFonts w:ascii="Arial" w:hAnsi="Arial" w:cs="Arial"/>
              </w:rPr>
            </w:pPr>
            <w:r w:rsidRPr="00C52816">
              <w:rPr>
                <w:rFonts w:ascii="Arial" w:hAnsi="Arial" w:cs="Arial"/>
              </w:rPr>
              <w:t>drainage arrangements</w:t>
            </w:r>
          </w:p>
          <w:p w:rsidR="00A0098E" w:rsidRPr="00C52816" w:rsidRDefault="00A0098E" w:rsidP="00262017">
            <w:pPr>
              <w:ind w:right="-805"/>
              <w:rPr>
                <w:rFonts w:ascii="Arial" w:hAnsi="Arial" w:cs="Arial"/>
              </w:rPr>
            </w:pPr>
            <w:r w:rsidRPr="00C52816">
              <w:rPr>
                <w:rFonts w:ascii="Arial" w:hAnsi="Arial" w:cs="Arial"/>
              </w:rPr>
              <w:t>Lighting and ventilation</w:t>
            </w:r>
          </w:p>
          <w:p w:rsidR="00A0098E" w:rsidRPr="00C52816" w:rsidRDefault="00A0098E" w:rsidP="00262017">
            <w:pPr>
              <w:ind w:right="-805"/>
              <w:rPr>
                <w:rFonts w:ascii="Arial" w:hAnsi="Arial" w:cs="Arial"/>
              </w:rPr>
            </w:pPr>
            <w:r w:rsidRPr="00C52816">
              <w:rPr>
                <w:rFonts w:ascii="Arial" w:hAnsi="Arial" w:cs="Arial"/>
              </w:rPr>
              <w:t>Standard of cleanliness and hygiene</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12</w:t>
            </w:r>
          </w:p>
        </w:tc>
        <w:tc>
          <w:tcPr>
            <w:tcW w:w="2070" w:type="dxa"/>
          </w:tcPr>
          <w:p w:rsidR="00A0098E" w:rsidRPr="00C52816" w:rsidRDefault="00A0098E" w:rsidP="00262017">
            <w:pPr>
              <w:rPr>
                <w:rFonts w:ascii="Arial" w:hAnsi="Arial" w:cs="Arial"/>
              </w:rPr>
            </w:pPr>
            <w:r w:rsidRPr="00C52816">
              <w:rPr>
                <w:rFonts w:ascii="Arial" w:hAnsi="Arial" w:cs="Arial"/>
              </w:rPr>
              <w:t>Launderettes</w:t>
            </w:r>
          </w:p>
        </w:tc>
        <w:tc>
          <w:tcPr>
            <w:tcW w:w="4410" w:type="dxa"/>
          </w:tcPr>
          <w:p w:rsidR="00A0098E" w:rsidRPr="00C52816" w:rsidRDefault="00A0098E" w:rsidP="00262017">
            <w:pPr>
              <w:rPr>
                <w:rFonts w:ascii="Arial" w:hAnsi="Arial" w:cs="Arial"/>
              </w:rPr>
            </w:pPr>
            <w:r w:rsidRPr="00C52816">
              <w:rPr>
                <w:rFonts w:ascii="Arial" w:hAnsi="Arial" w:cs="Arial"/>
              </w:rPr>
              <w:t>Condition of space</w:t>
            </w:r>
          </w:p>
          <w:p w:rsidR="00A0098E" w:rsidRPr="00C52816" w:rsidRDefault="00A0098E" w:rsidP="00262017">
            <w:pPr>
              <w:rPr>
                <w:rFonts w:ascii="Arial" w:hAnsi="Arial" w:cs="Arial"/>
              </w:rPr>
            </w:pPr>
            <w:r w:rsidRPr="00C52816">
              <w:rPr>
                <w:rFonts w:ascii="Arial" w:hAnsi="Arial" w:cs="Arial"/>
              </w:rPr>
              <w:t>Lighting and ventilation</w:t>
            </w:r>
          </w:p>
          <w:p w:rsidR="00A0098E" w:rsidRPr="00C52816" w:rsidRDefault="00A0098E" w:rsidP="00262017">
            <w:pPr>
              <w:rPr>
                <w:rFonts w:ascii="Arial" w:hAnsi="Arial" w:cs="Arial"/>
              </w:rPr>
            </w:pPr>
            <w:r w:rsidRPr="00C52816">
              <w:rPr>
                <w:rFonts w:ascii="Arial" w:hAnsi="Arial" w:cs="Arial"/>
              </w:rPr>
              <w:t>Operational condition of washing machines and other electrical equipment</w:t>
            </w:r>
          </w:p>
          <w:p w:rsidR="00A0098E" w:rsidRPr="00C52816" w:rsidRDefault="00A0098E" w:rsidP="00262017">
            <w:pPr>
              <w:rPr>
                <w:rFonts w:ascii="Arial" w:hAnsi="Arial" w:cs="Arial"/>
              </w:rPr>
            </w:pPr>
            <w:r w:rsidRPr="00C52816">
              <w:rPr>
                <w:rFonts w:ascii="Arial" w:hAnsi="Arial" w:cs="Arial"/>
              </w:rPr>
              <w:t>Fire preventive measures and safety signage</w:t>
            </w:r>
          </w:p>
          <w:p w:rsidR="00A0098E" w:rsidRPr="00C52816" w:rsidRDefault="00A0098E" w:rsidP="00262017">
            <w:pPr>
              <w:rPr>
                <w:rFonts w:ascii="Arial" w:hAnsi="Arial" w:cs="Arial"/>
              </w:rPr>
            </w:pPr>
            <w:r w:rsidRPr="00C52816">
              <w:rPr>
                <w:rFonts w:ascii="Arial" w:hAnsi="Arial" w:cs="Arial"/>
              </w:rPr>
              <w:t>Lint traps/ filters cleanliness and logs</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13</w:t>
            </w:r>
          </w:p>
        </w:tc>
        <w:tc>
          <w:tcPr>
            <w:tcW w:w="2070" w:type="dxa"/>
          </w:tcPr>
          <w:p w:rsidR="00A0098E" w:rsidRPr="00C52816" w:rsidRDefault="00A0098E" w:rsidP="00262017">
            <w:pPr>
              <w:rPr>
                <w:rFonts w:ascii="Arial" w:hAnsi="Arial" w:cs="Arial"/>
              </w:rPr>
            </w:pPr>
            <w:r w:rsidRPr="00C52816">
              <w:rPr>
                <w:rFonts w:ascii="Arial" w:hAnsi="Arial" w:cs="Arial"/>
              </w:rPr>
              <w:t>Medical center</w:t>
            </w:r>
          </w:p>
        </w:tc>
        <w:tc>
          <w:tcPr>
            <w:tcW w:w="4410" w:type="dxa"/>
          </w:tcPr>
          <w:p w:rsidR="00A0098E" w:rsidRPr="00C52816" w:rsidRDefault="00A0098E" w:rsidP="00262017">
            <w:pPr>
              <w:ind w:right="-805"/>
              <w:rPr>
                <w:rFonts w:ascii="Arial" w:hAnsi="Arial" w:cs="Arial"/>
              </w:rPr>
            </w:pPr>
            <w:r w:rsidRPr="00C52816">
              <w:rPr>
                <w:rFonts w:ascii="Arial" w:hAnsi="Arial" w:cs="Arial"/>
              </w:rPr>
              <w:t>Condition of furniture and fittings</w:t>
            </w:r>
          </w:p>
          <w:p w:rsidR="00A0098E" w:rsidRPr="00C52816" w:rsidRDefault="00A0098E" w:rsidP="00262017">
            <w:pPr>
              <w:ind w:right="-805"/>
              <w:rPr>
                <w:rFonts w:ascii="Arial" w:hAnsi="Arial" w:cs="Arial"/>
              </w:rPr>
            </w:pPr>
            <w:r w:rsidRPr="00C52816">
              <w:rPr>
                <w:rFonts w:ascii="Arial" w:hAnsi="Arial" w:cs="Arial"/>
              </w:rPr>
              <w:t xml:space="preserve">Operational condition of medical and other </w:t>
            </w:r>
          </w:p>
          <w:p w:rsidR="00A0098E" w:rsidRPr="00C52816" w:rsidRDefault="00A0098E" w:rsidP="00262017">
            <w:pPr>
              <w:ind w:right="-805"/>
              <w:rPr>
                <w:rFonts w:ascii="Arial" w:hAnsi="Arial" w:cs="Arial"/>
              </w:rPr>
            </w:pPr>
            <w:r w:rsidRPr="00C52816">
              <w:rPr>
                <w:rFonts w:ascii="Arial" w:hAnsi="Arial" w:cs="Arial"/>
              </w:rPr>
              <w:t>Equipment, including oxygen bottles</w:t>
            </w:r>
          </w:p>
          <w:p w:rsidR="00A0098E" w:rsidRPr="00C52816" w:rsidRDefault="00A0098E" w:rsidP="00262017">
            <w:pPr>
              <w:ind w:right="-805"/>
              <w:rPr>
                <w:rFonts w:ascii="Arial" w:hAnsi="Arial" w:cs="Arial"/>
              </w:rPr>
            </w:pPr>
            <w:r w:rsidRPr="00C52816">
              <w:rPr>
                <w:rFonts w:ascii="Arial" w:hAnsi="Arial" w:cs="Arial"/>
              </w:rPr>
              <w:t xml:space="preserve">Cleanliness and hygiene </w:t>
            </w:r>
          </w:p>
          <w:p w:rsidR="00A0098E" w:rsidRPr="00C52816" w:rsidRDefault="00A0098E" w:rsidP="00262017">
            <w:pPr>
              <w:ind w:right="-805"/>
              <w:rPr>
                <w:rFonts w:ascii="Arial" w:hAnsi="Arial" w:cs="Arial"/>
              </w:rPr>
            </w:pPr>
            <w:r w:rsidRPr="00C52816">
              <w:rPr>
                <w:rFonts w:ascii="Arial" w:hAnsi="Arial" w:cs="Arial"/>
              </w:rPr>
              <w:t>Sanitary facilities</w:t>
            </w:r>
          </w:p>
          <w:p w:rsidR="00A0098E" w:rsidRPr="00C52816" w:rsidRDefault="00A0098E" w:rsidP="00262017">
            <w:pPr>
              <w:ind w:right="-805"/>
              <w:rPr>
                <w:rFonts w:ascii="Arial" w:hAnsi="Arial" w:cs="Arial"/>
              </w:rPr>
            </w:pPr>
            <w:r w:rsidRPr="00C52816">
              <w:rPr>
                <w:rFonts w:ascii="Arial" w:hAnsi="Arial" w:cs="Arial"/>
              </w:rPr>
              <w:t>Hot and cold water arrangements</w:t>
            </w:r>
          </w:p>
          <w:p w:rsidR="00A0098E" w:rsidRPr="00C52816" w:rsidRDefault="00A0098E" w:rsidP="00262017">
            <w:pPr>
              <w:ind w:right="-805"/>
              <w:rPr>
                <w:rFonts w:ascii="Arial" w:hAnsi="Arial" w:cs="Arial"/>
              </w:rPr>
            </w:pPr>
            <w:r w:rsidRPr="00C52816">
              <w:rPr>
                <w:rFonts w:ascii="Arial" w:hAnsi="Arial" w:cs="Arial"/>
              </w:rPr>
              <w:t>Stock of medicines</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14</w:t>
            </w:r>
          </w:p>
        </w:tc>
        <w:tc>
          <w:tcPr>
            <w:tcW w:w="2070" w:type="dxa"/>
          </w:tcPr>
          <w:p w:rsidR="00A0098E" w:rsidRPr="00C52816" w:rsidRDefault="00A0098E" w:rsidP="00262017">
            <w:pPr>
              <w:rPr>
                <w:rFonts w:ascii="Arial" w:hAnsi="Arial" w:cs="Arial"/>
              </w:rPr>
            </w:pPr>
            <w:r w:rsidRPr="00C52816">
              <w:rPr>
                <w:rFonts w:ascii="Arial" w:hAnsi="Arial" w:cs="Arial"/>
              </w:rPr>
              <w:t>Pool area</w:t>
            </w:r>
          </w:p>
        </w:tc>
        <w:tc>
          <w:tcPr>
            <w:tcW w:w="4410" w:type="dxa"/>
          </w:tcPr>
          <w:p w:rsidR="00A0098E" w:rsidRPr="00C52816" w:rsidRDefault="00A0098E" w:rsidP="00262017">
            <w:pPr>
              <w:rPr>
                <w:rFonts w:ascii="Arial" w:hAnsi="Arial" w:cs="Arial"/>
              </w:rPr>
            </w:pPr>
            <w:r w:rsidRPr="00C52816">
              <w:rPr>
                <w:rFonts w:ascii="Arial" w:hAnsi="Arial" w:cs="Arial"/>
              </w:rPr>
              <w:t>Condition of furniture and equipment</w:t>
            </w:r>
          </w:p>
          <w:p w:rsidR="00A0098E" w:rsidRPr="00C52816" w:rsidRDefault="00A0098E" w:rsidP="00262017">
            <w:pPr>
              <w:rPr>
                <w:rFonts w:ascii="Arial" w:hAnsi="Arial" w:cs="Arial"/>
              </w:rPr>
            </w:pPr>
            <w:r w:rsidRPr="00C52816">
              <w:rPr>
                <w:rFonts w:ascii="Arial" w:hAnsi="Arial" w:cs="Arial"/>
              </w:rPr>
              <w:t>Condition of decks and flooring (safe surfaces)</w:t>
            </w:r>
          </w:p>
          <w:p w:rsidR="00A0098E" w:rsidRPr="00C52816" w:rsidRDefault="00A0098E" w:rsidP="00262017">
            <w:pPr>
              <w:rPr>
                <w:rFonts w:ascii="Arial" w:hAnsi="Arial" w:cs="Arial"/>
              </w:rPr>
            </w:pPr>
            <w:r w:rsidRPr="00C52816">
              <w:rPr>
                <w:rFonts w:ascii="Arial" w:hAnsi="Arial" w:cs="Arial"/>
              </w:rPr>
              <w:t>Safeguards and fencing (use of safety net)</w:t>
            </w:r>
          </w:p>
          <w:p w:rsidR="00A0098E" w:rsidRPr="00C52816" w:rsidRDefault="00A0098E" w:rsidP="00262017">
            <w:pPr>
              <w:rPr>
                <w:rFonts w:ascii="Arial" w:hAnsi="Arial" w:cs="Arial"/>
              </w:rPr>
            </w:pPr>
            <w:r w:rsidRPr="00C52816">
              <w:rPr>
                <w:rFonts w:ascii="Arial" w:hAnsi="Arial" w:cs="Arial"/>
              </w:rPr>
              <w:t>Safety signage and depth marking</w:t>
            </w:r>
          </w:p>
          <w:p w:rsidR="00A0098E" w:rsidRPr="00C52816" w:rsidRDefault="00A0098E" w:rsidP="00262017">
            <w:pPr>
              <w:rPr>
                <w:rFonts w:ascii="Arial" w:hAnsi="Arial" w:cs="Arial"/>
              </w:rPr>
            </w:pPr>
            <w:r w:rsidRPr="00C52816">
              <w:rPr>
                <w:rFonts w:ascii="Arial" w:hAnsi="Arial" w:cs="Arial"/>
              </w:rPr>
              <w:t>Cleanliness and hygiene</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15</w:t>
            </w:r>
          </w:p>
        </w:tc>
        <w:tc>
          <w:tcPr>
            <w:tcW w:w="2070" w:type="dxa"/>
          </w:tcPr>
          <w:p w:rsidR="00A0098E" w:rsidRPr="00C52816" w:rsidRDefault="00A0098E" w:rsidP="00262017">
            <w:pPr>
              <w:rPr>
                <w:rFonts w:ascii="Arial" w:hAnsi="Arial" w:cs="Arial"/>
              </w:rPr>
            </w:pPr>
            <w:r w:rsidRPr="00C52816">
              <w:rPr>
                <w:rFonts w:ascii="Arial" w:hAnsi="Arial" w:cs="Arial"/>
              </w:rPr>
              <w:t>Pool bars</w:t>
            </w:r>
          </w:p>
        </w:tc>
        <w:tc>
          <w:tcPr>
            <w:tcW w:w="4410" w:type="dxa"/>
          </w:tcPr>
          <w:p w:rsidR="00A0098E" w:rsidRPr="00C52816" w:rsidRDefault="00A0098E" w:rsidP="00262017">
            <w:pPr>
              <w:rPr>
                <w:rFonts w:ascii="Arial" w:hAnsi="Arial" w:cs="Arial"/>
              </w:rPr>
            </w:pPr>
            <w:r w:rsidRPr="00C52816">
              <w:rPr>
                <w:rFonts w:ascii="Arial" w:hAnsi="Arial" w:cs="Arial"/>
              </w:rPr>
              <w:t>Condition of furniture and fittings</w:t>
            </w:r>
          </w:p>
          <w:p w:rsidR="00A0098E" w:rsidRPr="00C52816" w:rsidRDefault="00A0098E" w:rsidP="00262017">
            <w:pPr>
              <w:rPr>
                <w:rFonts w:ascii="Arial" w:hAnsi="Arial" w:cs="Arial"/>
              </w:rPr>
            </w:pPr>
            <w:r w:rsidRPr="00C52816">
              <w:rPr>
                <w:rFonts w:ascii="Arial" w:hAnsi="Arial" w:cs="Arial"/>
              </w:rPr>
              <w:t>Hygiene, cleanliness and tidiness</w:t>
            </w:r>
          </w:p>
          <w:p w:rsidR="00A0098E" w:rsidRPr="00C52816" w:rsidRDefault="00A0098E" w:rsidP="00262017">
            <w:pPr>
              <w:rPr>
                <w:rFonts w:ascii="Arial" w:hAnsi="Arial" w:cs="Arial"/>
              </w:rPr>
            </w:pPr>
            <w:r w:rsidRPr="00C52816">
              <w:rPr>
                <w:rFonts w:ascii="Arial" w:hAnsi="Arial" w:cs="Arial"/>
              </w:rPr>
              <w:t>Lighting</w:t>
            </w:r>
          </w:p>
          <w:p w:rsidR="00A0098E" w:rsidRPr="00C52816" w:rsidRDefault="00A0098E" w:rsidP="00262017">
            <w:pPr>
              <w:rPr>
                <w:rFonts w:ascii="Arial" w:hAnsi="Arial" w:cs="Arial"/>
              </w:rPr>
            </w:pPr>
            <w:r w:rsidRPr="00C52816">
              <w:rPr>
                <w:rFonts w:ascii="Arial" w:hAnsi="Arial" w:cs="Arial"/>
              </w:rPr>
              <w:t>Operational condition of equipment</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16</w:t>
            </w:r>
          </w:p>
        </w:tc>
        <w:tc>
          <w:tcPr>
            <w:tcW w:w="2070" w:type="dxa"/>
          </w:tcPr>
          <w:p w:rsidR="00A0098E" w:rsidRPr="00C52816" w:rsidRDefault="00A0098E" w:rsidP="00262017">
            <w:pPr>
              <w:rPr>
                <w:rFonts w:ascii="Arial" w:hAnsi="Arial" w:cs="Arial"/>
              </w:rPr>
            </w:pPr>
            <w:r w:rsidRPr="00C52816">
              <w:rPr>
                <w:rFonts w:ascii="Arial" w:hAnsi="Arial" w:cs="Arial"/>
              </w:rPr>
              <w:t>Galleys</w:t>
            </w:r>
          </w:p>
        </w:tc>
        <w:tc>
          <w:tcPr>
            <w:tcW w:w="4410" w:type="dxa"/>
          </w:tcPr>
          <w:p w:rsidR="00A0098E" w:rsidRPr="00C52816" w:rsidRDefault="00A0098E" w:rsidP="00262017">
            <w:pPr>
              <w:rPr>
                <w:rFonts w:ascii="Arial" w:hAnsi="Arial" w:cs="Arial"/>
              </w:rPr>
            </w:pPr>
            <w:r w:rsidRPr="00C52816">
              <w:rPr>
                <w:rFonts w:ascii="Arial" w:hAnsi="Arial" w:cs="Arial"/>
              </w:rPr>
              <w:t>Condition of spaces</w:t>
            </w:r>
          </w:p>
          <w:p w:rsidR="00A0098E" w:rsidRPr="00C52816" w:rsidRDefault="00A0098E" w:rsidP="00262017">
            <w:pPr>
              <w:ind w:right="-805"/>
              <w:rPr>
                <w:rFonts w:ascii="Arial" w:hAnsi="Arial" w:cs="Arial"/>
              </w:rPr>
            </w:pPr>
            <w:r w:rsidRPr="00C52816">
              <w:rPr>
                <w:rFonts w:ascii="Arial" w:hAnsi="Arial" w:cs="Arial"/>
              </w:rPr>
              <w:t xml:space="preserve">Operational condition of tools and equipment </w:t>
            </w:r>
          </w:p>
          <w:p w:rsidR="00A0098E" w:rsidRPr="00C52816" w:rsidRDefault="00A0098E" w:rsidP="00262017">
            <w:pPr>
              <w:ind w:right="-805"/>
              <w:rPr>
                <w:rFonts w:ascii="Arial" w:hAnsi="Arial" w:cs="Arial"/>
              </w:rPr>
            </w:pPr>
            <w:r w:rsidRPr="00C52816">
              <w:rPr>
                <w:rFonts w:ascii="Arial" w:hAnsi="Arial" w:cs="Arial"/>
              </w:rPr>
              <w:t>Deep fat cooking equipment controls and alarms</w:t>
            </w:r>
          </w:p>
          <w:p w:rsidR="00A0098E" w:rsidRPr="00C52816" w:rsidRDefault="00A0098E" w:rsidP="00262017">
            <w:pPr>
              <w:ind w:right="-805"/>
              <w:rPr>
                <w:rFonts w:ascii="Arial" w:hAnsi="Arial" w:cs="Arial"/>
              </w:rPr>
            </w:pPr>
            <w:r w:rsidRPr="00C52816">
              <w:rPr>
                <w:rFonts w:ascii="Arial" w:hAnsi="Arial" w:cs="Arial"/>
              </w:rPr>
              <w:t>Electrical safety, safeguards and protectors</w:t>
            </w:r>
          </w:p>
          <w:p w:rsidR="00A0098E" w:rsidRPr="00C52816" w:rsidRDefault="00A0098E" w:rsidP="00262017">
            <w:pPr>
              <w:ind w:right="-805"/>
              <w:rPr>
                <w:rFonts w:ascii="Arial" w:hAnsi="Arial" w:cs="Arial"/>
              </w:rPr>
            </w:pPr>
            <w:r w:rsidRPr="00C52816">
              <w:rPr>
                <w:rFonts w:ascii="Arial" w:hAnsi="Arial" w:cs="Arial"/>
              </w:rPr>
              <w:t>Standard of cleanliness and hygiene</w:t>
            </w:r>
          </w:p>
          <w:p w:rsidR="00A0098E" w:rsidRPr="00C52816" w:rsidRDefault="00A0098E" w:rsidP="00262017">
            <w:pPr>
              <w:ind w:right="-805"/>
              <w:rPr>
                <w:rFonts w:ascii="Arial" w:hAnsi="Arial" w:cs="Arial"/>
              </w:rPr>
            </w:pPr>
            <w:r w:rsidRPr="00C52816">
              <w:rPr>
                <w:rFonts w:ascii="Arial" w:hAnsi="Arial" w:cs="Arial"/>
              </w:rPr>
              <w:t>Food safety and contamination prevention</w:t>
            </w:r>
          </w:p>
          <w:p w:rsidR="00A0098E" w:rsidRPr="00C52816" w:rsidRDefault="00A0098E" w:rsidP="00262017">
            <w:pPr>
              <w:ind w:right="-805"/>
              <w:rPr>
                <w:rFonts w:ascii="Arial" w:hAnsi="Arial" w:cs="Arial"/>
              </w:rPr>
            </w:pPr>
            <w:r w:rsidRPr="00C52816">
              <w:rPr>
                <w:rFonts w:ascii="Arial" w:hAnsi="Arial" w:cs="Arial"/>
              </w:rPr>
              <w:t>Safe surfaces</w:t>
            </w:r>
          </w:p>
          <w:p w:rsidR="00A0098E" w:rsidRPr="00C52816" w:rsidRDefault="00A0098E" w:rsidP="00262017">
            <w:pPr>
              <w:ind w:right="-805"/>
              <w:rPr>
                <w:rFonts w:ascii="Arial" w:hAnsi="Arial" w:cs="Arial"/>
              </w:rPr>
            </w:pPr>
            <w:r w:rsidRPr="00C52816">
              <w:rPr>
                <w:rFonts w:ascii="Arial" w:hAnsi="Arial" w:cs="Arial"/>
              </w:rPr>
              <w:t>Lighting condition and intensity</w:t>
            </w:r>
          </w:p>
          <w:p w:rsidR="00A0098E" w:rsidRPr="00C52816" w:rsidRDefault="00A0098E" w:rsidP="00262017">
            <w:pPr>
              <w:ind w:right="-805"/>
              <w:rPr>
                <w:rFonts w:ascii="Arial" w:hAnsi="Arial" w:cs="Arial"/>
              </w:rPr>
            </w:pPr>
            <w:r w:rsidRPr="00C52816">
              <w:rPr>
                <w:rFonts w:ascii="Arial" w:hAnsi="Arial" w:cs="Arial"/>
              </w:rPr>
              <w:t xml:space="preserve">Ventilation and exhaust ducts (incl. cleanliness of </w:t>
            </w:r>
          </w:p>
          <w:p w:rsidR="00A0098E" w:rsidRPr="00C52816" w:rsidRDefault="00A0098E" w:rsidP="00262017">
            <w:pPr>
              <w:ind w:right="-805"/>
              <w:rPr>
                <w:rFonts w:ascii="Arial" w:hAnsi="Arial" w:cs="Arial"/>
              </w:rPr>
            </w:pPr>
            <w:r w:rsidRPr="00C52816">
              <w:rPr>
                <w:rFonts w:ascii="Arial" w:hAnsi="Arial" w:cs="Arial"/>
              </w:rPr>
              <w:t>ducts and logs)</w:t>
            </w:r>
          </w:p>
          <w:p w:rsidR="00A0098E" w:rsidRPr="00C52816" w:rsidRDefault="00A0098E" w:rsidP="00262017">
            <w:pPr>
              <w:ind w:right="-805"/>
              <w:rPr>
                <w:rFonts w:ascii="Arial" w:hAnsi="Arial" w:cs="Arial"/>
              </w:rPr>
            </w:pPr>
            <w:r w:rsidRPr="00C52816">
              <w:rPr>
                <w:rFonts w:ascii="Arial" w:hAnsi="Arial" w:cs="Arial"/>
              </w:rPr>
              <w:t>Pest management</w:t>
            </w:r>
          </w:p>
          <w:p w:rsidR="00A0098E" w:rsidRPr="00C52816" w:rsidRDefault="00A0098E" w:rsidP="00262017">
            <w:pPr>
              <w:ind w:right="-805"/>
              <w:rPr>
                <w:rFonts w:ascii="Arial" w:hAnsi="Arial" w:cs="Arial"/>
              </w:rPr>
            </w:pPr>
            <w:r w:rsidRPr="00C52816">
              <w:rPr>
                <w:rFonts w:ascii="Arial" w:hAnsi="Arial" w:cs="Arial"/>
              </w:rPr>
              <w:t>Storage of provisions, materials and chemicals</w:t>
            </w:r>
          </w:p>
          <w:p w:rsidR="00A0098E" w:rsidRPr="00C52816" w:rsidRDefault="00A0098E" w:rsidP="00262017">
            <w:pPr>
              <w:rPr>
                <w:rFonts w:ascii="Arial" w:hAnsi="Arial" w:cs="Arial"/>
              </w:rPr>
            </w:pPr>
            <w:r w:rsidRPr="00C52816">
              <w:rPr>
                <w:rFonts w:ascii="Arial" w:hAnsi="Arial" w:cs="Arial"/>
              </w:rPr>
              <w:t xml:space="preserve">Maintenance, cleaning and sanitation </w:t>
            </w:r>
            <w:r w:rsidRPr="00C52816">
              <w:rPr>
                <w:rFonts w:ascii="Arial" w:hAnsi="Arial" w:cs="Arial"/>
              </w:rPr>
              <w:lastRenderedPageBreak/>
              <w:t>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17</w:t>
            </w:r>
          </w:p>
        </w:tc>
        <w:tc>
          <w:tcPr>
            <w:tcW w:w="2070" w:type="dxa"/>
          </w:tcPr>
          <w:p w:rsidR="00A0098E" w:rsidRPr="00C52816" w:rsidRDefault="00A0098E" w:rsidP="00262017">
            <w:pPr>
              <w:rPr>
                <w:rFonts w:ascii="Arial" w:hAnsi="Arial" w:cs="Arial"/>
              </w:rPr>
            </w:pPr>
            <w:r w:rsidRPr="00C52816">
              <w:rPr>
                <w:rFonts w:ascii="Arial" w:hAnsi="Arial" w:cs="Arial"/>
              </w:rPr>
              <w:t>Pantries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Operational condition of equipment</w:t>
            </w:r>
          </w:p>
          <w:p w:rsidR="00A0098E" w:rsidRPr="00C52816" w:rsidRDefault="00A0098E" w:rsidP="00262017">
            <w:pPr>
              <w:rPr>
                <w:rFonts w:ascii="Arial" w:hAnsi="Arial" w:cs="Arial"/>
              </w:rPr>
            </w:pPr>
            <w:r w:rsidRPr="00C52816">
              <w:rPr>
                <w:rFonts w:ascii="Arial" w:hAnsi="Arial" w:cs="Arial"/>
              </w:rPr>
              <w:t>Cleanliness and hygiene</w:t>
            </w:r>
          </w:p>
          <w:p w:rsidR="00A0098E" w:rsidRPr="00C52816" w:rsidRDefault="00A0098E" w:rsidP="00262017">
            <w:pPr>
              <w:rPr>
                <w:rFonts w:ascii="Arial" w:hAnsi="Arial" w:cs="Arial"/>
              </w:rPr>
            </w:pPr>
            <w:r w:rsidRPr="00C52816">
              <w:rPr>
                <w:rFonts w:ascii="Arial" w:hAnsi="Arial" w:cs="Arial"/>
              </w:rPr>
              <w:t>Lighting and ventilation</w:t>
            </w:r>
          </w:p>
          <w:p w:rsidR="00A0098E" w:rsidRPr="00C52816" w:rsidRDefault="00A0098E" w:rsidP="00262017">
            <w:pPr>
              <w:rPr>
                <w:rFonts w:ascii="Arial" w:hAnsi="Arial" w:cs="Arial"/>
              </w:rPr>
            </w:pPr>
            <w:r w:rsidRPr="00C52816">
              <w:rPr>
                <w:rFonts w:ascii="Arial" w:hAnsi="Arial" w:cs="Arial"/>
              </w:rPr>
              <w:t>Storage of materials, chemicals etc.</w:t>
            </w:r>
          </w:p>
          <w:p w:rsidR="00A0098E" w:rsidRPr="00C52816" w:rsidRDefault="00A0098E" w:rsidP="00262017">
            <w:pPr>
              <w:rPr>
                <w:rFonts w:ascii="Arial" w:hAnsi="Arial" w:cs="Arial"/>
              </w:rPr>
            </w:pPr>
            <w:r w:rsidRPr="00C52816">
              <w:rPr>
                <w:rFonts w:ascii="Arial" w:hAnsi="Arial" w:cs="Arial"/>
              </w:rPr>
              <w:t>Maintenance, cleaning and sanitation schedules</w:t>
            </w:r>
          </w:p>
          <w:p w:rsidR="00A0098E" w:rsidRPr="00C52816" w:rsidRDefault="00A0098E" w:rsidP="00262017">
            <w:pPr>
              <w:rPr>
                <w:rFonts w:ascii="Arial" w:hAnsi="Arial" w:cs="Arial"/>
              </w:rPr>
            </w:pPr>
            <w:r w:rsidRPr="00C52816">
              <w:rPr>
                <w:rFonts w:ascii="Arial" w:hAnsi="Arial" w:cs="Arial"/>
              </w:rPr>
              <w:t>Pest Management</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18</w:t>
            </w:r>
          </w:p>
        </w:tc>
        <w:tc>
          <w:tcPr>
            <w:tcW w:w="2070" w:type="dxa"/>
          </w:tcPr>
          <w:p w:rsidR="00A0098E" w:rsidRPr="00C52816" w:rsidRDefault="00A0098E" w:rsidP="00262017">
            <w:pPr>
              <w:rPr>
                <w:rFonts w:ascii="Arial" w:hAnsi="Arial" w:cs="Arial"/>
              </w:rPr>
            </w:pPr>
            <w:r w:rsidRPr="00C52816">
              <w:rPr>
                <w:rFonts w:ascii="Arial" w:hAnsi="Arial" w:cs="Arial"/>
              </w:rPr>
              <w:t xml:space="preserve">Pax elevators </w:t>
            </w:r>
          </w:p>
        </w:tc>
        <w:tc>
          <w:tcPr>
            <w:tcW w:w="4410" w:type="dxa"/>
          </w:tcPr>
          <w:p w:rsidR="00A0098E" w:rsidRPr="00C52816" w:rsidRDefault="00A0098E" w:rsidP="00262017">
            <w:pPr>
              <w:rPr>
                <w:rFonts w:ascii="Arial" w:hAnsi="Arial" w:cs="Arial"/>
              </w:rPr>
            </w:pPr>
            <w:r w:rsidRPr="00C52816">
              <w:rPr>
                <w:rFonts w:ascii="Arial" w:hAnsi="Arial" w:cs="Arial"/>
              </w:rPr>
              <w:t>Operational condition</w:t>
            </w:r>
          </w:p>
          <w:p w:rsidR="00A0098E" w:rsidRPr="00C52816" w:rsidRDefault="00A0098E" w:rsidP="00262017">
            <w:pPr>
              <w:rPr>
                <w:rFonts w:ascii="Arial" w:hAnsi="Arial" w:cs="Arial"/>
              </w:rPr>
            </w:pPr>
            <w:r w:rsidRPr="00C52816">
              <w:rPr>
                <w:rFonts w:ascii="Arial" w:hAnsi="Arial" w:cs="Arial"/>
              </w:rPr>
              <w:t>Cleanliness</w:t>
            </w:r>
          </w:p>
          <w:p w:rsidR="00A0098E" w:rsidRPr="00C52816" w:rsidRDefault="00A0098E" w:rsidP="00262017">
            <w:pPr>
              <w:rPr>
                <w:rFonts w:ascii="Arial" w:hAnsi="Arial" w:cs="Arial"/>
              </w:rPr>
            </w:pPr>
            <w:r w:rsidRPr="00C52816">
              <w:rPr>
                <w:rFonts w:ascii="Arial" w:hAnsi="Arial" w:cs="Arial"/>
              </w:rPr>
              <w:t>Lighting and ventilation</w:t>
            </w:r>
          </w:p>
          <w:p w:rsidR="00A0098E" w:rsidRPr="00C52816" w:rsidRDefault="00A0098E" w:rsidP="00262017">
            <w:pPr>
              <w:rPr>
                <w:rFonts w:ascii="Arial" w:hAnsi="Arial" w:cs="Arial"/>
              </w:rPr>
            </w:pPr>
            <w:r w:rsidRPr="00C52816">
              <w:rPr>
                <w:rFonts w:ascii="Arial" w:hAnsi="Arial" w:cs="Arial"/>
              </w:rPr>
              <w:t>Emergency communication and escape facilities</w:t>
            </w:r>
          </w:p>
          <w:p w:rsidR="00A0098E" w:rsidRPr="00C52816" w:rsidRDefault="00A0098E" w:rsidP="00262017">
            <w:pPr>
              <w:rPr>
                <w:rFonts w:ascii="Arial" w:hAnsi="Arial" w:cs="Arial"/>
              </w:rPr>
            </w:pPr>
            <w:r w:rsidRPr="00C52816">
              <w:rPr>
                <w:rFonts w:ascii="Arial" w:hAnsi="Arial" w:cs="Arial"/>
              </w:rPr>
              <w:t>Testing and certification</w:t>
            </w:r>
          </w:p>
          <w:p w:rsidR="00A0098E" w:rsidRPr="00C52816" w:rsidRDefault="00A0098E" w:rsidP="00262017">
            <w:pPr>
              <w:rPr>
                <w:rFonts w:ascii="Arial" w:hAnsi="Arial" w:cs="Arial"/>
              </w:rPr>
            </w:pPr>
            <w:r w:rsidRPr="00C52816">
              <w:rPr>
                <w:rFonts w:ascii="Arial" w:hAnsi="Arial" w:cs="Arial"/>
              </w:rPr>
              <w:t xml:space="preserve">Maintenance </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19</w:t>
            </w:r>
          </w:p>
        </w:tc>
        <w:tc>
          <w:tcPr>
            <w:tcW w:w="2070" w:type="dxa"/>
          </w:tcPr>
          <w:p w:rsidR="00A0098E" w:rsidRPr="00C52816" w:rsidRDefault="00A0098E" w:rsidP="00262017">
            <w:pPr>
              <w:rPr>
                <w:rFonts w:ascii="Arial" w:hAnsi="Arial" w:cs="Arial"/>
              </w:rPr>
            </w:pPr>
            <w:r w:rsidRPr="00C52816">
              <w:rPr>
                <w:rFonts w:ascii="Arial" w:hAnsi="Arial" w:cs="Arial"/>
              </w:rPr>
              <w:t>Provision stores</w:t>
            </w:r>
          </w:p>
          <w:p w:rsidR="00A0098E" w:rsidRPr="00C52816" w:rsidRDefault="00A0098E" w:rsidP="00262017">
            <w:pPr>
              <w:rPr>
                <w:rFonts w:ascii="Arial" w:hAnsi="Arial" w:cs="Arial"/>
              </w:rPr>
            </w:pPr>
            <w:r w:rsidRPr="00C52816">
              <w:rPr>
                <w:rFonts w:ascii="Arial" w:hAnsi="Arial" w:cs="Arial"/>
              </w:rPr>
              <w:t>Refrigerated stores</w:t>
            </w:r>
          </w:p>
        </w:tc>
        <w:tc>
          <w:tcPr>
            <w:tcW w:w="4410" w:type="dxa"/>
          </w:tcPr>
          <w:p w:rsidR="00A0098E" w:rsidRPr="00C52816" w:rsidRDefault="00A0098E" w:rsidP="00262017">
            <w:pPr>
              <w:ind w:right="-805"/>
              <w:rPr>
                <w:rFonts w:ascii="Arial" w:hAnsi="Arial" w:cs="Arial"/>
              </w:rPr>
            </w:pPr>
            <w:r w:rsidRPr="00C52816">
              <w:rPr>
                <w:rFonts w:ascii="Arial" w:hAnsi="Arial" w:cs="Arial"/>
              </w:rPr>
              <w:t>Condition of spaces</w:t>
            </w:r>
          </w:p>
          <w:p w:rsidR="00A0098E" w:rsidRPr="00C52816" w:rsidRDefault="00A0098E" w:rsidP="00262017">
            <w:pPr>
              <w:ind w:right="-805"/>
              <w:rPr>
                <w:rFonts w:ascii="Arial" w:hAnsi="Arial" w:cs="Arial"/>
              </w:rPr>
            </w:pPr>
            <w:r w:rsidRPr="00C52816">
              <w:rPr>
                <w:rFonts w:ascii="Arial" w:hAnsi="Arial" w:cs="Arial"/>
              </w:rPr>
              <w:t>Condition of refrigerator plant, alarms, monitoring</w:t>
            </w:r>
          </w:p>
          <w:p w:rsidR="00A0098E" w:rsidRPr="00C52816" w:rsidRDefault="00A0098E" w:rsidP="00262017">
            <w:pPr>
              <w:ind w:right="-805"/>
              <w:rPr>
                <w:rFonts w:ascii="Arial" w:hAnsi="Arial" w:cs="Arial"/>
              </w:rPr>
            </w:pPr>
            <w:r w:rsidRPr="00C52816">
              <w:rPr>
                <w:rFonts w:ascii="Arial" w:hAnsi="Arial" w:cs="Arial"/>
              </w:rPr>
              <w:t>devices etc.</w:t>
            </w:r>
          </w:p>
          <w:p w:rsidR="00A0098E" w:rsidRPr="00C52816" w:rsidRDefault="00A0098E" w:rsidP="00262017">
            <w:pPr>
              <w:ind w:right="-805"/>
              <w:rPr>
                <w:rFonts w:ascii="Arial" w:hAnsi="Arial" w:cs="Arial"/>
              </w:rPr>
            </w:pPr>
            <w:r w:rsidRPr="00C52816">
              <w:rPr>
                <w:rFonts w:ascii="Arial" w:hAnsi="Arial" w:cs="Arial"/>
              </w:rPr>
              <w:t>Storage and securing of goods and provisions</w:t>
            </w:r>
          </w:p>
          <w:p w:rsidR="00A0098E" w:rsidRPr="00C52816" w:rsidRDefault="00A0098E" w:rsidP="00262017">
            <w:pPr>
              <w:ind w:right="-805"/>
              <w:rPr>
                <w:rFonts w:ascii="Arial" w:hAnsi="Arial" w:cs="Arial"/>
              </w:rPr>
            </w:pPr>
            <w:r w:rsidRPr="00C52816">
              <w:rPr>
                <w:rFonts w:ascii="Arial" w:hAnsi="Arial" w:cs="Arial"/>
              </w:rPr>
              <w:t>Cleanliness and tidiness</w:t>
            </w:r>
          </w:p>
          <w:p w:rsidR="00A0098E" w:rsidRPr="00C52816" w:rsidRDefault="00A0098E" w:rsidP="00262017">
            <w:pPr>
              <w:ind w:right="-805"/>
              <w:rPr>
                <w:rFonts w:ascii="Arial" w:hAnsi="Arial" w:cs="Arial"/>
              </w:rPr>
            </w:pPr>
            <w:r w:rsidRPr="00C52816">
              <w:rPr>
                <w:rFonts w:ascii="Arial" w:hAnsi="Arial" w:cs="Arial"/>
              </w:rPr>
              <w:t>Ventilation and lighting</w:t>
            </w:r>
          </w:p>
          <w:p w:rsidR="00A0098E" w:rsidRPr="00C52816" w:rsidRDefault="00A0098E" w:rsidP="00262017">
            <w:pPr>
              <w:ind w:right="-805"/>
              <w:rPr>
                <w:rFonts w:ascii="Arial" w:hAnsi="Arial" w:cs="Arial"/>
              </w:rPr>
            </w:pPr>
            <w:r w:rsidRPr="00C52816">
              <w:rPr>
                <w:rFonts w:ascii="Arial" w:hAnsi="Arial" w:cs="Arial"/>
              </w:rPr>
              <w:t>Proper utilization of spaces as per category</w:t>
            </w:r>
          </w:p>
          <w:p w:rsidR="00A0098E" w:rsidRPr="00C52816" w:rsidRDefault="00A0098E" w:rsidP="00262017">
            <w:pPr>
              <w:ind w:right="-805"/>
              <w:rPr>
                <w:rFonts w:ascii="Arial" w:hAnsi="Arial" w:cs="Arial"/>
              </w:rPr>
            </w:pPr>
            <w:r w:rsidRPr="00C52816">
              <w:rPr>
                <w:rFonts w:ascii="Arial" w:hAnsi="Arial" w:cs="Arial"/>
              </w:rPr>
              <w:t>Protection systems and equipment (incl. trapped</w:t>
            </w:r>
          </w:p>
          <w:p w:rsidR="00A0098E" w:rsidRPr="00C52816" w:rsidRDefault="00A0098E" w:rsidP="00262017">
            <w:pPr>
              <w:ind w:right="-805"/>
              <w:rPr>
                <w:rFonts w:ascii="Arial" w:hAnsi="Arial" w:cs="Arial"/>
              </w:rPr>
            </w:pPr>
            <w:r w:rsidRPr="00C52816">
              <w:rPr>
                <w:rFonts w:ascii="Arial" w:hAnsi="Arial" w:cs="Arial"/>
              </w:rPr>
              <w:t>person alarm)</w:t>
            </w:r>
          </w:p>
          <w:p w:rsidR="00A0098E" w:rsidRPr="00C52816" w:rsidRDefault="00A0098E" w:rsidP="00262017">
            <w:pPr>
              <w:ind w:right="-805"/>
              <w:rPr>
                <w:rFonts w:ascii="Arial" w:hAnsi="Arial" w:cs="Arial"/>
              </w:rPr>
            </w:pPr>
            <w:r w:rsidRPr="00C52816">
              <w:rPr>
                <w:rFonts w:ascii="Arial" w:hAnsi="Arial" w:cs="Arial"/>
              </w:rPr>
              <w:t>Pest management</w:t>
            </w:r>
          </w:p>
          <w:p w:rsidR="00A0098E" w:rsidRPr="00C52816" w:rsidRDefault="00A0098E" w:rsidP="00262017">
            <w:pPr>
              <w:rPr>
                <w:rFonts w:ascii="Arial" w:hAnsi="Arial" w:cs="Arial"/>
              </w:rPr>
            </w:pPr>
            <w:r w:rsidRPr="00C52816">
              <w:rPr>
                <w:rFonts w:ascii="Arial" w:hAnsi="Arial" w:cs="Arial"/>
              </w:rPr>
              <w:t>Maintenance, cleaning and sanitation schedules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20</w:t>
            </w:r>
          </w:p>
        </w:tc>
        <w:tc>
          <w:tcPr>
            <w:tcW w:w="2070" w:type="dxa"/>
          </w:tcPr>
          <w:p w:rsidR="00A0098E" w:rsidRPr="00C52816" w:rsidRDefault="00A0098E" w:rsidP="00262017">
            <w:pPr>
              <w:rPr>
                <w:rFonts w:ascii="Arial" w:hAnsi="Arial" w:cs="Arial"/>
              </w:rPr>
            </w:pPr>
            <w:r w:rsidRPr="00C52816">
              <w:rPr>
                <w:rFonts w:ascii="Arial" w:hAnsi="Arial" w:cs="Arial"/>
              </w:rPr>
              <w:t>Embarkation areas</w:t>
            </w:r>
          </w:p>
          <w:p w:rsidR="00A0098E" w:rsidRPr="00C52816" w:rsidRDefault="00A0098E" w:rsidP="00262017">
            <w:pPr>
              <w:rPr>
                <w:rFonts w:ascii="Arial" w:hAnsi="Arial" w:cs="Arial"/>
              </w:rPr>
            </w:pPr>
            <w:r w:rsidRPr="00C52816">
              <w:rPr>
                <w:rFonts w:ascii="Arial" w:hAnsi="Arial" w:cs="Arial"/>
              </w:rPr>
              <w:t>Tender service areas</w:t>
            </w:r>
          </w:p>
        </w:tc>
        <w:tc>
          <w:tcPr>
            <w:tcW w:w="4410" w:type="dxa"/>
          </w:tcPr>
          <w:p w:rsidR="00A0098E" w:rsidRPr="00C52816" w:rsidRDefault="00A0098E" w:rsidP="00262017">
            <w:pPr>
              <w:rPr>
                <w:rFonts w:ascii="Arial" w:hAnsi="Arial" w:cs="Arial"/>
              </w:rPr>
            </w:pPr>
            <w:r w:rsidRPr="00C52816">
              <w:rPr>
                <w:rFonts w:ascii="Arial" w:hAnsi="Arial" w:cs="Arial"/>
              </w:rPr>
              <w:t>Condition</w:t>
            </w:r>
          </w:p>
          <w:p w:rsidR="00A0098E" w:rsidRPr="00C52816" w:rsidRDefault="00A0098E" w:rsidP="00262017">
            <w:pPr>
              <w:rPr>
                <w:rFonts w:ascii="Arial" w:hAnsi="Arial" w:cs="Arial"/>
              </w:rPr>
            </w:pPr>
            <w:r w:rsidRPr="00C52816">
              <w:rPr>
                <w:rFonts w:ascii="Arial" w:hAnsi="Arial" w:cs="Arial"/>
              </w:rPr>
              <w:t>Cleanliness and tidiness</w:t>
            </w:r>
          </w:p>
          <w:p w:rsidR="00A0098E" w:rsidRPr="00C52816" w:rsidRDefault="00A0098E" w:rsidP="00262017">
            <w:pPr>
              <w:rPr>
                <w:rFonts w:ascii="Arial" w:hAnsi="Arial" w:cs="Arial"/>
              </w:rPr>
            </w:pPr>
            <w:r w:rsidRPr="00C52816">
              <w:rPr>
                <w:rFonts w:ascii="Arial" w:hAnsi="Arial" w:cs="Arial"/>
              </w:rPr>
              <w:t>Lighting and fixtures</w:t>
            </w:r>
          </w:p>
          <w:p w:rsidR="00A0098E" w:rsidRPr="00C52816" w:rsidRDefault="00A0098E" w:rsidP="00262017">
            <w:pPr>
              <w:rPr>
                <w:rFonts w:ascii="Arial" w:hAnsi="Arial" w:cs="Arial"/>
              </w:rPr>
            </w:pPr>
            <w:r w:rsidRPr="00C52816">
              <w:rPr>
                <w:rFonts w:ascii="Arial" w:hAnsi="Arial" w:cs="Arial"/>
              </w:rPr>
              <w:t>Safe access, no obstructions</w:t>
            </w:r>
          </w:p>
          <w:p w:rsidR="00A0098E" w:rsidRPr="00C52816" w:rsidRDefault="00A0098E" w:rsidP="00262017">
            <w:pPr>
              <w:rPr>
                <w:rFonts w:ascii="Arial" w:hAnsi="Arial" w:cs="Arial"/>
              </w:rPr>
            </w:pPr>
            <w:r w:rsidRPr="00C52816">
              <w:rPr>
                <w:rFonts w:ascii="Arial" w:hAnsi="Arial" w:cs="Arial"/>
              </w:rPr>
              <w:t>Safety signage</w:t>
            </w:r>
          </w:p>
          <w:p w:rsidR="00A0098E" w:rsidRPr="00C52816" w:rsidRDefault="00A0098E" w:rsidP="00262017">
            <w:pPr>
              <w:rPr>
                <w:rFonts w:ascii="Arial" w:hAnsi="Arial" w:cs="Arial"/>
              </w:rPr>
            </w:pPr>
            <w:r w:rsidRPr="00C52816">
              <w:rPr>
                <w:rFonts w:ascii="Arial" w:hAnsi="Arial" w:cs="Arial"/>
              </w:rPr>
              <w:t>Storage of embarkation equipment and facilities</w:t>
            </w:r>
          </w:p>
          <w:p w:rsidR="00A0098E" w:rsidRPr="00C52816" w:rsidRDefault="00A0098E" w:rsidP="00262017">
            <w:pPr>
              <w:rPr>
                <w:rFonts w:ascii="Arial" w:hAnsi="Arial" w:cs="Arial"/>
              </w:rPr>
            </w:pPr>
            <w:r w:rsidRPr="00C52816">
              <w:rPr>
                <w:rFonts w:ascii="Arial" w:hAnsi="Arial" w:cs="Arial"/>
              </w:rPr>
              <w:t>Maintenance</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ind w:right="-805"/>
              <w:rPr>
                <w:rFonts w:ascii="Arial" w:hAnsi="Arial" w:cs="Arial"/>
              </w:rPr>
            </w:pPr>
          </w:p>
        </w:tc>
        <w:tc>
          <w:tcPr>
            <w:tcW w:w="4410" w:type="dxa"/>
          </w:tcPr>
          <w:p w:rsidR="00A0098E" w:rsidRPr="00C52816" w:rsidRDefault="00A0098E" w:rsidP="00262017">
            <w:pPr>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Default="00A0098E" w:rsidP="00A0098E">
      <w:r>
        <w:br w:type="page"/>
      </w: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lastRenderedPageBreak/>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w:t>
            </w:r>
          </w:p>
        </w:tc>
      </w:tr>
      <w:tr w:rsidR="00A0098E" w:rsidRPr="00C52816" w:rsidTr="00262017">
        <w:tc>
          <w:tcPr>
            <w:tcW w:w="450" w:type="dxa"/>
          </w:tcPr>
          <w:p w:rsidR="00A0098E" w:rsidRPr="00C52816" w:rsidRDefault="00A0098E" w:rsidP="00262017">
            <w:pPr>
              <w:ind w:right="-805"/>
              <w:jc w:val="center"/>
              <w:rPr>
                <w:rFonts w:ascii="Arial" w:hAnsi="Arial" w:cs="Arial"/>
                <w:b/>
              </w:rPr>
            </w:pPr>
          </w:p>
        </w:tc>
        <w:tc>
          <w:tcPr>
            <w:tcW w:w="9720" w:type="dxa"/>
            <w:gridSpan w:val="5"/>
          </w:tcPr>
          <w:p w:rsidR="00A0098E" w:rsidRPr="00C52816" w:rsidRDefault="00A0098E" w:rsidP="00262017">
            <w:pPr>
              <w:pStyle w:val="Heading1"/>
              <w:rPr>
                <w:rFonts w:cs="Arial"/>
                <w:b w:val="0"/>
              </w:rPr>
            </w:pPr>
            <w:bookmarkStart w:id="17" w:name="_Toc57636544"/>
            <w:r w:rsidRPr="00C52816">
              <w:rPr>
                <w:rFonts w:cs="Arial"/>
              </w:rPr>
              <w:t>1000 – SHIP CERTIFICATES AND SAFETY MANAGEMENT SYSTEM</w:t>
            </w:r>
            <w:bookmarkEnd w:id="17"/>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rPr>
                <w:rFonts w:ascii="Arial" w:hAnsi="Arial" w:cs="Arial"/>
              </w:rPr>
            </w:pPr>
            <w:r w:rsidRPr="00C52816">
              <w:rPr>
                <w:rFonts w:ascii="Arial" w:hAnsi="Arial" w:cs="Arial"/>
              </w:rPr>
              <w:t>Ship Class and Statutory certificates</w:t>
            </w:r>
          </w:p>
          <w:p w:rsidR="00A0098E" w:rsidRPr="00C52816" w:rsidRDefault="00A0098E" w:rsidP="00262017">
            <w:pPr>
              <w:rPr>
                <w:rFonts w:ascii="Arial" w:hAnsi="Arial" w:cs="Arial"/>
              </w:rPr>
            </w:pPr>
            <w:r w:rsidRPr="00C52816">
              <w:rPr>
                <w:rFonts w:ascii="Arial" w:hAnsi="Arial" w:cs="Arial"/>
              </w:rPr>
              <w:t xml:space="preserve"> </w:t>
            </w:r>
          </w:p>
        </w:tc>
        <w:tc>
          <w:tcPr>
            <w:tcW w:w="4410" w:type="dxa"/>
          </w:tcPr>
          <w:p w:rsidR="00A0098E" w:rsidRPr="00C52816" w:rsidRDefault="00A0098E" w:rsidP="00262017">
            <w:pPr>
              <w:rPr>
                <w:rFonts w:ascii="Arial" w:hAnsi="Arial" w:cs="Arial"/>
              </w:rPr>
            </w:pPr>
            <w:r w:rsidRPr="00C52816">
              <w:rPr>
                <w:rFonts w:ascii="Arial" w:hAnsi="Arial" w:cs="Arial"/>
              </w:rPr>
              <w:t>Certificates file &amp; index maintained and up-to-date</w:t>
            </w:r>
          </w:p>
          <w:p w:rsidR="00A0098E" w:rsidRPr="00C52816" w:rsidRDefault="00A0098E" w:rsidP="00262017">
            <w:pPr>
              <w:rPr>
                <w:rFonts w:ascii="Arial" w:hAnsi="Arial" w:cs="Arial"/>
              </w:rPr>
            </w:pPr>
            <w:proofErr w:type="spellStart"/>
            <w:r w:rsidRPr="00C52816">
              <w:rPr>
                <w:rFonts w:ascii="Arial" w:hAnsi="Arial" w:cs="Arial"/>
              </w:rPr>
              <w:t>Shipsure</w:t>
            </w:r>
            <w:proofErr w:type="spellEnd"/>
            <w:r w:rsidRPr="00C52816">
              <w:rPr>
                <w:rFonts w:ascii="Arial" w:hAnsi="Arial" w:cs="Arial"/>
              </w:rPr>
              <w:t xml:space="preserve"> certificate module up-to-date</w:t>
            </w:r>
          </w:p>
          <w:p w:rsidR="00A0098E" w:rsidRPr="00C52816" w:rsidRDefault="00A0098E" w:rsidP="00262017">
            <w:pPr>
              <w:rPr>
                <w:rFonts w:ascii="Arial" w:hAnsi="Arial" w:cs="Arial"/>
              </w:rPr>
            </w:pPr>
            <w:r w:rsidRPr="00C52816">
              <w:rPr>
                <w:rFonts w:ascii="Arial" w:hAnsi="Arial" w:cs="Arial"/>
              </w:rPr>
              <w:t xml:space="preserve">Copies posted as required </w:t>
            </w:r>
          </w:p>
          <w:p w:rsidR="00A0098E" w:rsidRPr="00C52816" w:rsidRDefault="00A0098E" w:rsidP="00262017">
            <w:pPr>
              <w:rPr>
                <w:rFonts w:ascii="Arial" w:hAnsi="Arial" w:cs="Arial"/>
              </w:rPr>
            </w:pPr>
            <w:r w:rsidRPr="00C52816">
              <w:rPr>
                <w:rFonts w:ascii="Arial" w:hAnsi="Arial" w:cs="Arial"/>
              </w:rPr>
              <w:t>Certificates reviewed and discussed</w:t>
            </w:r>
          </w:p>
          <w:p w:rsidR="00A0098E" w:rsidRPr="00C52816" w:rsidRDefault="00A0098E" w:rsidP="00262017">
            <w:pPr>
              <w:rPr>
                <w:rFonts w:ascii="Arial" w:hAnsi="Arial" w:cs="Arial"/>
              </w:rPr>
            </w:pPr>
            <w:r w:rsidRPr="00C52816">
              <w:rPr>
                <w:rFonts w:ascii="Arial" w:hAnsi="Arial" w:cs="Arial"/>
              </w:rPr>
              <w:t>Forthcoming renewals, endorsements, surveys, inspections, audits etc. discussed</w:t>
            </w:r>
          </w:p>
          <w:p w:rsidR="00A0098E" w:rsidRPr="00C52816" w:rsidRDefault="00A0098E" w:rsidP="00262017">
            <w:pPr>
              <w:rPr>
                <w:rFonts w:ascii="Arial" w:hAnsi="Arial" w:cs="Arial"/>
              </w:rPr>
            </w:pPr>
            <w:r w:rsidRPr="00C52816">
              <w:rPr>
                <w:rFonts w:ascii="Arial" w:hAnsi="Arial" w:cs="Arial"/>
              </w:rPr>
              <w:t>Conditions of class, memoranda and recommendations discussed</w:t>
            </w:r>
          </w:p>
          <w:p w:rsidR="00A0098E" w:rsidRPr="00C52816" w:rsidRDefault="00A0098E" w:rsidP="00262017">
            <w:pPr>
              <w:rPr>
                <w:rFonts w:ascii="Arial" w:hAnsi="Arial" w:cs="Arial"/>
              </w:rPr>
            </w:pPr>
            <w:r w:rsidRPr="00C52816">
              <w:rPr>
                <w:rFonts w:ascii="Arial" w:hAnsi="Arial" w:cs="Arial"/>
              </w:rPr>
              <w:t>C/E authorized by Class to carry out (partly) CMS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Default="00A0098E" w:rsidP="00262017">
            <w:pPr>
              <w:rPr>
                <w:rFonts w:ascii="Arial" w:hAnsi="Arial" w:cs="Arial"/>
              </w:rPr>
            </w:pPr>
            <w:r w:rsidRPr="00C52816">
              <w:rPr>
                <w:rFonts w:ascii="Arial" w:hAnsi="Arial" w:cs="Arial"/>
              </w:rPr>
              <w:t>Manuals, plans and booklets</w:t>
            </w:r>
          </w:p>
          <w:p w:rsidR="006B7AFD" w:rsidRPr="00C52816" w:rsidRDefault="006B7AFD" w:rsidP="00262017">
            <w:pPr>
              <w:rPr>
                <w:rFonts w:ascii="Arial" w:hAnsi="Arial" w:cs="Arial"/>
              </w:rPr>
            </w:pPr>
            <w:r w:rsidRPr="006B7AFD">
              <w:rPr>
                <w:rFonts w:ascii="Arial" w:hAnsi="Arial" w:cs="Arial"/>
                <w:highlight w:val="yellow"/>
              </w:rPr>
              <w:t>Inventories (IHM, asbestos</w:t>
            </w:r>
            <w:r w:rsidR="008A6075">
              <w:rPr>
                <w:rFonts w:ascii="Arial" w:hAnsi="Arial" w:cs="Arial"/>
                <w:highlight w:val="yellow"/>
              </w:rPr>
              <w:t>) and Registers</w:t>
            </w:r>
            <w:r w:rsidRPr="006B7AFD">
              <w:rPr>
                <w:rFonts w:ascii="Arial" w:hAnsi="Arial" w:cs="Arial"/>
                <w:highlight w:val="yellow"/>
              </w:rPr>
              <w:t xml:space="preserve"> </w:t>
            </w:r>
            <w:r w:rsidR="008A6075">
              <w:rPr>
                <w:rFonts w:ascii="Arial" w:hAnsi="Arial" w:cs="Arial"/>
                <w:highlight w:val="yellow"/>
              </w:rPr>
              <w:t>(IT/OT equipment</w:t>
            </w:r>
            <w:r w:rsidRPr="006B7AFD">
              <w:rPr>
                <w:rFonts w:ascii="Arial" w:hAnsi="Arial" w:cs="Arial"/>
                <w:highlight w:val="yellow"/>
              </w:rPr>
              <w:t>)</w:t>
            </w:r>
          </w:p>
        </w:tc>
        <w:tc>
          <w:tcPr>
            <w:tcW w:w="4410" w:type="dxa"/>
          </w:tcPr>
          <w:p w:rsidR="00A0098E" w:rsidRPr="00C52816" w:rsidRDefault="00A0098E" w:rsidP="00262017">
            <w:pPr>
              <w:rPr>
                <w:rFonts w:ascii="Arial" w:hAnsi="Arial" w:cs="Arial"/>
              </w:rPr>
            </w:pPr>
            <w:r w:rsidRPr="00C52816">
              <w:rPr>
                <w:rFonts w:ascii="Arial" w:hAnsi="Arial" w:cs="Arial"/>
              </w:rPr>
              <w:t>Approved by RO as required</w:t>
            </w:r>
          </w:p>
          <w:p w:rsidR="00A0098E" w:rsidRPr="00C52816" w:rsidRDefault="00A0098E" w:rsidP="00262017">
            <w:pPr>
              <w:rPr>
                <w:rFonts w:ascii="Arial" w:hAnsi="Arial" w:cs="Arial"/>
              </w:rPr>
            </w:pPr>
            <w:r w:rsidRPr="00C52816">
              <w:rPr>
                <w:rFonts w:ascii="Arial" w:hAnsi="Arial" w:cs="Arial"/>
              </w:rPr>
              <w:t>Relevant and up-to-date</w:t>
            </w:r>
          </w:p>
          <w:p w:rsidR="00A0098E" w:rsidRPr="00C52816" w:rsidRDefault="00A0098E" w:rsidP="00262017">
            <w:pPr>
              <w:rPr>
                <w:rFonts w:ascii="Arial" w:hAnsi="Arial" w:cs="Arial"/>
              </w:rPr>
            </w:pPr>
            <w:r w:rsidRPr="00C52816">
              <w:rPr>
                <w:rFonts w:ascii="Arial" w:hAnsi="Arial" w:cs="Arial"/>
              </w:rPr>
              <w:t>Additional ones required due to new legislation</w:t>
            </w:r>
          </w:p>
          <w:p w:rsidR="00A0098E" w:rsidRPr="00C52816" w:rsidRDefault="00A0098E" w:rsidP="00262017">
            <w:pPr>
              <w:rPr>
                <w:rFonts w:ascii="Arial" w:hAnsi="Arial" w:cs="Arial"/>
              </w:rPr>
            </w:pPr>
            <w:r w:rsidRPr="00C52816">
              <w:rPr>
                <w:rFonts w:ascii="Arial" w:hAnsi="Arial" w:cs="Arial"/>
              </w:rPr>
              <w:t xml:space="preserve">Statistics, information, reporting and periodical review of plans (if required </w:t>
            </w:r>
            <w:proofErr w:type="spellStart"/>
            <w:r w:rsidRPr="00C52816">
              <w:rPr>
                <w:rFonts w:ascii="Arial" w:hAnsi="Arial" w:cs="Arial"/>
              </w:rPr>
              <w:t>ie</w:t>
            </w:r>
            <w:proofErr w:type="spellEnd"/>
            <w:r w:rsidRPr="00C52816">
              <w:rPr>
                <w:rFonts w:ascii="Arial" w:hAnsi="Arial" w:cs="Arial"/>
              </w:rPr>
              <w:t xml:space="preserve"> SEEMP)</w:t>
            </w:r>
            <w:r w:rsidR="000A29CD">
              <w:rPr>
                <w:rFonts w:ascii="Arial" w:hAnsi="Arial" w:cs="Arial"/>
              </w:rPr>
              <w:t xml:space="preserve">, </w:t>
            </w:r>
            <w:bookmarkStart w:id="18" w:name="_GoBack"/>
            <w:bookmarkEnd w:id="18"/>
            <w:r w:rsidR="000A29CD" w:rsidRPr="000A29CD">
              <w:rPr>
                <w:rFonts w:ascii="Arial" w:hAnsi="Arial" w:cs="Arial"/>
                <w:highlight w:val="yellow"/>
              </w:rPr>
              <w:t>inventories and registers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3</w:t>
            </w:r>
          </w:p>
        </w:tc>
        <w:tc>
          <w:tcPr>
            <w:tcW w:w="2070" w:type="dxa"/>
          </w:tcPr>
          <w:p w:rsidR="00A0098E" w:rsidRPr="00C52816" w:rsidRDefault="00A0098E" w:rsidP="00262017">
            <w:pPr>
              <w:rPr>
                <w:rFonts w:ascii="Arial" w:hAnsi="Arial" w:cs="Arial"/>
              </w:rPr>
            </w:pPr>
            <w:r w:rsidRPr="00C52816">
              <w:rPr>
                <w:rFonts w:ascii="Arial" w:hAnsi="Arial" w:cs="Arial"/>
              </w:rPr>
              <w:t>Reporting and analysis of:</w:t>
            </w:r>
          </w:p>
          <w:p w:rsidR="00A0098E" w:rsidRPr="00C52816" w:rsidRDefault="00A0098E" w:rsidP="00262017">
            <w:pPr>
              <w:rPr>
                <w:rFonts w:ascii="Arial" w:hAnsi="Arial" w:cs="Arial"/>
              </w:rPr>
            </w:pPr>
          </w:p>
          <w:p w:rsidR="00A0098E" w:rsidRPr="00C52816" w:rsidRDefault="00A0098E" w:rsidP="00262017">
            <w:pPr>
              <w:rPr>
                <w:rFonts w:ascii="Arial" w:hAnsi="Arial" w:cs="Arial"/>
              </w:rPr>
            </w:pPr>
            <w:r w:rsidRPr="00C52816">
              <w:rPr>
                <w:rFonts w:ascii="Arial" w:hAnsi="Arial" w:cs="Arial"/>
              </w:rPr>
              <w:t>- Technical failures</w:t>
            </w:r>
          </w:p>
          <w:p w:rsidR="00A0098E" w:rsidRPr="00C52816" w:rsidRDefault="00A0098E" w:rsidP="00262017">
            <w:pPr>
              <w:rPr>
                <w:rFonts w:ascii="Arial" w:hAnsi="Arial" w:cs="Arial"/>
              </w:rPr>
            </w:pPr>
            <w:r w:rsidRPr="00C52816">
              <w:rPr>
                <w:rFonts w:ascii="Arial" w:hAnsi="Arial" w:cs="Arial"/>
              </w:rPr>
              <w:t xml:space="preserve">- Unsafe situations </w:t>
            </w:r>
          </w:p>
        </w:tc>
        <w:tc>
          <w:tcPr>
            <w:tcW w:w="4410" w:type="dxa"/>
          </w:tcPr>
          <w:p w:rsidR="00A0098E" w:rsidRPr="00C52816" w:rsidRDefault="00A0098E" w:rsidP="00262017">
            <w:pPr>
              <w:rPr>
                <w:rFonts w:ascii="Arial" w:hAnsi="Arial" w:cs="Arial"/>
              </w:rPr>
            </w:pPr>
          </w:p>
          <w:p w:rsidR="00A0098E" w:rsidRPr="00C52816" w:rsidRDefault="00A0098E" w:rsidP="00262017">
            <w:pPr>
              <w:rPr>
                <w:rFonts w:ascii="Arial" w:hAnsi="Arial" w:cs="Arial"/>
              </w:rPr>
            </w:pPr>
            <w:r w:rsidRPr="00C52816">
              <w:rPr>
                <w:rFonts w:ascii="Arial" w:hAnsi="Arial" w:cs="Arial"/>
              </w:rPr>
              <w:t>Investigation and follow up progress</w:t>
            </w:r>
          </w:p>
          <w:p w:rsidR="00A0098E" w:rsidRPr="00C52816" w:rsidRDefault="00A0098E" w:rsidP="00262017">
            <w:pPr>
              <w:rPr>
                <w:rFonts w:ascii="Arial" w:hAnsi="Arial" w:cs="Arial"/>
              </w:rPr>
            </w:pPr>
            <w:r w:rsidRPr="00C52816">
              <w:rPr>
                <w:rFonts w:ascii="Arial" w:hAnsi="Arial" w:cs="Arial"/>
              </w:rPr>
              <w:t>Reporting and recording</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4</w:t>
            </w:r>
          </w:p>
        </w:tc>
        <w:tc>
          <w:tcPr>
            <w:tcW w:w="2070" w:type="dxa"/>
          </w:tcPr>
          <w:p w:rsidR="00A0098E" w:rsidRPr="00C52816" w:rsidRDefault="00A0098E" w:rsidP="00262017">
            <w:pPr>
              <w:rPr>
                <w:rFonts w:ascii="Arial" w:hAnsi="Arial" w:cs="Arial"/>
              </w:rPr>
            </w:pPr>
            <w:r w:rsidRPr="00C52816">
              <w:rPr>
                <w:rFonts w:ascii="Arial" w:hAnsi="Arial" w:cs="Arial"/>
              </w:rPr>
              <w:t>Inspections from Authorities:</w:t>
            </w:r>
          </w:p>
          <w:p w:rsidR="00A0098E" w:rsidRPr="00C52816" w:rsidRDefault="00A0098E" w:rsidP="00262017">
            <w:pPr>
              <w:rPr>
                <w:rFonts w:ascii="Arial" w:hAnsi="Arial" w:cs="Arial"/>
              </w:rPr>
            </w:pPr>
            <w:r w:rsidRPr="00C52816">
              <w:rPr>
                <w:rFonts w:ascii="Arial" w:hAnsi="Arial" w:cs="Arial"/>
              </w:rPr>
              <w:t>- PSC</w:t>
            </w:r>
          </w:p>
          <w:p w:rsidR="00A0098E" w:rsidRPr="00C52816" w:rsidRDefault="00A0098E" w:rsidP="00262017">
            <w:pPr>
              <w:rPr>
                <w:rFonts w:ascii="Arial" w:hAnsi="Arial" w:cs="Arial"/>
              </w:rPr>
            </w:pPr>
            <w:r w:rsidRPr="00C52816">
              <w:rPr>
                <w:rFonts w:ascii="Arial" w:hAnsi="Arial" w:cs="Arial"/>
              </w:rPr>
              <w:t>- USCG</w:t>
            </w:r>
          </w:p>
          <w:p w:rsidR="00A0098E" w:rsidRPr="00C52816" w:rsidRDefault="00A0098E" w:rsidP="00262017">
            <w:pPr>
              <w:rPr>
                <w:rFonts w:ascii="Arial" w:hAnsi="Arial" w:cs="Arial"/>
              </w:rPr>
            </w:pPr>
            <w:r w:rsidRPr="00C52816">
              <w:rPr>
                <w:rFonts w:ascii="Arial" w:hAnsi="Arial" w:cs="Arial"/>
              </w:rPr>
              <w:t xml:space="preserve">- USPH, </w:t>
            </w:r>
            <w:proofErr w:type="spellStart"/>
            <w:r w:rsidRPr="00C52816">
              <w:rPr>
                <w:rFonts w:ascii="Arial" w:hAnsi="Arial" w:cs="Arial"/>
              </w:rPr>
              <w:t>Shipsan</w:t>
            </w:r>
            <w:proofErr w:type="spellEnd"/>
            <w:r w:rsidRPr="00C52816">
              <w:rPr>
                <w:rFonts w:ascii="Arial" w:hAnsi="Arial" w:cs="Arial"/>
              </w:rPr>
              <w:t xml:space="preserve"> etc.</w:t>
            </w:r>
          </w:p>
          <w:p w:rsidR="00A0098E" w:rsidRPr="00C52816" w:rsidRDefault="00A0098E" w:rsidP="00262017">
            <w:pPr>
              <w:rPr>
                <w:rFonts w:ascii="Arial" w:hAnsi="Arial" w:cs="Arial"/>
              </w:rPr>
            </w:pPr>
          </w:p>
        </w:tc>
        <w:tc>
          <w:tcPr>
            <w:tcW w:w="4410" w:type="dxa"/>
          </w:tcPr>
          <w:p w:rsidR="00A0098E" w:rsidRPr="00C52816" w:rsidRDefault="00A0098E" w:rsidP="00262017">
            <w:pPr>
              <w:rPr>
                <w:rFonts w:ascii="Arial" w:hAnsi="Arial" w:cs="Arial"/>
              </w:rPr>
            </w:pPr>
            <w:r w:rsidRPr="00C52816">
              <w:rPr>
                <w:rFonts w:ascii="Arial" w:hAnsi="Arial" w:cs="Arial"/>
              </w:rPr>
              <w:t>Status of inspections</w:t>
            </w:r>
          </w:p>
          <w:p w:rsidR="00A0098E" w:rsidRPr="00C52816" w:rsidRDefault="00A0098E" w:rsidP="00262017">
            <w:pPr>
              <w:rPr>
                <w:rFonts w:ascii="Arial" w:hAnsi="Arial" w:cs="Arial"/>
              </w:rPr>
            </w:pPr>
            <w:r w:rsidRPr="00C52816">
              <w:rPr>
                <w:rFonts w:ascii="Arial" w:hAnsi="Arial" w:cs="Arial"/>
              </w:rPr>
              <w:t>PSC risk profile</w:t>
            </w:r>
          </w:p>
          <w:p w:rsidR="00A0098E" w:rsidRPr="00C52816" w:rsidRDefault="00A0098E" w:rsidP="00262017">
            <w:pPr>
              <w:rPr>
                <w:rFonts w:ascii="Arial" w:hAnsi="Arial" w:cs="Arial"/>
              </w:rPr>
            </w:pPr>
            <w:r w:rsidRPr="00C52816">
              <w:rPr>
                <w:rFonts w:ascii="Arial" w:hAnsi="Arial" w:cs="Arial"/>
              </w:rPr>
              <w:t>Deficiencies raised and follow up</w:t>
            </w:r>
          </w:p>
          <w:p w:rsidR="00A0098E" w:rsidRPr="00C52816" w:rsidRDefault="00A0098E" w:rsidP="00262017">
            <w:pPr>
              <w:rPr>
                <w:rFonts w:ascii="Arial" w:hAnsi="Arial" w:cs="Arial"/>
              </w:rPr>
            </w:pPr>
            <w:r w:rsidRPr="00C52816">
              <w:rPr>
                <w:rFonts w:ascii="Arial" w:hAnsi="Arial" w:cs="Arial"/>
              </w:rPr>
              <w:t>Corrective actions and preventive measures Feedback to authorities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ind w:right="-805"/>
              <w:rPr>
                <w:rFonts w:ascii="Arial" w:hAnsi="Arial" w:cs="Arial"/>
              </w:rPr>
            </w:pPr>
          </w:p>
        </w:tc>
        <w:tc>
          <w:tcPr>
            <w:tcW w:w="4410" w:type="dxa"/>
          </w:tcPr>
          <w:p w:rsidR="00A0098E" w:rsidRPr="00C52816" w:rsidRDefault="00A0098E" w:rsidP="00262017">
            <w:pPr>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tbl>
      <w:tblPr>
        <w:tblW w:w="1017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2070"/>
        <w:gridCol w:w="4410"/>
        <w:gridCol w:w="1170"/>
        <w:gridCol w:w="990"/>
        <w:gridCol w:w="1080"/>
      </w:tblGrid>
      <w:tr w:rsidR="00A0098E" w:rsidRPr="00C52816" w:rsidTr="00262017">
        <w:tc>
          <w:tcPr>
            <w:tcW w:w="450" w:type="dxa"/>
          </w:tcPr>
          <w:p w:rsidR="00A0098E" w:rsidRPr="00C52816" w:rsidRDefault="00A0098E" w:rsidP="00262017">
            <w:pPr>
              <w:ind w:right="-805"/>
              <w:rPr>
                <w:rFonts w:ascii="Arial" w:hAnsi="Arial" w:cs="Arial"/>
                <w:b/>
              </w:rPr>
            </w:pPr>
            <w:r w:rsidRPr="00C52816">
              <w:rPr>
                <w:rFonts w:ascii="Arial" w:hAnsi="Arial" w:cs="Arial"/>
                <w:b/>
              </w:rPr>
              <w:t>No</w:t>
            </w:r>
          </w:p>
        </w:tc>
        <w:tc>
          <w:tcPr>
            <w:tcW w:w="2070" w:type="dxa"/>
          </w:tcPr>
          <w:p w:rsidR="00A0098E" w:rsidRPr="00C52816" w:rsidRDefault="00A0098E" w:rsidP="00262017">
            <w:pPr>
              <w:ind w:right="-805"/>
              <w:rPr>
                <w:rFonts w:ascii="Arial" w:hAnsi="Arial" w:cs="Arial"/>
                <w:b/>
              </w:rPr>
            </w:pPr>
            <w:r w:rsidRPr="00C52816">
              <w:rPr>
                <w:rFonts w:ascii="Arial" w:hAnsi="Arial" w:cs="Arial"/>
                <w:b/>
              </w:rPr>
              <w:t>Item</w:t>
            </w:r>
          </w:p>
        </w:tc>
        <w:tc>
          <w:tcPr>
            <w:tcW w:w="4410" w:type="dxa"/>
          </w:tcPr>
          <w:p w:rsidR="00A0098E" w:rsidRPr="00C52816" w:rsidRDefault="00A0098E" w:rsidP="00262017">
            <w:pPr>
              <w:ind w:right="-805"/>
              <w:rPr>
                <w:rFonts w:ascii="Arial" w:hAnsi="Arial" w:cs="Arial"/>
                <w:b/>
              </w:rPr>
            </w:pPr>
            <w:r w:rsidRPr="00C52816">
              <w:rPr>
                <w:rFonts w:ascii="Arial" w:hAnsi="Arial" w:cs="Arial"/>
                <w:b/>
              </w:rPr>
              <w:t>Recommended to check</w:t>
            </w:r>
          </w:p>
        </w:tc>
        <w:tc>
          <w:tcPr>
            <w:tcW w:w="1170" w:type="dxa"/>
          </w:tcPr>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Inspected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and found:</w:t>
            </w:r>
          </w:p>
          <w:p w:rsidR="00A0098E" w:rsidRPr="00C52816" w:rsidRDefault="00A0098E" w:rsidP="00262017">
            <w:pPr>
              <w:ind w:right="-805" w:hanging="18"/>
              <w:rPr>
                <w:rFonts w:ascii="Arial" w:hAnsi="Arial" w:cs="Arial"/>
                <w:b/>
                <w:sz w:val="16"/>
                <w:szCs w:val="16"/>
              </w:rPr>
            </w:pP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G=Good</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A=Acceptable</w:t>
            </w:r>
          </w:p>
          <w:p w:rsidR="00A0098E" w:rsidRPr="00C52816" w:rsidRDefault="00A0098E" w:rsidP="00262017">
            <w:pPr>
              <w:ind w:right="-805" w:hanging="18"/>
              <w:rPr>
                <w:rFonts w:ascii="Arial" w:hAnsi="Arial" w:cs="Arial"/>
                <w:b/>
                <w:sz w:val="16"/>
                <w:szCs w:val="16"/>
              </w:rPr>
            </w:pPr>
            <w:r w:rsidRPr="00C52816">
              <w:rPr>
                <w:rFonts w:ascii="Arial" w:hAnsi="Arial" w:cs="Arial"/>
                <w:b/>
                <w:sz w:val="16"/>
                <w:szCs w:val="16"/>
              </w:rPr>
              <w:t>P=Poor</w:t>
            </w:r>
          </w:p>
        </w:tc>
        <w:tc>
          <w:tcPr>
            <w:tcW w:w="99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Not</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Inspected</w:t>
            </w:r>
          </w:p>
        </w:tc>
        <w:tc>
          <w:tcPr>
            <w:tcW w:w="1080" w:type="dxa"/>
          </w:tcPr>
          <w:p w:rsidR="00A0098E" w:rsidRPr="00C52816" w:rsidRDefault="00A0098E" w:rsidP="00262017">
            <w:pPr>
              <w:ind w:right="-805"/>
              <w:rPr>
                <w:rFonts w:ascii="Arial" w:hAnsi="Arial" w:cs="Arial"/>
                <w:b/>
                <w:sz w:val="16"/>
                <w:szCs w:val="16"/>
              </w:rPr>
            </w:pPr>
            <w:r w:rsidRPr="00C52816">
              <w:rPr>
                <w:rFonts w:ascii="Arial" w:hAnsi="Arial" w:cs="Arial"/>
                <w:b/>
                <w:sz w:val="16"/>
                <w:szCs w:val="16"/>
              </w:rPr>
              <w:t>See</w:t>
            </w:r>
          </w:p>
          <w:p w:rsidR="00A0098E" w:rsidRPr="00C52816" w:rsidRDefault="00A0098E" w:rsidP="00262017">
            <w:pPr>
              <w:ind w:right="-805"/>
              <w:rPr>
                <w:rFonts w:ascii="Arial" w:hAnsi="Arial" w:cs="Arial"/>
                <w:b/>
                <w:sz w:val="16"/>
                <w:szCs w:val="16"/>
              </w:rPr>
            </w:pPr>
            <w:r w:rsidRPr="00C52816">
              <w:rPr>
                <w:rFonts w:ascii="Arial" w:hAnsi="Arial" w:cs="Arial"/>
                <w:b/>
                <w:sz w:val="16"/>
                <w:szCs w:val="16"/>
              </w:rPr>
              <w:t>Comment</w:t>
            </w:r>
          </w:p>
        </w:tc>
      </w:tr>
      <w:tr w:rsidR="00A0098E" w:rsidRPr="00C52816" w:rsidTr="00262017">
        <w:tc>
          <w:tcPr>
            <w:tcW w:w="10170" w:type="dxa"/>
            <w:gridSpan w:val="6"/>
          </w:tcPr>
          <w:p w:rsidR="00A0098E" w:rsidRPr="00C52816" w:rsidRDefault="00A0098E" w:rsidP="00262017">
            <w:pPr>
              <w:pStyle w:val="Heading1"/>
              <w:rPr>
                <w:rFonts w:cs="Arial"/>
                <w:b w:val="0"/>
              </w:rPr>
            </w:pPr>
            <w:bookmarkStart w:id="19" w:name="_Toc57636545"/>
            <w:r w:rsidRPr="00C52816">
              <w:rPr>
                <w:rFonts w:cs="Arial"/>
              </w:rPr>
              <w:t>1100 - MANNING</w:t>
            </w:r>
            <w:bookmarkEnd w:id="19"/>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1</w:t>
            </w:r>
          </w:p>
        </w:tc>
        <w:tc>
          <w:tcPr>
            <w:tcW w:w="2070" w:type="dxa"/>
          </w:tcPr>
          <w:p w:rsidR="00A0098E" w:rsidRPr="00C52816" w:rsidRDefault="00A0098E" w:rsidP="00262017">
            <w:pPr>
              <w:ind w:right="-805"/>
              <w:rPr>
                <w:rFonts w:ascii="Arial" w:hAnsi="Arial" w:cs="Arial"/>
              </w:rPr>
            </w:pPr>
            <w:r w:rsidRPr="00C52816">
              <w:rPr>
                <w:rFonts w:ascii="Arial" w:hAnsi="Arial" w:cs="Arial"/>
              </w:rPr>
              <w:t>Min. Safe Manning</w:t>
            </w:r>
          </w:p>
          <w:p w:rsidR="00A0098E" w:rsidRPr="00C52816" w:rsidRDefault="00A0098E" w:rsidP="00262017">
            <w:pPr>
              <w:ind w:right="-805"/>
              <w:rPr>
                <w:rFonts w:ascii="Arial" w:hAnsi="Arial" w:cs="Arial"/>
              </w:rPr>
            </w:pPr>
            <w:r w:rsidRPr="00C52816">
              <w:rPr>
                <w:rFonts w:ascii="Arial" w:hAnsi="Arial" w:cs="Arial"/>
              </w:rPr>
              <w:t>Certificate</w:t>
            </w:r>
          </w:p>
        </w:tc>
        <w:tc>
          <w:tcPr>
            <w:tcW w:w="4410" w:type="dxa"/>
          </w:tcPr>
          <w:p w:rsidR="00A0098E" w:rsidRPr="00C52816" w:rsidRDefault="00A0098E" w:rsidP="00262017">
            <w:pPr>
              <w:rPr>
                <w:rFonts w:ascii="Arial" w:hAnsi="Arial" w:cs="Arial"/>
              </w:rPr>
            </w:pPr>
            <w:r w:rsidRPr="00C52816">
              <w:rPr>
                <w:rFonts w:ascii="Arial" w:hAnsi="Arial" w:cs="Arial"/>
              </w:rPr>
              <w:t>Number and composition of the crew in accordance with the certificate</w:t>
            </w:r>
          </w:p>
          <w:p w:rsidR="00A0098E" w:rsidRPr="00C52816" w:rsidRDefault="00A0098E" w:rsidP="00262017">
            <w:pPr>
              <w:autoSpaceDE w:val="0"/>
              <w:autoSpaceDN w:val="0"/>
              <w:adjustRightInd w:val="0"/>
              <w:rPr>
                <w:rFonts w:ascii="Arial" w:hAnsi="Arial" w:cs="Arial"/>
              </w:rPr>
            </w:pPr>
            <w:r w:rsidRPr="00C52816">
              <w:rPr>
                <w:rFonts w:ascii="Arial" w:hAnsi="Arial" w:cs="Arial"/>
              </w:rPr>
              <w:t>Number of persons on board does not exceed the number for which life -saving appliances are provided detailed in the PSSC</w:t>
            </w:r>
          </w:p>
          <w:p w:rsidR="00A0098E" w:rsidRPr="00C52816" w:rsidRDefault="00A0098E" w:rsidP="00262017">
            <w:pPr>
              <w:autoSpaceDE w:val="0"/>
              <w:autoSpaceDN w:val="0"/>
              <w:adjustRightInd w:val="0"/>
              <w:rPr>
                <w:rFonts w:ascii="Arial" w:hAnsi="Arial" w:cs="Arial"/>
              </w:rPr>
            </w:pPr>
            <w:r w:rsidRPr="00C52816">
              <w:rPr>
                <w:rFonts w:ascii="Arial" w:hAnsi="Arial" w:cs="Arial"/>
              </w:rPr>
              <w:t>Crew manning levels adequate to ensure safety and security under all conditions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r w:rsidRPr="00C52816">
              <w:rPr>
                <w:rFonts w:ascii="Arial" w:hAnsi="Arial" w:cs="Arial"/>
              </w:rPr>
              <w:t>2</w:t>
            </w:r>
          </w:p>
        </w:tc>
        <w:tc>
          <w:tcPr>
            <w:tcW w:w="2070" w:type="dxa"/>
          </w:tcPr>
          <w:p w:rsidR="00A0098E" w:rsidRPr="00C52816" w:rsidRDefault="00A0098E" w:rsidP="00262017">
            <w:pPr>
              <w:ind w:right="-805"/>
              <w:rPr>
                <w:rFonts w:ascii="Arial" w:hAnsi="Arial" w:cs="Arial"/>
              </w:rPr>
            </w:pPr>
            <w:r w:rsidRPr="00C52816">
              <w:rPr>
                <w:rFonts w:ascii="Arial" w:hAnsi="Arial" w:cs="Arial"/>
              </w:rPr>
              <w:t>Crew training and familiarization</w:t>
            </w:r>
          </w:p>
        </w:tc>
        <w:tc>
          <w:tcPr>
            <w:tcW w:w="4410" w:type="dxa"/>
          </w:tcPr>
          <w:p w:rsidR="00A0098E" w:rsidRPr="00C52816" w:rsidRDefault="00A0098E" w:rsidP="00262017">
            <w:pPr>
              <w:rPr>
                <w:rFonts w:ascii="Arial" w:hAnsi="Arial" w:cs="Arial"/>
              </w:rPr>
            </w:pPr>
            <w:r w:rsidRPr="00C52816">
              <w:rPr>
                <w:rFonts w:ascii="Arial" w:hAnsi="Arial" w:cs="Arial"/>
              </w:rPr>
              <w:t>Inductions, familiarization and trainings as per SMS</w:t>
            </w:r>
          </w:p>
          <w:p w:rsidR="00A0098E" w:rsidRPr="00C52816" w:rsidRDefault="00A0098E" w:rsidP="00262017">
            <w:pPr>
              <w:rPr>
                <w:rFonts w:ascii="Arial" w:hAnsi="Arial" w:cs="Arial"/>
              </w:rPr>
            </w:pPr>
            <w:r w:rsidRPr="00C52816">
              <w:rPr>
                <w:rFonts w:ascii="Arial" w:hAnsi="Arial" w:cs="Arial"/>
              </w:rPr>
              <w:t>Drills performed as per regulations and SMS</w:t>
            </w: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2070" w:type="dxa"/>
          </w:tcPr>
          <w:p w:rsidR="00A0098E" w:rsidRPr="00C52816" w:rsidRDefault="00A0098E" w:rsidP="00262017">
            <w:pPr>
              <w:ind w:right="-805"/>
              <w:rPr>
                <w:rFonts w:ascii="Arial" w:hAnsi="Arial" w:cs="Arial"/>
              </w:rPr>
            </w:pPr>
          </w:p>
        </w:tc>
        <w:tc>
          <w:tcPr>
            <w:tcW w:w="4410" w:type="dxa"/>
          </w:tcPr>
          <w:p w:rsidR="00A0098E" w:rsidRPr="00C52816" w:rsidRDefault="00A0098E" w:rsidP="00262017">
            <w:pPr>
              <w:rPr>
                <w:rFonts w:ascii="Arial" w:hAnsi="Arial" w:cs="Arial"/>
              </w:rPr>
            </w:pPr>
          </w:p>
        </w:tc>
        <w:tc>
          <w:tcPr>
            <w:tcW w:w="1170" w:type="dxa"/>
          </w:tcPr>
          <w:p w:rsidR="00A0098E" w:rsidRPr="00C52816" w:rsidRDefault="00A0098E" w:rsidP="00262017">
            <w:pPr>
              <w:ind w:right="-805"/>
              <w:rPr>
                <w:rFonts w:ascii="Arial" w:hAnsi="Arial" w:cs="Arial"/>
              </w:rPr>
            </w:pPr>
          </w:p>
        </w:tc>
        <w:tc>
          <w:tcPr>
            <w:tcW w:w="990" w:type="dxa"/>
          </w:tcPr>
          <w:p w:rsidR="00A0098E" w:rsidRPr="00C52816" w:rsidRDefault="00A0098E" w:rsidP="00262017">
            <w:pPr>
              <w:ind w:right="-805"/>
              <w:rPr>
                <w:rFonts w:ascii="Arial" w:hAnsi="Arial" w:cs="Arial"/>
              </w:rPr>
            </w:pPr>
          </w:p>
        </w:tc>
        <w:tc>
          <w:tcPr>
            <w:tcW w:w="1080" w:type="dxa"/>
          </w:tcPr>
          <w:p w:rsidR="00A0098E" w:rsidRPr="00C52816" w:rsidRDefault="00A0098E" w:rsidP="00262017">
            <w:pPr>
              <w:ind w:right="-805"/>
              <w:rPr>
                <w:rFonts w:ascii="Arial" w:hAnsi="Arial" w:cs="Arial"/>
              </w:rPr>
            </w:pPr>
          </w:p>
        </w:tc>
      </w:tr>
    </w:tbl>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p w:rsidR="00A0098E" w:rsidRPr="00C52816" w:rsidRDefault="00A0098E" w:rsidP="00A0098E">
      <w:pPr>
        <w:ind w:right="-805"/>
        <w:rPr>
          <w:rFonts w:ascii="Arial" w:hAnsi="Arial" w:cs="Arial"/>
          <w:b/>
        </w:rPr>
      </w:pPr>
    </w:p>
    <w:tbl>
      <w:tblPr>
        <w:tblW w:w="9990" w:type="dxa"/>
        <w:tblInd w:w="-7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450"/>
        <w:gridCol w:w="6840"/>
        <w:gridCol w:w="1890"/>
        <w:gridCol w:w="810"/>
      </w:tblGrid>
      <w:tr w:rsidR="00A0098E" w:rsidRPr="00C52816" w:rsidTr="00262017">
        <w:trPr>
          <w:trHeight w:val="388"/>
        </w:trPr>
        <w:tc>
          <w:tcPr>
            <w:tcW w:w="450" w:type="dxa"/>
            <w:tcBorders>
              <w:top w:val="double" w:sz="4" w:space="0" w:color="auto"/>
              <w:bottom w:val="single" w:sz="4" w:space="0" w:color="auto"/>
            </w:tcBorders>
          </w:tcPr>
          <w:p w:rsidR="00A0098E" w:rsidRPr="00C52816" w:rsidRDefault="00A0098E" w:rsidP="00262017">
            <w:pPr>
              <w:ind w:right="-805"/>
              <w:rPr>
                <w:rFonts w:ascii="Arial" w:hAnsi="Arial" w:cs="Arial"/>
                <w:b/>
              </w:rPr>
            </w:pPr>
            <w:r w:rsidRPr="00C52816">
              <w:rPr>
                <w:rFonts w:ascii="Arial" w:hAnsi="Arial" w:cs="Arial"/>
                <w:b/>
              </w:rPr>
              <w:t>No</w:t>
            </w:r>
          </w:p>
        </w:tc>
        <w:tc>
          <w:tcPr>
            <w:tcW w:w="6840" w:type="dxa"/>
            <w:tcBorders>
              <w:top w:val="double" w:sz="4" w:space="0" w:color="auto"/>
              <w:bottom w:val="single" w:sz="4" w:space="0" w:color="auto"/>
            </w:tcBorders>
          </w:tcPr>
          <w:p w:rsidR="00A0098E" w:rsidRPr="00C52816" w:rsidRDefault="00A0098E" w:rsidP="00262017">
            <w:pPr>
              <w:ind w:right="-805"/>
              <w:jc w:val="center"/>
              <w:rPr>
                <w:rFonts w:ascii="Arial" w:hAnsi="Arial" w:cs="Arial"/>
                <w:b/>
              </w:rPr>
            </w:pPr>
            <w:r w:rsidRPr="00C52816">
              <w:rPr>
                <w:rFonts w:ascii="Arial" w:hAnsi="Arial" w:cs="Arial"/>
                <w:b/>
              </w:rPr>
              <w:t>Comments</w:t>
            </w:r>
          </w:p>
        </w:tc>
        <w:tc>
          <w:tcPr>
            <w:tcW w:w="1890" w:type="dxa"/>
            <w:tcBorders>
              <w:top w:val="double" w:sz="4" w:space="0" w:color="auto"/>
              <w:bottom w:val="single" w:sz="4" w:space="0" w:color="auto"/>
            </w:tcBorders>
          </w:tcPr>
          <w:p w:rsidR="00A0098E" w:rsidRPr="00C52816" w:rsidRDefault="00A0098E" w:rsidP="00262017">
            <w:pPr>
              <w:ind w:right="-805"/>
              <w:rPr>
                <w:rFonts w:ascii="Arial" w:hAnsi="Arial" w:cs="Arial"/>
                <w:b/>
              </w:rPr>
            </w:pPr>
            <w:r w:rsidRPr="00C52816">
              <w:rPr>
                <w:rFonts w:ascii="Arial" w:hAnsi="Arial" w:cs="Arial"/>
                <w:b/>
              </w:rPr>
              <w:t>Action*</w:t>
            </w:r>
          </w:p>
        </w:tc>
        <w:tc>
          <w:tcPr>
            <w:tcW w:w="810" w:type="dxa"/>
            <w:tcBorders>
              <w:top w:val="double" w:sz="4" w:space="0" w:color="auto"/>
              <w:bottom w:val="single" w:sz="4" w:space="0" w:color="auto"/>
            </w:tcBorders>
          </w:tcPr>
          <w:p w:rsidR="00A0098E" w:rsidRPr="00C52816" w:rsidRDefault="00A0098E" w:rsidP="00262017">
            <w:pPr>
              <w:ind w:right="-805"/>
              <w:rPr>
                <w:rFonts w:ascii="Arial" w:hAnsi="Arial" w:cs="Arial"/>
                <w:b/>
              </w:rPr>
            </w:pPr>
            <w:r w:rsidRPr="00C52816">
              <w:rPr>
                <w:rFonts w:ascii="Arial" w:hAnsi="Arial" w:cs="Arial"/>
                <w:b/>
              </w:rPr>
              <w:t>By*</w:t>
            </w:r>
          </w:p>
        </w:tc>
      </w:tr>
      <w:tr w:rsidR="00A0098E" w:rsidRPr="00C52816" w:rsidTr="00262017">
        <w:tc>
          <w:tcPr>
            <w:tcW w:w="450" w:type="dxa"/>
            <w:tcBorders>
              <w:top w:val="single" w:sz="4" w:space="0" w:color="auto"/>
            </w:tcBorders>
          </w:tcPr>
          <w:p w:rsidR="00A0098E" w:rsidRPr="00C52816" w:rsidRDefault="00A0098E" w:rsidP="00262017">
            <w:pPr>
              <w:ind w:right="-805"/>
              <w:rPr>
                <w:rFonts w:ascii="Arial" w:hAnsi="Arial" w:cs="Arial"/>
              </w:rPr>
            </w:pPr>
          </w:p>
        </w:tc>
        <w:tc>
          <w:tcPr>
            <w:tcW w:w="6840" w:type="dxa"/>
            <w:tcBorders>
              <w:top w:val="single" w:sz="4" w:space="0" w:color="auto"/>
            </w:tcBorders>
          </w:tcPr>
          <w:p w:rsidR="00A0098E" w:rsidRPr="00C52816" w:rsidRDefault="00A0098E" w:rsidP="00262017">
            <w:pPr>
              <w:ind w:right="-805"/>
              <w:rPr>
                <w:rFonts w:ascii="Arial" w:hAnsi="Arial" w:cs="Arial"/>
              </w:rPr>
            </w:pPr>
          </w:p>
        </w:tc>
        <w:tc>
          <w:tcPr>
            <w:tcW w:w="1890" w:type="dxa"/>
            <w:tcBorders>
              <w:top w:val="single" w:sz="4" w:space="0" w:color="auto"/>
            </w:tcBorders>
          </w:tcPr>
          <w:p w:rsidR="00A0098E" w:rsidRPr="00C52816" w:rsidRDefault="00A0098E" w:rsidP="00262017">
            <w:pPr>
              <w:ind w:right="-805"/>
              <w:rPr>
                <w:rFonts w:ascii="Arial" w:hAnsi="Arial" w:cs="Arial"/>
              </w:rPr>
            </w:pPr>
          </w:p>
        </w:tc>
        <w:tc>
          <w:tcPr>
            <w:tcW w:w="810" w:type="dxa"/>
            <w:tcBorders>
              <w:top w:val="single" w:sz="4" w:space="0" w:color="auto"/>
            </w:tcBorders>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r w:rsidR="00A0098E" w:rsidRPr="00C52816" w:rsidTr="00262017">
        <w:tc>
          <w:tcPr>
            <w:tcW w:w="450" w:type="dxa"/>
          </w:tcPr>
          <w:p w:rsidR="00A0098E" w:rsidRPr="00C52816" w:rsidRDefault="00A0098E" w:rsidP="00262017">
            <w:pPr>
              <w:ind w:right="-805"/>
              <w:rPr>
                <w:rFonts w:ascii="Arial" w:hAnsi="Arial" w:cs="Arial"/>
              </w:rPr>
            </w:pPr>
          </w:p>
        </w:tc>
        <w:tc>
          <w:tcPr>
            <w:tcW w:w="6840" w:type="dxa"/>
          </w:tcPr>
          <w:p w:rsidR="00A0098E" w:rsidRPr="00C52816" w:rsidRDefault="00A0098E" w:rsidP="00262017">
            <w:pPr>
              <w:ind w:right="-805"/>
              <w:rPr>
                <w:rFonts w:ascii="Arial" w:hAnsi="Arial" w:cs="Arial"/>
              </w:rPr>
            </w:pPr>
          </w:p>
        </w:tc>
        <w:tc>
          <w:tcPr>
            <w:tcW w:w="1890" w:type="dxa"/>
          </w:tcPr>
          <w:p w:rsidR="00A0098E" w:rsidRPr="00C52816" w:rsidRDefault="00A0098E" w:rsidP="00262017">
            <w:pPr>
              <w:ind w:right="-805"/>
              <w:rPr>
                <w:rFonts w:ascii="Arial" w:hAnsi="Arial" w:cs="Arial"/>
              </w:rPr>
            </w:pPr>
          </w:p>
        </w:tc>
        <w:tc>
          <w:tcPr>
            <w:tcW w:w="810" w:type="dxa"/>
          </w:tcPr>
          <w:p w:rsidR="00A0098E" w:rsidRPr="00C52816" w:rsidRDefault="00A0098E" w:rsidP="00262017">
            <w:pPr>
              <w:ind w:right="-805"/>
              <w:rPr>
                <w:rFonts w:ascii="Arial" w:hAnsi="Arial" w:cs="Arial"/>
              </w:rPr>
            </w:pPr>
          </w:p>
        </w:tc>
      </w:tr>
    </w:tbl>
    <w:p w:rsidR="00A0098E" w:rsidRPr="00C52816" w:rsidRDefault="00A0098E" w:rsidP="00A0098E">
      <w:pPr>
        <w:ind w:right="-805"/>
        <w:rPr>
          <w:rFonts w:ascii="Arial" w:hAnsi="Arial" w:cs="Arial"/>
        </w:rPr>
      </w:pPr>
    </w:p>
    <w:p w:rsidR="00A0098E" w:rsidRPr="00C52816" w:rsidRDefault="00A0098E" w:rsidP="00A0098E">
      <w:pPr>
        <w:ind w:right="-805"/>
        <w:rPr>
          <w:rFonts w:ascii="Arial" w:hAnsi="Arial" w:cs="Arial"/>
        </w:rPr>
      </w:pPr>
      <w:r w:rsidRPr="00C52816">
        <w:rPr>
          <w:rFonts w:ascii="Arial" w:hAnsi="Arial" w:cs="Arial"/>
        </w:rPr>
        <w:t>*Action” By” O = Office,   S = Ship,    Y = Shipyard/Workshop,   R = Riding Squad,   T = Technician/ Service engineers</w:t>
      </w:r>
    </w:p>
    <w:p w:rsidR="00A0098E" w:rsidRPr="00C52816" w:rsidRDefault="00A0098E" w:rsidP="00A0098E">
      <w:pPr>
        <w:ind w:right="-805"/>
        <w:rPr>
          <w:rFonts w:ascii="Arial" w:hAnsi="Arial" w:cs="Arial"/>
          <w:b/>
          <w:i/>
        </w:rPr>
      </w:pPr>
    </w:p>
    <w:p w:rsidR="00A0098E" w:rsidRPr="00C52816" w:rsidRDefault="00A0098E" w:rsidP="00A0098E">
      <w:pPr>
        <w:ind w:right="-805"/>
        <w:rPr>
          <w:rFonts w:ascii="Arial" w:hAnsi="Arial" w:cs="Arial"/>
          <w:b/>
          <w:i/>
        </w:rPr>
      </w:pPr>
      <w:r w:rsidRPr="00C52816">
        <w:rPr>
          <w:rFonts w:ascii="Arial" w:hAnsi="Arial" w:cs="Arial"/>
          <w:b/>
          <w:i/>
        </w:rPr>
        <w:t>Add additional pages as necessary: ______ pages added</w:t>
      </w:r>
    </w:p>
    <w:tbl>
      <w:tblPr>
        <w:tblW w:w="0" w:type="auto"/>
        <w:tblInd w:w="-1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9960"/>
      </w:tblGrid>
      <w:tr w:rsidR="00A0098E" w:rsidRPr="00C52816" w:rsidTr="00262017">
        <w:trPr>
          <w:cantSplit/>
          <w:trHeight w:val="545"/>
        </w:trPr>
        <w:tc>
          <w:tcPr>
            <w:tcW w:w="9960" w:type="dxa"/>
            <w:tcBorders>
              <w:bottom w:val="single" w:sz="4" w:space="0" w:color="auto"/>
            </w:tcBorders>
          </w:tcPr>
          <w:p w:rsidR="00A0098E" w:rsidRPr="00C52816" w:rsidRDefault="00A0098E" w:rsidP="00262017">
            <w:pPr>
              <w:rPr>
                <w:rFonts w:ascii="Arial" w:hAnsi="Arial" w:cs="Arial"/>
                <w:sz w:val="16"/>
              </w:rPr>
            </w:pPr>
          </w:p>
          <w:p w:rsidR="00A0098E" w:rsidRPr="00C52816" w:rsidRDefault="00A0098E" w:rsidP="00262017">
            <w:pPr>
              <w:pStyle w:val="Heading1"/>
              <w:rPr>
                <w:rFonts w:cs="Arial"/>
              </w:rPr>
            </w:pPr>
            <w:bookmarkStart w:id="20" w:name="_Toc57636546"/>
            <w:r w:rsidRPr="00C52816">
              <w:rPr>
                <w:rFonts w:cs="Arial"/>
              </w:rPr>
              <w:t>CREW APPRAISAL</w:t>
            </w:r>
            <w:bookmarkEnd w:id="20"/>
          </w:p>
        </w:tc>
      </w:tr>
      <w:tr w:rsidR="00A0098E" w:rsidRPr="00C52816" w:rsidTr="00262017">
        <w:trPr>
          <w:trHeight w:val="1826"/>
        </w:trPr>
        <w:tc>
          <w:tcPr>
            <w:tcW w:w="9960" w:type="dxa"/>
            <w:tcBorders>
              <w:top w:val="single" w:sz="4" w:space="0" w:color="auto"/>
              <w:bottom w:val="single" w:sz="4" w:space="0" w:color="auto"/>
            </w:tcBorders>
          </w:tcPr>
          <w:p w:rsidR="00A0098E" w:rsidRPr="00C52816" w:rsidRDefault="00A0098E" w:rsidP="00262017">
            <w:pPr>
              <w:rPr>
                <w:rFonts w:ascii="Arial" w:hAnsi="Arial" w:cs="Arial"/>
              </w:rPr>
            </w:pPr>
          </w:p>
          <w:p w:rsidR="00A0098E" w:rsidRPr="00C52816" w:rsidRDefault="00A0098E" w:rsidP="00262017">
            <w:pPr>
              <w:rPr>
                <w:rFonts w:ascii="Arial" w:hAnsi="Arial" w:cs="Arial"/>
              </w:rPr>
            </w:pPr>
            <w:r w:rsidRPr="00C52816">
              <w:rPr>
                <w:rFonts w:ascii="Arial" w:hAnsi="Arial" w:cs="Arial"/>
                <w:b/>
              </w:rPr>
              <w:t>MASTER                       :</w:t>
            </w:r>
          </w:p>
          <w:p w:rsidR="00A0098E" w:rsidRPr="00C52816" w:rsidRDefault="00A0098E" w:rsidP="00262017">
            <w:pPr>
              <w:pStyle w:val="Header"/>
              <w:tabs>
                <w:tab w:val="clear" w:pos="4320"/>
                <w:tab w:val="clear" w:pos="8640"/>
              </w:tabs>
              <w:rPr>
                <w:rFonts w:ascii="Arial" w:hAnsi="Arial" w:cs="Arial"/>
                <w:b/>
              </w:rPr>
            </w:pPr>
          </w:p>
          <w:p w:rsidR="00A0098E" w:rsidRPr="00C52816" w:rsidRDefault="00A0098E" w:rsidP="00262017">
            <w:pPr>
              <w:rPr>
                <w:rFonts w:ascii="Arial" w:hAnsi="Arial" w:cs="Arial"/>
              </w:rPr>
            </w:pPr>
            <w:r w:rsidRPr="00C52816">
              <w:rPr>
                <w:rFonts w:ascii="Arial" w:hAnsi="Arial" w:cs="Arial"/>
                <w:b/>
              </w:rPr>
              <w:t>STAFF CAPTAIN         :</w:t>
            </w:r>
          </w:p>
          <w:p w:rsidR="00A0098E" w:rsidRPr="00C52816" w:rsidRDefault="00A0098E" w:rsidP="00262017">
            <w:pPr>
              <w:rPr>
                <w:rFonts w:ascii="Arial" w:hAnsi="Arial" w:cs="Arial"/>
                <w:b/>
              </w:rPr>
            </w:pPr>
          </w:p>
          <w:p w:rsidR="00A0098E" w:rsidRPr="00C52816" w:rsidRDefault="00A0098E" w:rsidP="00262017">
            <w:pPr>
              <w:rPr>
                <w:rFonts w:ascii="Arial" w:hAnsi="Arial" w:cs="Arial"/>
              </w:rPr>
            </w:pPr>
            <w:r w:rsidRPr="00C52816">
              <w:rPr>
                <w:rFonts w:ascii="Arial" w:hAnsi="Arial" w:cs="Arial"/>
                <w:b/>
              </w:rPr>
              <w:t>CHIEF ENGINEER       :</w:t>
            </w:r>
          </w:p>
          <w:p w:rsidR="00A0098E" w:rsidRPr="00C52816" w:rsidRDefault="00A0098E" w:rsidP="00262017">
            <w:pPr>
              <w:rPr>
                <w:rFonts w:ascii="Arial" w:hAnsi="Arial" w:cs="Arial"/>
                <w:b/>
              </w:rPr>
            </w:pPr>
          </w:p>
          <w:p w:rsidR="00A0098E" w:rsidRPr="00C52816" w:rsidRDefault="00A0098E" w:rsidP="00262017">
            <w:pPr>
              <w:rPr>
                <w:rFonts w:ascii="Arial" w:hAnsi="Arial" w:cs="Arial"/>
              </w:rPr>
            </w:pPr>
            <w:r w:rsidRPr="00C52816">
              <w:rPr>
                <w:rFonts w:ascii="Arial" w:hAnsi="Arial" w:cs="Arial"/>
                <w:b/>
              </w:rPr>
              <w:t>STAFF ENGINEER      :</w:t>
            </w:r>
          </w:p>
          <w:p w:rsidR="00A0098E" w:rsidRPr="00C52816" w:rsidRDefault="00A0098E" w:rsidP="00262017">
            <w:pPr>
              <w:rPr>
                <w:rFonts w:ascii="Arial" w:hAnsi="Arial" w:cs="Arial"/>
                <w:b/>
              </w:rPr>
            </w:pPr>
          </w:p>
          <w:p w:rsidR="00A0098E" w:rsidRPr="00C52816" w:rsidRDefault="00A0098E" w:rsidP="00262017">
            <w:pPr>
              <w:rPr>
                <w:rFonts w:ascii="Arial" w:hAnsi="Arial" w:cs="Arial"/>
              </w:rPr>
            </w:pPr>
            <w:r w:rsidRPr="00C52816">
              <w:rPr>
                <w:rFonts w:ascii="Arial" w:hAnsi="Arial" w:cs="Arial"/>
                <w:b/>
              </w:rPr>
              <w:t>HOTEL DIRECTOR     :</w:t>
            </w:r>
          </w:p>
        </w:tc>
      </w:tr>
      <w:tr w:rsidR="00A0098E" w:rsidRPr="00C52816" w:rsidTr="00262017">
        <w:trPr>
          <w:trHeight w:val="1740"/>
        </w:trPr>
        <w:tc>
          <w:tcPr>
            <w:tcW w:w="9960" w:type="dxa"/>
            <w:tcBorders>
              <w:top w:val="single" w:sz="4" w:space="0" w:color="auto"/>
              <w:bottom w:val="single" w:sz="4" w:space="0" w:color="auto"/>
            </w:tcBorders>
          </w:tcPr>
          <w:p w:rsidR="00A0098E" w:rsidRPr="00C52816" w:rsidRDefault="00A0098E" w:rsidP="00262017">
            <w:pPr>
              <w:rPr>
                <w:rFonts w:ascii="Arial" w:hAnsi="Arial" w:cs="Arial"/>
              </w:rPr>
            </w:pPr>
          </w:p>
          <w:p w:rsidR="00A0098E" w:rsidRPr="00C52816" w:rsidRDefault="00A0098E" w:rsidP="00262017">
            <w:pPr>
              <w:rPr>
                <w:rFonts w:ascii="Arial" w:hAnsi="Arial" w:cs="Arial"/>
              </w:rPr>
            </w:pPr>
            <w:r w:rsidRPr="00C52816">
              <w:rPr>
                <w:rFonts w:ascii="Arial" w:hAnsi="Arial" w:cs="Arial"/>
                <w:b/>
              </w:rPr>
              <w:t>GENERAL COMMENTS AND / OR ANY PARTICULAR NOTATION</w:t>
            </w:r>
            <w:r w:rsidRPr="00C52816">
              <w:rPr>
                <w:rFonts w:ascii="Arial" w:hAnsi="Arial" w:cs="Arial"/>
              </w:rPr>
              <w:t>:</w:t>
            </w:r>
          </w:p>
        </w:tc>
      </w:tr>
      <w:tr w:rsidR="00A0098E" w:rsidRPr="00C52816" w:rsidTr="00262017">
        <w:trPr>
          <w:trHeight w:val="2040"/>
        </w:trPr>
        <w:tc>
          <w:tcPr>
            <w:tcW w:w="9960" w:type="dxa"/>
            <w:tcBorders>
              <w:top w:val="single" w:sz="4" w:space="0" w:color="auto"/>
            </w:tcBorders>
          </w:tcPr>
          <w:p w:rsidR="00A0098E" w:rsidRPr="00C52816" w:rsidRDefault="00A0098E" w:rsidP="00262017">
            <w:pPr>
              <w:rPr>
                <w:rFonts w:ascii="Arial" w:hAnsi="Arial" w:cs="Arial"/>
              </w:rPr>
            </w:pPr>
          </w:p>
          <w:p w:rsidR="00A0098E" w:rsidRPr="00C52816" w:rsidRDefault="00A0098E" w:rsidP="00262017">
            <w:pPr>
              <w:rPr>
                <w:rFonts w:ascii="Arial" w:hAnsi="Arial" w:cs="Arial"/>
              </w:rPr>
            </w:pPr>
            <w:r w:rsidRPr="00C52816">
              <w:rPr>
                <w:rFonts w:ascii="Arial" w:hAnsi="Arial" w:cs="Arial"/>
                <w:b/>
              </w:rPr>
              <w:t>ANY ACTION TO BE TAKEN OR RECOMMENDATIONS</w:t>
            </w:r>
            <w:r w:rsidRPr="00C52816">
              <w:rPr>
                <w:rFonts w:ascii="Arial" w:hAnsi="Arial" w:cs="Arial"/>
              </w:rPr>
              <w:t>:</w:t>
            </w:r>
          </w:p>
        </w:tc>
      </w:tr>
    </w:tbl>
    <w:p w:rsidR="00A0098E" w:rsidRPr="00C52816" w:rsidRDefault="00A0098E" w:rsidP="00A0098E">
      <w:pPr>
        <w:ind w:left="-142"/>
        <w:rPr>
          <w:rFonts w:ascii="Arial" w:hAnsi="Arial" w:cs="Arial"/>
        </w:rPr>
      </w:pPr>
      <w:r w:rsidRPr="00C52816">
        <w:rPr>
          <w:rFonts w:ascii="Arial" w:hAnsi="Arial" w:cs="Arial"/>
        </w:rPr>
        <w:t xml:space="preserve">*   Separate SUPERINTENDENTS APPRAISAL OF SHIPBOARD PERSONNEL forms should be used for </w:t>
      </w:r>
    </w:p>
    <w:p w:rsidR="00A0098E" w:rsidRPr="00C52816" w:rsidRDefault="00A0098E" w:rsidP="00A0098E">
      <w:pPr>
        <w:ind w:left="-142"/>
        <w:rPr>
          <w:rFonts w:ascii="Arial" w:hAnsi="Arial" w:cs="Arial"/>
        </w:rPr>
      </w:pPr>
      <w:r w:rsidRPr="00C52816">
        <w:rPr>
          <w:rFonts w:ascii="Arial" w:hAnsi="Arial" w:cs="Arial"/>
        </w:rPr>
        <w:t xml:space="preserve">    appraising the Master and Officers (as required)</w:t>
      </w:r>
    </w:p>
    <w:tbl>
      <w:tblPr>
        <w:tblW w:w="0" w:type="auto"/>
        <w:tblInd w:w="-17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290"/>
        <w:gridCol w:w="600"/>
        <w:gridCol w:w="1140"/>
        <w:gridCol w:w="658"/>
        <w:gridCol w:w="1142"/>
        <w:gridCol w:w="843"/>
        <w:gridCol w:w="297"/>
        <w:gridCol w:w="1404"/>
        <w:gridCol w:w="366"/>
        <w:gridCol w:w="910"/>
        <w:gridCol w:w="1370"/>
      </w:tblGrid>
      <w:tr w:rsidR="00A0098E" w:rsidRPr="00C52816" w:rsidTr="00262017">
        <w:trPr>
          <w:trHeight w:val="570"/>
        </w:trPr>
        <w:tc>
          <w:tcPr>
            <w:tcW w:w="10020" w:type="dxa"/>
            <w:gridSpan w:val="11"/>
            <w:tcBorders>
              <w:bottom w:val="single" w:sz="4" w:space="0" w:color="auto"/>
            </w:tcBorders>
          </w:tcPr>
          <w:p w:rsidR="00A0098E" w:rsidRPr="00C52816" w:rsidRDefault="00A0098E" w:rsidP="00262017">
            <w:pPr>
              <w:rPr>
                <w:rFonts w:ascii="Arial" w:hAnsi="Arial" w:cs="Arial"/>
                <w:sz w:val="16"/>
              </w:rPr>
            </w:pPr>
          </w:p>
          <w:p w:rsidR="00A0098E" w:rsidRPr="00C52816" w:rsidRDefault="00A0098E" w:rsidP="00262017">
            <w:pPr>
              <w:pStyle w:val="Heading1"/>
              <w:rPr>
                <w:rFonts w:cs="Arial"/>
              </w:rPr>
            </w:pPr>
            <w:bookmarkStart w:id="21" w:name="_Toc57636547"/>
            <w:r w:rsidRPr="00C52816">
              <w:rPr>
                <w:rFonts w:cs="Arial"/>
              </w:rPr>
              <w:t>SHIP’S PERFORMANCE REPORT</w:t>
            </w:r>
            <w:bookmarkEnd w:id="21"/>
          </w:p>
        </w:tc>
      </w:tr>
      <w:tr w:rsidR="00A0098E" w:rsidRPr="00C52816" w:rsidTr="00262017">
        <w:trPr>
          <w:trHeight w:val="1050"/>
        </w:trPr>
        <w:tc>
          <w:tcPr>
            <w:tcW w:w="1290" w:type="dxa"/>
            <w:tcBorders>
              <w:top w:val="single" w:sz="4" w:space="0" w:color="auto"/>
              <w:bottom w:val="single" w:sz="4" w:space="0" w:color="auto"/>
              <w:right w:val="single" w:sz="4" w:space="0" w:color="auto"/>
            </w:tcBorders>
          </w:tcPr>
          <w:p w:rsidR="00A0098E" w:rsidRPr="00C52816" w:rsidRDefault="00A0098E" w:rsidP="00262017">
            <w:pPr>
              <w:jc w:val="center"/>
              <w:rPr>
                <w:rFonts w:ascii="Arial" w:hAnsi="Arial" w:cs="Arial"/>
              </w:rPr>
            </w:pPr>
            <w:r w:rsidRPr="00C52816">
              <w:rPr>
                <w:rFonts w:ascii="Arial" w:hAnsi="Arial" w:cs="Arial"/>
              </w:rPr>
              <w:t>*</w:t>
            </w:r>
          </w:p>
          <w:p w:rsidR="00A0098E" w:rsidRPr="00C52816" w:rsidRDefault="00A0098E" w:rsidP="00262017">
            <w:pPr>
              <w:jc w:val="center"/>
              <w:rPr>
                <w:rFonts w:ascii="Arial" w:hAnsi="Arial" w:cs="Arial"/>
              </w:rPr>
            </w:pPr>
            <w:r w:rsidRPr="00C52816">
              <w:rPr>
                <w:rFonts w:ascii="Arial" w:hAnsi="Arial" w:cs="Arial"/>
              </w:rPr>
              <w:t>AVERAGE</w:t>
            </w:r>
          </w:p>
          <w:p w:rsidR="00A0098E" w:rsidRPr="00C52816" w:rsidRDefault="00A0098E" w:rsidP="00262017">
            <w:pPr>
              <w:jc w:val="center"/>
              <w:rPr>
                <w:rFonts w:ascii="Arial" w:hAnsi="Arial" w:cs="Arial"/>
              </w:rPr>
            </w:pPr>
            <w:r w:rsidRPr="00C52816">
              <w:rPr>
                <w:rFonts w:ascii="Arial" w:hAnsi="Arial" w:cs="Arial"/>
              </w:rPr>
              <w:t>SPEED</w:t>
            </w:r>
          </w:p>
          <w:p w:rsidR="00A0098E" w:rsidRPr="00C52816" w:rsidRDefault="00A0098E" w:rsidP="00262017">
            <w:pPr>
              <w:jc w:val="center"/>
              <w:rPr>
                <w:rFonts w:ascii="Arial" w:hAnsi="Arial" w:cs="Arial"/>
              </w:rPr>
            </w:pPr>
            <w:r w:rsidRPr="00C52816">
              <w:rPr>
                <w:rFonts w:ascii="Arial" w:hAnsi="Arial" w:cs="Arial"/>
              </w:rPr>
              <w:t>(KNOTS)</w:t>
            </w:r>
          </w:p>
        </w:tc>
        <w:tc>
          <w:tcPr>
            <w:tcW w:w="1740" w:type="dxa"/>
            <w:gridSpan w:val="2"/>
            <w:tcBorders>
              <w:top w:val="sing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rPr>
            </w:pPr>
            <w:r w:rsidRPr="00C52816">
              <w:rPr>
                <w:rFonts w:ascii="Arial" w:hAnsi="Arial" w:cs="Arial"/>
              </w:rPr>
              <w:t>*</w:t>
            </w:r>
          </w:p>
          <w:p w:rsidR="00A0098E" w:rsidRPr="00C52816" w:rsidRDefault="00A0098E" w:rsidP="00262017">
            <w:pPr>
              <w:jc w:val="center"/>
              <w:rPr>
                <w:rFonts w:ascii="Arial" w:hAnsi="Arial" w:cs="Arial"/>
              </w:rPr>
            </w:pPr>
            <w:r w:rsidRPr="00C52816">
              <w:rPr>
                <w:rFonts w:ascii="Arial" w:hAnsi="Arial" w:cs="Arial"/>
              </w:rPr>
              <w:t>AVERAGE MAIN ENGINE</w:t>
            </w:r>
          </w:p>
          <w:p w:rsidR="00A0098E" w:rsidRPr="00C52816" w:rsidRDefault="00A0098E" w:rsidP="00262017">
            <w:pPr>
              <w:jc w:val="center"/>
              <w:rPr>
                <w:rFonts w:ascii="Arial" w:hAnsi="Arial" w:cs="Arial"/>
              </w:rPr>
            </w:pPr>
            <w:r w:rsidRPr="00C52816">
              <w:rPr>
                <w:rFonts w:ascii="Arial" w:hAnsi="Arial" w:cs="Arial"/>
              </w:rPr>
              <w:t>CONSUMPTION</w:t>
            </w:r>
          </w:p>
          <w:p w:rsidR="00A0098E" w:rsidRPr="00C52816" w:rsidRDefault="00A0098E" w:rsidP="00262017">
            <w:pPr>
              <w:jc w:val="center"/>
              <w:rPr>
                <w:rFonts w:ascii="Arial" w:hAnsi="Arial" w:cs="Arial"/>
              </w:rPr>
            </w:pPr>
            <w:r w:rsidRPr="00C52816">
              <w:rPr>
                <w:rFonts w:ascii="Arial" w:hAnsi="Arial" w:cs="Arial"/>
              </w:rPr>
              <w:t>(</w:t>
            </w:r>
            <w:proofErr w:type="spellStart"/>
            <w:r w:rsidRPr="00C52816">
              <w:rPr>
                <w:rFonts w:ascii="Arial" w:hAnsi="Arial" w:cs="Arial"/>
              </w:rPr>
              <w:t>tonnes</w:t>
            </w:r>
            <w:proofErr w:type="spellEnd"/>
            <w:r w:rsidRPr="00C52816">
              <w:rPr>
                <w:rFonts w:ascii="Arial" w:hAnsi="Arial" w:cs="Arial"/>
              </w:rPr>
              <w:t>/day)</w:t>
            </w:r>
          </w:p>
        </w:tc>
        <w:tc>
          <w:tcPr>
            <w:tcW w:w="1800" w:type="dxa"/>
            <w:gridSpan w:val="2"/>
            <w:tcBorders>
              <w:top w:val="sing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AVERAGE</w:t>
            </w:r>
          </w:p>
          <w:p w:rsidR="00A0098E" w:rsidRPr="00C52816" w:rsidRDefault="00A0098E" w:rsidP="00262017">
            <w:pPr>
              <w:jc w:val="center"/>
              <w:rPr>
                <w:rFonts w:ascii="Arial" w:hAnsi="Arial" w:cs="Arial"/>
              </w:rPr>
            </w:pPr>
            <w:r w:rsidRPr="00C52816">
              <w:rPr>
                <w:rFonts w:ascii="Arial" w:hAnsi="Arial" w:cs="Arial"/>
              </w:rPr>
              <w:t>AUXILIARY</w:t>
            </w:r>
          </w:p>
          <w:p w:rsidR="00A0098E" w:rsidRPr="00C52816" w:rsidRDefault="00A0098E" w:rsidP="00262017">
            <w:pPr>
              <w:jc w:val="center"/>
              <w:rPr>
                <w:rFonts w:ascii="Arial" w:hAnsi="Arial" w:cs="Arial"/>
              </w:rPr>
            </w:pPr>
            <w:r w:rsidRPr="00C52816">
              <w:rPr>
                <w:rFonts w:ascii="Arial" w:hAnsi="Arial" w:cs="Arial"/>
              </w:rPr>
              <w:t>CONSUMPTION</w:t>
            </w:r>
          </w:p>
          <w:p w:rsidR="00A0098E" w:rsidRPr="00C52816" w:rsidRDefault="00A0098E" w:rsidP="00262017">
            <w:pPr>
              <w:jc w:val="center"/>
              <w:rPr>
                <w:rFonts w:ascii="Arial" w:hAnsi="Arial" w:cs="Arial"/>
              </w:rPr>
            </w:pPr>
            <w:r w:rsidRPr="00C52816">
              <w:rPr>
                <w:rFonts w:ascii="Arial" w:hAnsi="Arial" w:cs="Arial"/>
              </w:rPr>
              <w:t>(</w:t>
            </w:r>
            <w:proofErr w:type="spellStart"/>
            <w:r w:rsidRPr="00C52816">
              <w:rPr>
                <w:rFonts w:ascii="Arial" w:hAnsi="Arial" w:cs="Arial"/>
              </w:rPr>
              <w:t>tonnes</w:t>
            </w:r>
            <w:proofErr w:type="spellEnd"/>
            <w:r w:rsidRPr="00C52816">
              <w:rPr>
                <w:rFonts w:ascii="Arial" w:hAnsi="Arial" w:cs="Arial"/>
              </w:rPr>
              <w:t>/day)</w:t>
            </w:r>
          </w:p>
        </w:tc>
        <w:tc>
          <w:tcPr>
            <w:tcW w:w="1140" w:type="dxa"/>
            <w:gridSpan w:val="2"/>
            <w:tcBorders>
              <w:top w:val="sing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BOILERS</w:t>
            </w:r>
          </w:p>
          <w:p w:rsidR="00A0098E" w:rsidRPr="00C52816" w:rsidRDefault="00A0098E" w:rsidP="00262017">
            <w:pPr>
              <w:jc w:val="center"/>
              <w:rPr>
                <w:rFonts w:ascii="Arial" w:hAnsi="Arial" w:cs="Arial"/>
              </w:rPr>
            </w:pPr>
            <w:r w:rsidRPr="00C52816">
              <w:rPr>
                <w:rFonts w:ascii="Arial" w:hAnsi="Arial" w:cs="Arial"/>
              </w:rPr>
              <w:t>(</w:t>
            </w:r>
            <w:proofErr w:type="spellStart"/>
            <w:r w:rsidRPr="00C52816">
              <w:rPr>
                <w:rFonts w:ascii="Arial" w:hAnsi="Arial" w:cs="Arial"/>
              </w:rPr>
              <w:t>Tonnes</w:t>
            </w:r>
            <w:proofErr w:type="spellEnd"/>
            <w:r w:rsidRPr="00C52816">
              <w:rPr>
                <w:rFonts w:ascii="Arial" w:hAnsi="Arial" w:cs="Arial"/>
              </w:rPr>
              <w:t>/</w:t>
            </w:r>
          </w:p>
          <w:p w:rsidR="00A0098E" w:rsidRPr="00C52816" w:rsidRDefault="00A0098E" w:rsidP="00262017">
            <w:pPr>
              <w:jc w:val="center"/>
              <w:rPr>
                <w:rFonts w:ascii="Arial" w:hAnsi="Arial" w:cs="Arial"/>
              </w:rPr>
            </w:pPr>
            <w:r w:rsidRPr="00C52816">
              <w:rPr>
                <w:rFonts w:ascii="Arial" w:hAnsi="Arial" w:cs="Arial"/>
              </w:rPr>
              <w:t>Day)</w:t>
            </w:r>
          </w:p>
        </w:tc>
        <w:tc>
          <w:tcPr>
            <w:tcW w:w="1404" w:type="dxa"/>
            <w:tcBorders>
              <w:top w:val="sing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AVERAGE</w:t>
            </w:r>
          </w:p>
          <w:p w:rsidR="00A0098E" w:rsidRPr="00C52816" w:rsidRDefault="00A0098E" w:rsidP="00262017">
            <w:pPr>
              <w:jc w:val="center"/>
              <w:rPr>
                <w:rFonts w:ascii="Arial" w:hAnsi="Arial" w:cs="Arial"/>
              </w:rPr>
            </w:pPr>
            <w:r w:rsidRPr="00C52816">
              <w:rPr>
                <w:rFonts w:ascii="Arial" w:hAnsi="Arial" w:cs="Arial"/>
              </w:rPr>
              <w:t>F.W.</w:t>
            </w:r>
          </w:p>
          <w:p w:rsidR="00A0098E" w:rsidRPr="00C52816" w:rsidRDefault="00A0098E" w:rsidP="00262017">
            <w:pPr>
              <w:jc w:val="center"/>
              <w:rPr>
                <w:rFonts w:ascii="Arial" w:hAnsi="Arial" w:cs="Arial"/>
              </w:rPr>
            </w:pPr>
            <w:r w:rsidRPr="00C52816">
              <w:rPr>
                <w:rFonts w:ascii="Arial" w:hAnsi="Arial" w:cs="Arial"/>
              </w:rPr>
              <w:t>PROD.</w:t>
            </w:r>
          </w:p>
          <w:p w:rsidR="00A0098E" w:rsidRPr="00C52816" w:rsidRDefault="00A0098E" w:rsidP="00262017">
            <w:pPr>
              <w:jc w:val="center"/>
              <w:rPr>
                <w:rFonts w:ascii="Arial" w:hAnsi="Arial" w:cs="Arial"/>
              </w:rPr>
            </w:pPr>
            <w:r w:rsidRPr="00C52816">
              <w:rPr>
                <w:rFonts w:ascii="Arial" w:hAnsi="Arial" w:cs="Arial"/>
              </w:rPr>
              <w:t>(</w:t>
            </w:r>
            <w:proofErr w:type="spellStart"/>
            <w:r w:rsidRPr="00C52816">
              <w:rPr>
                <w:rFonts w:ascii="Arial" w:hAnsi="Arial" w:cs="Arial"/>
              </w:rPr>
              <w:t>tonnes</w:t>
            </w:r>
            <w:proofErr w:type="spellEnd"/>
            <w:r w:rsidRPr="00C52816">
              <w:rPr>
                <w:rFonts w:ascii="Arial" w:hAnsi="Arial" w:cs="Arial"/>
              </w:rPr>
              <w:t>/day)</w:t>
            </w:r>
          </w:p>
        </w:tc>
        <w:tc>
          <w:tcPr>
            <w:tcW w:w="1276" w:type="dxa"/>
            <w:gridSpan w:val="2"/>
            <w:tcBorders>
              <w:top w:val="sing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AVERAGE</w:t>
            </w:r>
          </w:p>
          <w:p w:rsidR="00A0098E" w:rsidRPr="00C52816" w:rsidRDefault="00A0098E" w:rsidP="00262017">
            <w:pPr>
              <w:jc w:val="center"/>
              <w:rPr>
                <w:rFonts w:ascii="Arial" w:hAnsi="Arial" w:cs="Arial"/>
              </w:rPr>
            </w:pPr>
            <w:r w:rsidRPr="00C52816">
              <w:rPr>
                <w:rFonts w:ascii="Arial" w:hAnsi="Arial" w:cs="Arial"/>
              </w:rPr>
              <w:t>F.W.</w:t>
            </w:r>
          </w:p>
          <w:p w:rsidR="00A0098E" w:rsidRPr="00C52816" w:rsidRDefault="00A0098E" w:rsidP="00262017">
            <w:pPr>
              <w:jc w:val="center"/>
              <w:rPr>
                <w:rFonts w:ascii="Arial" w:hAnsi="Arial" w:cs="Arial"/>
              </w:rPr>
            </w:pPr>
            <w:r w:rsidRPr="00C52816">
              <w:rPr>
                <w:rFonts w:ascii="Arial" w:hAnsi="Arial" w:cs="Arial"/>
              </w:rPr>
              <w:t>CONS.</w:t>
            </w:r>
          </w:p>
          <w:p w:rsidR="00A0098E" w:rsidRPr="00C52816" w:rsidRDefault="00A0098E" w:rsidP="00262017">
            <w:pPr>
              <w:jc w:val="center"/>
              <w:rPr>
                <w:rFonts w:ascii="Arial" w:hAnsi="Arial" w:cs="Arial"/>
              </w:rPr>
            </w:pPr>
            <w:r w:rsidRPr="00C52816">
              <w:rPr>
                <w:rFonts w:ascii="Arial" w:hAnsi="Arial" w:cs="Arial"/>
              </w:rPr>
              <w:t>(</w:t>
            </w:r>
            <w:proofErr w:type="spellStart"/>
            <w:r w:rsidRPr="00C52816">
              <w:rPr>
                <w:rFonts w:ascii="Arial" w:hAnsi="Arial" w:cs="Arial"/>
              </w:rPr>
              <w:t>tonnes</w:t>
            </w:r>
            <w:proofErr w:type="spellEnd"/>
            <w:r w:rsidRPr="00C52816">
              <w:rPr>
                <w:rFonts w:ascii="Arial" w:hAnsi="Arial" w:cs="Arial"/>
              </w:rPr>
              <w:t>/day)</w:t>
            </w:r>
          </w:p>
        </w:tc>
        <w:tc>
          <w:tcPr>
            <w:tcW w:w="1370" w:type="dxa"/>
            <w:tcBorders>
              <w:top w:val="single" w:sz="4" w:space="0" w:color="auto"/>
              <w:left w:val="single" w:sz="4" w:space="0" w:color="auto"/>
              <w:bottom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M.E.</w:t>
            </w:r>
          </w:p>
          <w:p w:rsidR="00A0098E" w:rsidRPr="00C52816" w:rsidRDefault="00A0098E" w:rsidP="00262017">
            <w:pPr>
              <w:jc w:val="center"/>
              <w:rPr>
                <w:rFonts w:ascii="Arial" w:hAnsi="Arial" w:cs="Arial"/>
              </w:rPr>
            </w:pPr>
            <w:r w:rsidRPr="00C52816">
              <w:rPr>
                <w:rFonts w:ascii="Arial" w:hAnsi="Arial" w:cs="Arial"/>
              </w:rPr>
              <w:t>TOTAL</w:t>
            </w:r>
          </w:p>
          <w:p w:rsidR="00A0098E" w:rsidRPr="00C52816" w:rsidRDefault="00A0098E" w:rsidP="00262017">
            <w:pPr>
              <w:jc w:val="center"/>
              <w:rPr>
                <w:rFonts w:ascii="Arial" w:hAnsi="Arial" w:cs="Arial"/>
              </w:rPr>
            </w:pPr>
            <w:r w:rsidRPr="00C52816">
              <w:rPr>
                <w:rFonts w:ascii="Arial" w:hAnsi="Arial" w:cs="Arial"/>
              </w:rPr>
              <w:t>RUNNING</w:t>
            </w:r>
          </w:p>
          <w:p w:rsidR="00A0098E" w:rsidRPr="00C52816" w:rsidRDefault="00A0098E" w:rsidP="00262017">
            <w:pPr>
              <w:jc w:val="center"/>
              <w:rPr>
                <w:rFonts w:ascii="Arial" w:hAnsi="Arial" w:cs="Arial"/>
              </w:rPr>
            </w:pPr>
            <w:r w:rsidRPr="00C52816">
              <w:rPr>
                <w:rFonts w:ascii="Arial" w:hAnsi="Arial" w:cs="Arial"/>
              </w:rPr>
              <w:t>HOURS</w:t>
            </w:r>
          </w:p>
        </w:tc>
      </w:tr>
      <w:tr w:rsidR="00A0098E" w:rsidRPr="00C52816" w:rsidTr="00262017">
        <w:trPr>
          <w:trHeight w:val="420"/>
        </w:trPr>
        <w:tc>
          <w:tcPr>
            <w:tcW w:w="1290" w:type="dxa"/>
            <w:tcBorders>
              <w:top w:val="single" w:sz="4" w:space="0" w:color="auto"/>
              <w:bottom w:val="double" w:sz="4" w:space="0" w:color="auto"/>
              <w:right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p>
        </w:tc>
        <w:tc>
          <w:tcPr>
            <w:tcW w:w="1740" w:type="dxa"/>
            <w:gridSpan w:val="2"/>
            <w:tcBorders>
              <w:top w:val="single" w:sz="4" w:space="0" w:color="auto"/>
              <w:left w:val="single" w:sz="4" w:space="0" w:color="auto"/>
              <w:bottom w:val="double" w:sz="4" w:space="0" w:color="auto"/>
              <w:right w:val="single" w:sz="4" w:space="0" w:color="auto"/>
            </w:tcBorders>
          </w:tcPr>
          <w:p w:rsidR="00A0098E" w:rsidRPr="00C52816" w:rsidRDefault="00A0098E" w:rsidP="00262017">
            <w:pPr>
              <w:jc w:val="center"/>
              <w:rPr>
                <w:rFonts w:ascii="Arial" w:hAnsi="Arial" w:cs="Arial"/>
              </w:rPr>
            </w:pPr>
          </w:p>
        </w:tc>
        <w:tc>
          <w:tcPr>
            <w:tcW w:w="1800" w:type="dxa"/>
            <w:gridSpan w:val="2"/>
            <w:tcBorders>
              <w:top w:val="single" w:sz="4" w:space="0" w:color="auto"/>
              <w:left w:val="single" w:sz="4" w:space="0" w:color="auto"/>
              <w:bottom w:val="double" w:sz="4" w:space="0" w:color="auto"/>
              <w:right w:val="single" w:sz="4" w:space="0" w:color="auto"/>
            </w:tcBorders>
          </w:tcPr>
          <w:p w:rsidR="00A0098E" w:rsidRPr="00C52816" w:rsidRDefault="00A0098E" w:rsidP="00262017">
            <w:pPr>
              <w:jc w:val="center"/>
              <w:rPr>
                <w:rFonts w:ascii="Arial" w:hAnsi="Arial" w:cs="Arial"/>
              </w:rPr>
            </w:pPr>
          </w:p>
        </w:tc>
        <w:tc>
          <w:tcPr>
            <w:tcW w:w="1140" w:type="dxa"/>
            <w:gridSpan w:val="2"/>
            <w:tcBorders>
              <w:top w:val="single" w:sz="4" w:space="0" w:color="auto"/>
              <w:left w:val="single" w:sz="4" w:space="0" w:color="auto"/>
              <w:bottom w:val="double" w:sz="4" w:space="0" w:color="auto"/>
              <w:right w:val="single" w:sz="4" w:space="0" w:color="auto"/>
            </w:tcBorders>
          </w:tcPr>
          <w:p w:rsidR="00A0098E" w:rsidRPr="00C52816" w:rsidRDefault="00A0098E" w:rsidP="00262017">
            <w:pPr>
              <w:jc w:val="center"/>
              <w:rPr>
                <w:rFonts w:ascii="Arial" w:hAnsi="Arial" w:cs="Arial"/>
              </w:rPr>
            </w:pPr>
          </w:p>
        </w:tc>
        <w:tc>
          <w:tcPr>
            <w:tcW w:w="1404" w:type="dxa"/>
            <w:tcBorders>
              <w:top w:val="single" w:sz="4" w:space="0" w:color="auto"/>
              <w:left w:val="single" w:sz="4" w:space="0" w:color="auto"/>
              <w:bottom w:val="double" w:sz="4" w:space="0" w:color="auto"/>
              <w:right w:val="single" w:sz="4" w:space="0" w:color="auto"/>
            </w:tcBorders>
          </w:tcPr>
          <w:p w:rsidR="00A0098E" w:rsidRPr="00C52816" w:rsidRDefault="00A0098E" w:rsidP="00262017">
            <w:pPr>
              <w:jc w:val="center"/>
              <w:rPr>
                <w:rFonts w:ascii="Arial" w:hAnsi="Arial" w:cs="Arial"/>
              </w:rPr>
            </w:pPr>
          </w:p>
        </w:tc>
        <w:tc>
          <w:tcPr>
            <w:tcW w:w="1276" w:type="dxa"/>
            <w:gridSpan w:val="2"/>
            <w:tcBorders>
              <w:top w:val="single" w:sz="4" w:space="0" w:color="auto"/>
              <w:left w:val="single" w:sz="4" w:space="0" w:color="auto"/>
              <w:bottom w:val="double" w:sz="4" w:space="0" w:color="auto"/>
              <w:right w:val="single" w:sz="4" w:space="0" w:color="auto"/>
            </w:tcBorders>
          </w:tcPr>
          <w:p w:rsidR="00A0098E" w:rsidRPr="00C52816" w:rsidRDefault="00A0098E" w:rsidP="00262017">
            <w:pPr>
              <w:jc w:val="center"/>
              <w:rPr>
                <w:rFonts w:ascii="Arial" w:hAnsi="Arial" w:cs="Arial"/>
              </w:rPr>
            </w:pPr>
          </w:p>
        </w:tc>
        <w:tc>
          <w:tcPr>
            <w:tcW w:w="1370" w:type="dxa"/>
            <w:tcBorders>
              <w:top w:val="single" w:sz="4" w:space="0" w:color="auto"/>
              <w:left w:val="single" w:sz="4" w:space="0" w:color="auto"/>
              <w:bottom w:val="double" w:sz="4" w:space="0" w:color="auto"/>
            </w:tcBorders>
          </w:tcPr>
          <w:p w:rsidR="00A0098E" w:rsidRPr="00C52816" w:rsidRDefault="00A0098E" w:rsidP="00262017">
            <w:pPr>
              <w:jc w:val="center"/>
              <w:rPr>
                <w:rFonts w:ascii="Arial" w:hAnsi="Arial" w:cs="Arial"/>
              </w:rPr>
            </w:pPr>
          </w:p>
        </w:tc>
      </w:tr>
      <w:tr w:rsidR="00A0098E" w:rsidRPr="00C52816" w:rsidTr="00262017">
        <w:trPr>
          <w:cantSplit/>
          <w:trHeight w:val="540"/>
        </w:trPr>
        <w:tc>
          <w:tcPr>
            <w:tcW w:w="1890" w:type="dxa"/>
            <w:gridSpan w:val="2"/>
            <w:tcBorders>
              <w:top w:val="double" w:sz="4" w:space="0" w:color="auto"/>
              <w:bottom w:val="single" w:sz="4" w:space="0" w:color="auto"/>
              <w:right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p>
        </w:tc>
        <w:tc>
          <w:tcPr>
            <w:tcW w:w="1798" w:type="dxa"/>
            <w:gridSpan w:val="2"/>
            <w:tcBorders>
              <w:top w:val="doub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CONS / ENG / HR</w:t>
            </w:r>
          </w:p>
          <w:p w:rsidR="00A0098E" w:rsidRPr="00C52816" w:rsidRDefault="00A0098E" w:rsidP="00262017">
            <w:pPr>
              <w:jc w:val="center"/>
              <w:rPr>
                <w:rFonts w:ascii="Arial" w:hAnsi="Arial" w:cs="Arial"/>
              </w:rPr>
            </w:pPr>
            <w:r w:rsidRPr="00C52816">
              <w:rPr>
                <w:rFonts w:ascii="Arial" w:hAnsi="Arial" w:cs="Arial"/>
              </w:rPr>
              <w:t>MM.EE</w:t>
            </w:r>
          </w:p>
        </w:tc>
        <w:tc>
          <w:tcPr>
            <w:tcW w:w="1985" w:type="dxa"/>
            <w:gridSpan w:val="2"/>
            <w:tcBorders>
              <w:top w:val="doub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lang w:val="fr-FR"/>
              </w:rPr>
            </w:pPr>
          </w:p>
          <w:p w:rsidR="00A0098E" w:rsidRPr="00C52816" w:rsidRDefault="00A0098E" w:rsidP="00262017">
            <w:pPr>
              <w:jc w:val="center"/>
              <w:rPr>
                <w:rFonts w:ascii="Arial" w:hAnsi="Arial" w:cs="Arial"/>
                <w:lang w:val="fr-FR"/>
              </w:rPr>
            </w:pPr>
            <w:r w:rsidRPr="00C52816">
              <w:rPr>
                <w:rFonts w:ascii="Arial" w:hAnsi="Arial" w:cs="Arial"/>
                <w:lang w:val="fr-FR"/>
              </w:rPr>
              <w:t>CONS. / ENG. / HR.</w:t>
            </w:r>
          </w:p>
          <w:p w:rsidR="00A0098E" w:rsidRPr="00C52816" w:rsidRDefault="00A0098E" w:rsidP="00262017">
            <w:pPr>
              <w:jc w:val="center"/>
              <w:rPr>
                <w:rFonts w:ascii="Arial" w:hAnsi="Arial" w:cs="Arial"/>
                <w:lang w:val="fr-FR"/>
              </w:rPr>
            </w:pPr>
            <w:r w:rsidRPr="00C52816">
              <w:rPr>
                <w:rFonts w:ascii="Arial" w:hAnsi="Arial" w:cs="Arial"/>
                <w:lang w:val="fr-FR"/>
              </w:rPr>
              <w:t>MM.EE-CYL</w:t>
            </w:r>
          </w:p>
        </w:tc>
        <w:tc>
          <w:tcPr>
            <w:tcW w:w="2067" w:type="dxa"/>
            <w:gridSpan w:val="3"/>
            <w:tcBorders>
              <w:top w:val="doub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lang w:val="fr-FR"/>
              </w:rPr>
            </w:pPr>
          </w:p>
          <w:p w:rsidR="00A0098E" w:rsidRPr="00C52816" w:rsidRDefault="00A0098E" w:rsidP="00262017">
            <w:pPr>
              <w:jc w:val="center"/>
              <w:rPr>
                <w:rFonts w:ascii="Arial" w:hAnsi="Arial" w:cs="Arial"/>
              </w:rPr>
            </w:pPr>
            <w:r w:rsidRPr="00C52816">
              <w:rPr>
                <w:rFonts w:ascii="Arial" w:hAnsi="Arial" w:cs="Arial"/>
              </w:rPr>
              <w:t>GENERATOR OIL</w:t>
            </w:r>
          </w:p>
          <w:p w:rsidR="00A0098E" w:rsidRPr="00C52816" w:rsidRDefault="00A0098E" w:rsidP="00262017">
            <w:pPr>
              <w:jc w:val="center"/>
              <w:rPr>
                <w:rFonts w:ascii="Arial" w:hAnsi="Arial" w:cs="Arial"/>
              </w:rPr>
            </w:pPr>
            <w:r w:rsidRPr="00C52816">
              <w:rPr>
                <w:rFonts w:ascii="Arial" w:hAnsi="Arial" w:cs="Arial"/>
              </w:rPr>
              <w:t>(LTRS / DAY)</w:t>
            </w:r>
          </w:p>
        </w:tc>
        <w:tc>
          <w:tcPr>
            <w:tcW w:w="2280" w:type="dxa"/>
            <w:gridSpan w:val="2"/>
            <w:tcBorders>
              <w:top w:val="double" w:sz="4" w:space="0" w:color="auto"/>
              <w:left w:val="single" w:sz="4" w:space="0" w:color="auto"/>
              <w:bottom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OTHER OILS</w:t>
            </w:r>
          </w:p>
          <w:p w:rsidR="00A0098E" w:rsidRPr="00C52816" w:rsidRDefault="00A0098E" w:rsidP="00262017">
            <w:pPr>
              <w:jc w:val="center"/>
              <w:rPr>
                <w:rFonts w:ascii="Arial" w:hAnsi="Arial" w:cs="Arial"/>
              </w:rPr>
            </w:pPr>
            <w:r w:rsidRPr="00C52816">
              <w:rPr>
                <w:rFonts w:ascii="Arial" w:hAnsi="Arial" w:cs="Arial"/>
              </w:rPr>
              <w:t>(LTRS / DAY)</w:t>
            </w:r>
          </w:p>
        </w:tc>
      </w:tr>
      <w:tr w:rsidR="00A0098E" w:rsidRPr="00C52816" w:rsidTr="00262017">
        <w:trPr>
          <w:cantSplit/>
          <w:trHeight w:val="330"/>
        </w:trPr>
        <w:tc>
          <w:tcPr>
            <w:tcW w:w="1890" w:type="dxa"/>
            <w:gridSpan w:val="2"/>
            <w:tcBorders>
              <w:top w:val="single" w:sz="4" w:space="0" w:color="auto"/>
              <w:bottom w:val="single" w:sz="4" w:space="0" w:color="auto"/>
              <w:right w:val="single" w:sz="4" w:space="0" w:color="auto"/>
            </w:tcBorders>
          </w:tcPr>
          <w:p w:rsidR="00A0098E" w:rsidRPr="00C52816" w:rsidRDefault="00A0098E" w:rsidP="00262017">
            <w:pPr>
              <w:pStyle w:val="Header"/>
              <w:tabs>
                <w:tab w:val="clear" w:pos="4320"/>
                <w:tab w:val="clear" w:pos="8640"/>
              </w:tabs>
              <w:rPr>
                <w:rFonts w:ascii="Arial" w:hAnsi="Arial" w:cs="Arial"/>
              </w:rPr>
            </w:pPr>
            <w:r w:rsidRPr="00C52816">
              <w:rPr>
                <w:rFonts w:ascii="Arial" w:hAnsi="Arial" w:cs="Arial"/>
              </w:rPr>
              <w:t xml:space="preserve">LUB OIL </w:t>
            </w:r>
          </w:p>
          <w:p w:rsidR="00A0098E" w:rsidRPr="00C52816" w:rsidRDefault="00A0098E" w:rsidP="00262017">
            <w:pPr>
              <w:rPr>
                <w:rFonts w:ascii="Arial" w:hAnsi="Arial" w:cs="Arial"/>
              </w:rPr>
            </w:pPr>
            <w:r w:rsidRPr="00C52816">
              <w:rPr>
                <w:rFonts w:ascii="Arial" w:hAnsi="Arial" w:cs="Arial"/>
              </w:rPr>
              <w:t>CONSUMPTION</w:t>
            </w:r>
          </w:p>
        </w:tc>
        <w:tc>
          <w:tcPr>
            <w:tcW w:w="1798" w:type="dxa"/>
            <w:gridSpan w:val="2"/>
            <w:tcBorders>
              <w:top w:val="single" w:sz="4" w:space="0" w:color="auto"/>
              <w:left w:val="single" w:sz="4" w:space="0" w:color="auto"/>
              <w:bottom w:val="single" w:sz="4" w:space="0" w:color="auto"/>
              <w:right w:val="single" w:sz="4" w:space="0" w:color="auto"/>
            </w:tcBorders>
          </w:tcPr>
          <w:p w:rsidR="00A0098E" w:rsidRPr="00C52816" w:rsidRDefault="00A0098E" w:rsidP="00262017">
            <w:pPr>
              <w:rPr>
                <w:rFonts w:ascii="Arial" w:hAnsi="Arial" w:cs="Arial"/>
              </w:rPr>
            </w:pPr>
          </w:p>
        </w:tc>
        <w:tc>
          <w:tcPr>
            <w:tcW w:w="1985" w:type="dxa"/>
            <w:gridSpan w:val="2"/>
            <w:tcBorders>
              <w:top w:val="single" w:sz="4" w:space="0" w:color="auto"/>
              <w:left w:val="single" w:sz="4" w:space="0" w:color="auto"/>
              <w:bottom w:val="single" w:sz="4" w:space="0" w:color="auto"/>
              <w:right w:val="single" w:sz="4" w:space="0" w:color="auto"/>
            </w:tcBorders>
          </w:tcPr>
          <w:p w:rsidR="00A0098E" w:rsidRPr="00C52816" w:rsidRDefault="00A0098E" w:rsidP="00262017">
            <w:pPr>
              <w:rPr>
                <w:rFonts w:ascii="Arial" w:hAnsi="Arial" w:cs="Arial"/>
              </w:rPr>
            </w:pPr>
          </w:p>
        </w:tc>
        <w:tc>
          <w:tcPr>
            <w:tcW w:w="2067" w:type="dxa"/>
            <w:gridSpan w:val="3"/>
            <w:tcBorders>
              <w:top w:val="single" w:sz="4" w:space="0" w:color="auto"/>
              <w:left w:val="single" w:sz="4" w:space="0" w:color="auto"/>
              <w:bottom w:val="single" w:sz="4" w:space="0" w:color="auto"/>
              <w:right w:val="single" w:sz="4" w:space="0" w:color="auto"/>
            </w:tcBorders>
          </w:tcPr>
          <w:p w:rsidR="00A0098E" w:rsidRPr="00C52816" w:rsidRDefault="00A0098E" w:rsidP="00262017">
            <w:pPr>
              <w:rPr>
                <w:rFonts w:ascii="Arial" w:hAnsi="Arial" w:cs="Arial"/>
              </w:rPr>
            </w:pPr>
          </w:p>
        </w:tc>
        <w:tc>
          <w:tcPr>
            <w:tcW w:w="2280" w:type="dxa"/>
            <w:gridSpan w:val="2"/>
            <w:tcBorders>
              <w:top w:val="single" w:sz="4" w:space="0" w:color="auto"/>
              <w:left w:val="single" w:sz="4" w:space="0" w:color="auto"/>
              <w:bottom w:val="single" w:sz="4" w:space="0" w:color="auto"/>
            </w:tcBorders>
          </w:tcPr>
          <w:p w:rsidR="00A0098E" w:rsidRPr="00C52816" w:rsidRDefault="00A0098E" w:rsidP="00262017">
            <w:pPr>
              <w:rPr>
                <w:rFonts w:ascii="Arial" w:hAnsi="Arial" w:cs="Arial"/>
              </w:rPr>
            </w:pPr>
          </w:p>
        </w:tc>
      </w:tr>
      <w:tr w:rsidR="00A0098E" w:rsidRPr="00C52816" w:rsidTr="00262017">
        <w:trPr>
          <w:cantSplit/>
          <w:trHeight w:val="414"/>
        </w:trPr>
        <w:tc>
          <w:tcPr>
            <w:tcW w:w="1890" w:type="dxa"/>
            <w:gridSpan w:val="2"/>
            <w:tcBorders>
              <w:top w:val="single" w:sz="4" w:space="0" w:color="auto"/>
              <w:right w:val="single" w:sz="4" w:space="0" w:color="auto"/>
            </w:tcBorders>
          </w:tcPr>
          <w:p w:rsidR="00A0098E" w:rsidRPr="00C52816" w:rsidRDefault="00A0098E" w:rsidP="00262017">
            <w:pPr>
              <w:rPr>
                <w:rFonts w:ascii="Arial" w:hAnsi="Arial" w:cs="Arial"/>
              </w:rPr>
            </w:pPr>
          </w:p>
          <w:p w:rsidR="00A0098E" w:rsidRPr="00C52816" w:rsidRDefault="00A0098E" w:rsidP="00262017">
            <w:pPr>
              <w:rPr>
                <w:rFonts w:ascii="Arial" w:hAnsi="Arial" w:cs="Arial"/>
              </w:rPr>
            </w:pPr>
            <w:r w:rsidRPr="00C52816">
              <w:rPr>
                <w:rFonts w:ascii="Arial" w:hAnsi="Arial" w:cs="Arial"/>
              </w:rPr>
              <w:t>BUDGET</w:t>
            </w:r>
          </w:p>
        </w:tc>
        <w:tc>
          <w:tcPr>
            <w:tcW w:w="1798" w:type="dxa"/>
            <w:gridSpan w:val="2"/>
            <w:tcBorders>
              <w:top w:val="single" w:sz="4" w:space="0" w:color="auto"/>
              <w:left w:val="single" w:sz="4" w:space="0" w:color="auto"/>
              <w:right w:val="single" w:sz="4" w:space="0" w:color="auto"/>
            </w:tcBorders>
          </w:tcPr>
          <w:p w:rsidR="00A0098E" w:rsidRPr="00C52816" w:rsidRDefault="00A0098E" w:rsidP="00262017">
            <w:pPr>
              <w:rPr>
                <w:rFonts w:ascii="Arial" w:hAnsi="Arial" w:cs="Arial"/>
              </w:rPr>
            </w:pPr>
          </w:p>
        </w:tc>
        <w:tc>
          <w:tcPr>
            <w:tcW w:w="1985" w:type="dxa"/>
            <w:gridSpan w:val="2"/>
            <w:tcBorders>
              <w:top w:val="single" w:sz="4" w:space="0" w:color="auto"/>
              <w:left w:val="single" w:sz="4" w:space="0" w:color="auto"/>
              <w:right w:val="single" w:sz="4" w:space="0" w:color="auto"/>
            </w:tcBorders>
          </w:tcPr>
          <w:p w:rsidR="00A0098E" w:rsidRPr="00C52816" w:rsidRDefault="00A0098E" w:rsidP="00262017">
            <w:pPr>
              <w:rPr>
                <w:rFonts w:ascii="Arial" w:hAnsi="Arial" w:cs="Arial"/>
              </w:rPr>
            </w:pPr>
          </w:p>
        </w:tc>
        <w:tc>
          <w:tcPr>
            <w:tcW w:w="2067" w:type="dxa"/>
            <w:gridSpan w:val="3"/>
            <w:tcBorders>
              <w:top w:val="single" w:sz="4" w:space="0" w:color="auto"/>
              <w:left w:val="single" w:sz="4" w:space="0" w:color="auto"/>
              <w:right w:val="single" w:sz="4" w:space="0" w:color="auto"/>
            </w:tcBorders>
          </w:tcPr>
          <w:p w:rsidR="00A0098E" w:rsidRPr="00C52816" w:rsidRDefault="00A0098E" w:rsidP="00262017">
            <w:pPr>
              <w:rPr>
                <w:rFonts w:ascii="Arial" w:hAnsi="Arial" w:cs="Arial"/>
              </w:rPr>
            </w:pPr>
          </w:p>
        </w:tc>
        <w:tc>
          <w:tcPr>
            <w:tcW w:w="2280" w:type="dxa"/>
            <w:gridSpan w:val="2"/>
            <w:tcBorders>
              <w:top w:val="single" w:sz="4" w:space="0" w:color="auto"/>
              <w:left w:val="single" w:sz="4" w:space="0" w:color="auto"/>
            </w:tcBorders>
          </w:tcPr>
          <w:p w:rsidR="00A0098E" w:rsidRPr="00C52816" w:rsidRDefault="00A0098E" w:rsidP="00262017">
            <w:pPr>
              <w:rPr>
                <w:rFonts w:ascii="Arial" w:hAnsi="Arial" w:cs="Arial"/>
              </w:rPr>
            </w:pPr>
          </w:p>
        </w:tc>
      </w:tr>
    </w:tbl>
    <w:p w:rsidR="00A0098E" w:rsidRPr="00C52816" w:rsidRDefault="00A0098E" w:rsidP="00A0098E">
      <w:pPr>
        <w:ind w:left="-142"/>
        <w:jc w:val="center"/>
        <w:rPr>
          <w:rFonts w:ascii="Arial" w:hAnsi="Arial" w:cs="Arial"/>
        </w:rPr>
      </w:pPr>
      <w:r w:rsidRPr="00C52816">
        <w:rPr>
          <w:rFonts w:ascii="Arial" w:hAnsi="Arial" w:cs="Arial"/>
        </w:rPr>
        <w:t>*  Above data have been taken from a recent typical voyage report</w:t>
      </w:r>
    </w:p>
    <w:p w:rsidR="00A0098E" w:rsidRPr="00C52816" w:rsidRDefault="00A0098E" w:rsidP="00A0098E">
      <w:pPr>
        <w:ind w:left="-142"/>
        <w:rPr>
          <w:rFonts w:ascii="Arial" w:hAnsi="Arial" w:cs="Arial"/>
        </w:rPr>
      </w:pPr>
    </w:p>
    <w:tbl>
      <w:tblPr>
        <w:tblW w:w="0" w:type="auto"/>
        <w:tblInd w:w="-14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630"/>
        <w:gridCol w:w="5850"/>
        <w:gridCol w:w="1714"/>
        <w:gridCol w:w="1766"/>
        <w:gridCol w:w="30"/>
      </w:tblGrid>
      <w:tr w:rsidR="00A0098E" w:rsidRPr="00C52816" w:rsidTr="00262017">
        <w:trPr>
          <w:trHeight w:val="2297"/>
        </w:trPr>
        <w:tc>
          <w:tcPr>
            <w:tcW w:w="9990" w:type="dxa"/>
            <w:gridSpan w:val="5"/>
          </w:tcPr>
          <w:p w:rsidR="00A0098E" w:rsidRPr="00C52816" w:rsidRDefault="00A0098E" w:rsidP="00262017">
            <w:pPr>
              <w:rPr>
                <w:rFonts w:ascii="Arial" w:hAnsi="Arial" w:cs="Arial"/>
              </w:rPr>
            </w:pPr>
          </w:p>
          <w:p w:rsidR="00A0098E" w:rsidRPr="00C52816" w:rsidRDefault="00A0098E" w:rsidP="00262017">
            <w:pPr>
              <w:rPr>
                <w:rFonts w:ascii="Arial" w:hAnsi="Arial" w:cs="Arial"/>
              </w:rPr>
            </w:pPr>
            <w:r w:rsidRPr="00C52816">
              <w:rPr>
                <w:rFonts w:ascii="Arial" w:hAnsi="Arial" w:cs="Arial"/>
                <w:b/>
              </w:rPr>
              <w:t>REMARKS ON THE  PERFORMANCE</w:t>
            </w:r>
            <w:r w:rsidRPr="00C52816">
              <w:rPr>
                <w:rFonts w:ascii="Arial" w:hAnsi="Arial" w:cs="Arial"/>
              </w:rPr>
              <w:t>:</w:t>
            </w:r>
          </w:p>
        </w:tc>
      </w:tr>
      <w:tr w:rsidR="00A0098E" w:rsidRPr="00C52816" w:rsidTr="00262017">
        <w:trPr>
          <w:gridAfter w:val="1"/>
          <w:wAfter w:w="30" w:type="dxa"/>
          <w:trHeight w:val="1170"/>
        </w:trPr>
        <w:tc>
          <w:tcPr>
            <w:tcW w:w="9960" w:type="dxa"/>
            <w:gridSpan w:val="4"/>
            <w:tcBorders>
              <w:bottom w:val="single" w:sz="4" w:space="0" w:color="auto"/>
            </w:tcBorders>
          </w:tcPr>
          <w:p w:rsidR="00A0098E" w:rsidRPr="00C52816" w:rsidRDefault="00A0098E" w:rsidP="00262017">
            <w:pPr>
              <w:rPr>
                <w:rFonts w:ascii="Arial" w:hAnsi="Arial" w:cs="Arial"/>
                <w:sz w:val="16"/>
              </w:rPr>
            </w:pPr>
          </w:p>
          <w:p w:rsidR="00A0098E" w:rsidRPr="00C52816" w:rsidRDefault="00A0098E" w:rsidP="00262017">
            <w:pPr>
              <w:pStyle w:val="Heading1"/>
              <w:rPr>
                <w:rFonts w:cs="Arial"/>
              </w:rPr>
            </w:pPr>
            <w:bookmarkStart w:id="22" w:name="_Toc57636548"/>
            <w:r w:rsidRPr="00C52816">
              <w:rPr>
                <w:rFonts w:cs="Arial"/>
              </w:rPr>
              <w:t>DEFECT LIST</w:t>
            </w:r>
            <w:bookmarkEnd w:id="22"/>
          </w:p>
          <w:p w:rsidR="00A0098E" w:rsidRPr="00C52816" w:rsidRDefault="00A0098E" w:rsidP="00262017">
            <w:pPr>
              <w:jc w:val="center"/>
              <w:rPr>
                <w:rFonts w:ascii="Arial" w:hAnsi="Arial" w:cs="Arial"/>
              </w:rPr>
            </w:pPr>
            <w:r w:rsidRPr="00C52816">
              <w:rPr>
                <w:rFonts w:ascii="Arial" w:hAnsi="Arial" w:cs="Arial"/>
              </w:rPr>
              <w:t>(TO INCLUDE OUTSTANDING ITEMS FROM PREVIOUS LIST)</w:t>
            </w:r>
          </w:p>
        </w:tc>
      </w:tr>
      <w:tr w:rsidR="00A0098E" w:rsidRPr="00C52816" w:rsidTr="00262017">
        <w:trPr>
          <w:gridAfter w:val="1"/>
          <w:wAfter w:w="30" w:type="dxa"/>
          <w:trHeight w:val="480"/>
        </w:trPr>
        <w:tc>
          <w:tcPr>
            <w:tcW w:w="630" w:type="dxa"/>
            <w:tcBorders>
              <w:top w:val="single" w:sz="4" w:space="0" w:color="auto"/>
              <w:bottom w:val="single" w:sz="4" w:space="0" w:color="auto"/>
              <w:right w:val="single" w:sz="4" w:space="0" w:color="auto"/>
            </w:tcBorders>
          </w:tcPr>
          <w:p w:rsidR="00A0098E" w:rsidRPr="00C52816" w:rsidRDefault="00A0098E" w:rsidP="00262017">
            <w:pP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No.</w:t>
            </w:r>
          </w:p>
        </w:tc>
        <w:tc>
          <w:tcPr>
            <w:tcW w:w="5850" w:type="dxa"/>
            <w:tcBorders>
              <w:top w:val="single" w:sz="4" w:space="0" w:color="auto"/>
              <w:left w:val="single" w:sz="4" w:space="0" w:color="auto"/>
              <w:bottom w:val="single" w:sz="4" w:space="0" w:color="auto"/>
              <w:right w:val="single" w:sz="4" w:space="0" w:color="auto"/>
            </w:tcBorders>
          </w:tcPr>
          <w:p w:rsidR="00A0098E" w:rsidRPr="00C52816" w:rsidRDefault="00A0098E" w:rsidP="00262017">
            <w:pP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DESCRIPTION</w:t>
            </w:r>
          </w:p>
        </w:tc>
        <w:tc>
          <w:tcPr>
            <w:tcW w:w="1714" w:type="dxa"/>
            <w:tcBorders>
              <w:top w:val="single" w:sz="4" w:space="0" w:color="auto"/>
              <w:left w:val="single" w:sz="4" w:space="0" w:color="auto"/>
              <w:bottom w:val="single" w:sz="4" w:space="0" w:color="auto"/>
              <w:right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TARGET DATE</w:t>
            </w:r>
          </w:p>
        </w:tc>
        <w:tc>
          <w:tcPr>
            <w:tcW w:w="1766" w:type="dxa"/>
            <w:tcBorders>
              <w:top w:val="single" w:sz="4" w:space="0" w:color="auto"/>
              <w:left w:val="single" w:sz="4" w:space="0" w:color="auto"/>
              <w:bottom w:val="single" w:sz="4" w:space="0" w:color="auto"/>
            </w:tcBorders>
          </w:tcPr>
          <w:p w:rsidR="00A0098E" w:rsidRPr="00C52816" w:rsidRDefault="00A0098E" w:rsidP="00262017">
            <w:pPr>
              <w:jc w:val="center"/>
              <w:rPr>
                <w:rFonts w:ascii="Arial" w:hAnsi="Arial" w:cs="Arial"/>
              </w:rPr>
            </w:pPr>
          </w:p>
          <w:p w:rsidR="00A0098E" w:rsidRPr="00C52816" w:rsidRDefault="00A0098E" w:rsidP="00262017">
            <w:pPr>
              <w:jc w:val="center"/>
              <w:rPr>
                <w:rFonts w:ascii="Arial" w:hAnsi="Arial" w:cs="Arial"/>
              </w:rPr>
            </w:pPr>
            <w:r w:rsidRPr="00C52816">
              <w:rPr>
                <w:rFonts w:ascii="Arial" w:hAnsi="Arial" w:cs="Arial"/>
              </w:rPr>
              <w:t>STATUS</w:t>
            </w:r>
          </w:p>
        </w:tc>
      </w:tr>
      <w:tr w:rsidR="00A0098E" w:rsidRPr="00C52816" w:rsidTr="00262017">
        <w:trPr>
          <w:gridAfter w:val="1"/>
          <w:wAfter w:w="30" w:type="dxa"/>
          <w:trHeight w:val="10826"/>
        </w:trPr>
        <w:tc>
          <w:tcPr>
            <w:tcW w:w="630" w:type="dxa"/>
            <w:tcBorders>
              <w:top w:val="single" w:sz="4" w:space="0" w:color="auto"/>
              <w:right w:val="single" w:sz="4" w:space="0" w:color="auto"/>
            </w:tcBorders>
          </w:tcPr>
          <w:p w:rsidR="00A0098E" w:rsidRPr="00C52816" w:rsidRDefault="00A0098E" w:rsidP="00262017">
            <w:pPr>
              <w:rPr>
                <w:rFonts w:ascii="Arial" w:hAnsi="Arial" w:cs="Arial"/>
              </w:rPr>
            </w:pPr>
          </w:p>
        </w:tc>
        <w:tc>
          <w:tcPr>
            <w:tcW w:w="5850" w:type="dxa"/>
            <w:tcBorders>
              <w:top w:val="single" w:sz="4" w:space="0" w:color="auto"/>
              <w:left w:val="single" w:sz="4" w:space="0" w:color="auto"/>
              <w:right w:val="single" w:sz="4" w:space="0" w:color="auto"/>
            </w:tcBorders>
          </w:tcPr>
          <w:p w:rsidR="00A0098E" w:rsidRPr="00C52816" w:rsidRDefault="00A0098E" w:rsidP="00262017">
            <w:pPr>
              <w:rPr>
                <w:rFonts w:ascii="Arial" w:hAnsi="Arial" w:cs="Arial"/>
              </w:rPr>
            </w:pPr>
          </w:p>
        </w:tc>
        <w:tc>
          <w:tcPr>
            <w:tcW w:w="1714" w:type="dxa"/>
            <w:tcBorders>
              <w:top w:val="single" w:sz="4" w:space="0" w:color="auto"/>
              <w:left w:val="single" w:sz="4" w:space="0" w:color="auto"/>
              <w:right w:val="single" w:sz="4" w:space="0" w:color="auto"/>
            </w:tcBorders>
          </w:tcPr>
          <w:p w:rsidR="00A0098E" w:rsidRPr="00C52816" w:rsidRDefault="00A0098E" w:rsidP="00262017">
            <w:pPr>
              <w:rPr>
                <w:rFonts w:ascii="Arial" w:hAnsi="Arial" w:cs="Arial"/>
              </w:rPr>
            </w:pPr>
          </w:p>
        </w:tc>
        <w:tc>
          <w:tcPr>
            <w:tcW w:w="1766" w:type="dxa"/>
            <w:tcBorders>
              <w:top w:val="single" w:sz="4" w:space="0" w:color="auto"/>
              <w:left w:val="single" w:sz="4" w:space="0" w:color="auto"/>
            </w:tcBorders>
          </w:tcPr>
          <w:p w:rsidR="00A0098E" w:rsidRPr="00C52816" w:rsidRDefault="00A0098E" w:rsidP="00262017">
            <w:pPr>
              <w:rPr>
                <w:rFonts w:ascii="Arial" w:hAnsi="Arial" w:cs="Arial"/>
              </w:rPr>
            </w:pPr>
          </w:p>
        </w:tc>
      </w:tr>
    </w:tbl>
    <w:p w:rsidR="00A0098E" w:rsidRPr="00C52816" w:rsidRDefault="00A0098E" w:rsidP="00A0098E">
      <w:pPr>
        <w:ind w:left="-142"/>
        <w:rPr>
          <w:rFonts w:ascii="Arial" w:hAnsi="Arial" w:cs="Arial"/>
        </w:rPr>
      </w:pPr>
    </w:p>
    <w:p w:rsidR="00A0098E" w:rsidRPr="00C52816" w:rsidRDefault="00A0098E" w:rsidP="00A0098E">
      <w:pPr>
        <w:ind w:left="-142"/>
        <w:rPr>
          <w:rFonts w:ascii="Arial" w:hAnsi="Arial" w:cs="Arial"/>
        </w:rPr>
      </w:pPr>
    </w:p>
    <w:p w:rsidR="00A0098E" w:rsidRPr="00C52816" w:rsidRDefault="00A0098E" w:rsidP="00A0098E">
      <w:pPr>
        <w:ind w:left="-142"/>
        <w:rPr>
          <w:rFonts w:ascii="Arial" w:hAnsi="Arial" w:cs="Arial"/>
        </w:rPr>
      </w:pPr>
    </w:p>
    <w:p w:rsidR="00A0098E" w:rsidRPr="00C52816" w:rsidRDefault="00A0098E" w:rsidP="00A0098E">
      <w:pPr>
        <w:ind w:left="-142"/>
        <w:rPr>
          <w:rFonts w:ascii="Arial" w:hAnsi="Arial" w:cs="Arial"/>
        </w:rPr>
      </w:pPr>
      <w:r w:rsidRPr="00C52816">
        <w:rPr>
          <w:rFonts w:ascii="Arial" w:hAnsi="Arial" w:cs="Arial"/>
        </w:rPr>
        <w:t>______________________                         ________________________             ____________________</w:t>
      </w:r>
    </w:p>
    <w:p w:rsidR="00A0098E" w:rsidRPr="00C52816" w:rsidRDefault="00A0098E" w:rsidP="00A0098E">
      <w:pPr>
        <w:ind w:left="-142"/>
        <w:rPr>
          <w:rFonts w:ascii="Arial" w:hAnsi="Arial" w:cs="Arial"/>
        </w:rPr>
      </w:pPr>
    </w:p>
    <w:p w:rsidR="00A0098E" w:rsidRPr="00C52816" w:rsidRDefault="00A0098E" w:rsidP="00A0098E">
      <w:pPr>
        <w:ind w:left="-142"/>
        <w:rPr>
          <w:rFonts w:ascii="Arial" w:hAnsi="Arial" w:cs="Arial"/>
        </w:rPr>
      </w:pPr>
      <w:r w:rsidRPr="00C52816">
        <w:rPr>
          <w:rFonts w:ascii="Arial" w:hAnsi="Arial" w:cs="Arial"/>
        </w:rPr>
        <w:t>MASTER                                                           CHIEF ENGINEER                                  SUPERINTENDENT</w:t>
      </w:r>
    </w:p>
    <w:p w:rsidR="00A0098E" w:rsidRPr="00C52816" w:rsidRDefault="00A0098E" w:rsidP="00A0098E">
      <w:pPr>
        <w:ind w:left="-142"/>
        <w:rPr>
          <w:rFonts w:ascii="Arial" w:hAnsi="Arial" w:cs="Arial"/>
        </w:rPr>
      </w:pPr>
    </w:p>
    <w:p w:rsidR="000D3D62" w:rsidRPr="00A0098E" w:rsidRDefault="000D3D62" w:rsidP="00A0098E"/>
    <w:sectPr w:rsidR="000D3D62" w:rsidRPr="00A0098E" w:rsidSect="009F0019">
      <w:headerReference w:type="default" r:id="rId8"/>
      <w:footerReference w:type="default" r:id="rId9"/>
      <w:footerReference w:type="first" r:id="rId10"/>
      <w:pgSz w:w="11907" w:h="16840" w:code="9"/>
      <w:pgMar w:top="851" w:right="992" w:bottom="567" w:left="1276" w:header="720" w:footer="25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21E" w:rsidRDefault="0097621E">
      <w:r>
        <w:separator/>
      </w:r>
    </w:p>
  </w:endnote>
  <w:endnote w:type="continuationSeparator" w:id="0">
    <w:p w:rsidR="0097621E" w:rsidRDefault="00976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78"/>
      <w:gridCol w:w="3126"/>
      <w:gridCol w:w="2835"/>
      <w:gridCol w:w="2032"/>
    </w:tblGrid>
    <w:tr w:rsidR="00262017" w:rsidRPr="009F0019">
      <w:trPr>
        <w:trHeight w:val="396"/>
        <w:jc w:val="center"/>
      </w:trPr>
      <w:tc>
        <w:tcPr>
          <w:tcW w:w="1978" w:type="dxa"/>
        </w:tcPr>
        <w:p w:rsidR="00262017" w:rsidRPr="009F0019" w:rsidRDefault="00262017">
          <w:pPr>
            <w:pStyle w:val="Footer"/>
            <w:spacing w:before="120" w:after="120"/>
            <w:jc w:val="center"/>
            <w:rPr>
              <w:rFonts w:ascii="Arial" w:hAnsi="Arial" w:cs="Arial"/>
              <w:snapToGrid w:val="0"/>
            </w:rPr>
          </w:pPr>
          <w:r w:rsidRPr="009F0019">
            <w:rPr>
              <w:rFonts w:ascii="Arial" w:hAnsi="Arial" w:cs="Arial"/>
              <w:snapToGrid w:val="0"/>
            </w:rPr>
            <w:t>Form OP 3 (Pax)</w:t>
          </w:r>
        </w:p>
      </w:tc>
      <w:tc>
        <w:tcPr>
          <w:tcW w:w="3126" w:type="dxa"/>
        </w:tcPr>
        <w:p w:rsidR="00262017" w:rsidRPr="009F0019" w:rsidRDefault="00262017">
          <w:pPr>
            <w:pStyle w:val="Footer"/>
            <w:spacing w:before="120" w:after="120"/>
            <w:jc w:val="center"/>
            <w:rPr>
              <w:rFonts w:ascii="Arial" w:hAnsi="Arial" w:cs="Arial"/>
              <w:snapToGrid w:val="0"/>
            </w:rPr>
          </w:pPr>
          <w:r w:rsidRPr="009F0019">
            <w:rPr>
              <w:rFonts w:ascii="Arial" w:hAnsi="Arial" w:cs="Arial"/>
              <w:snapToGrid w:val="0"/>
            </w:rPr>
            <w:t>Version: 2   Issued: 10/98</w:t>
          </w:r>
        </w:p>
      </w:tc>
      <w:tc>
        <w:tcPr>
          <w:tcW w:w="2835" w:type="dxa"/>
        </w:tcPr>
        <w:p w:rsidR="00262017" w:rsidRPr="009F0019" w:rsidRDefault="00262017" w:rsidP="00BF03E7">
          <w:pPr>
            <w:pStyle w:val="Footer"/>
            <w:spacing w:before="120" w:after="120"/>
            <w:jc w:val="center"/>
            <w:rPr>
              <w:rFonts w:ascii="Arial" w:hAnsi="Arial" w:cs="Arial"/>
              <w:snapToGrid w:val="0"/>
            </w:rPr>
          </w:pPr>
          <w:r w:rsidRPr="009F0019">
            <w:rPr>
              <w:rFonts w:ascii="Arial" w:hAnsi="Arial" w:cs="Arial"/>
              <w:snapToGrid w:val="0"/>
            </w:rPr>
            <w:t xml:space="preserve">Revision </w:t>
          </w:r>
          <w:r w:rsidR="00C71DC2">
            <w:rPr>
              <w:rFonts w:ascii="Arial" w:hAnsi="Arial" w:cs="Arial"/>
              <w:snapToGrid w:val="0"/>
            </w:rPr>
            <w:t>9</w:t>
          </w:r>
          <w:r w:rsidRPr="009F0019">
            <w:rPr>
              <w:rFonts w:ascii="Arial" w:hAnsi="Arial" w:cs="Arial"/>
              <w:snapToGrid w:val="0"/>
            </w:rPr>
            <w:t xml:space="preserve">   Issued: </w:t>
          </w:r>
          <w:r>
            <w:rPr>
              <w:rFonts w:ascii="Arial" w:hAnsi="Arial" w:cs="Arial"/>
              <w:snapToGrid w:val="0"/>
            </w:rPr>
            <w:t>0</w:t>
          </w:r>
          <w:r w:rsidR="00C71DC2">
            <w:rPr>
              <w:rFonts w:ascii="Arial" w:hAnsi="Arial" w:cs="Arial"/>
              <w:snapToGrid w:val="0"/>
            </w:rPr>
            <w:t>4</w:t>
          </w:r>
          <w:r>
            <w:rPr>
              <w:rFonts w:ascii="Arial" w:hAnsi="Arial" w:cs="Arial"/>
              <w:snapToGrid w:val="0"/>
            </w:rPr>
            <w:t>/</w:t>
          </w:r>
          <w:r w:rsidR="00A75CDB">
            <w:rPr>
              <w:rFonts w:ascii="Arial" w:hAnsi="Arial" w:cs="Arial"/>
              <w:snapToGrid w:val="0"/>
            </w:rPr>
            <w:t>2</w:t>
          </w:r>
          <w:r w:rsidR="00C71DC2">
            <w:rPr>
              <w:rFonts w:ascii="Arial" w:hAnsi="Arial" w:cs="Arial"/>
              <w:snapToGrid w:val="0"/>
            </w:rPr>
            <w:t>1</w:t>
          </w:r>
        </w:p>
      </w:tc>
      <w:tc>
        <w:tcPr>
          <w:tcW w:w="2032" w:type="dxa"/>
        </w:tcPr>
        <w:p w:rsidR="00262017" w:rsidRPr="009F0019" w:rsidRDefault="00262017">
          <w:pPr>
            <w:pStyle w:val="Footer"/>
            <w:spacing w:before="120" w:after="120"/>
            <w:jc w:val="center"/>
            <w:rPr>
              <w:rFonts w:ascii="Arial" w:hAnsi="Arial" w:cs="Arial"/>
              <w:snapToGrid w:val="0"/>
            </w:rPr>
          </w:pPr>
          <w:r w:rsidRPr="009F0019">
            <w:rPr>
              <w:rFonts w:ascii="Arial" w:hAnsi="Arial" w:cs="Arial"/>
              <w:snapToGrid w:val="0"/>
            </w:rPr>
            <w:t xml:space="preserve">Page </w:t>
          </w:r>
          <w:r w:rsidRPr="009F0019">
            <w:rPr>
              <w:rStyle w:val="PageNumber"/>
              <w:rFonts w:ascii="Arial" w:hAnsi="Arial" w:cs="Arial"/>
            </w:rPr>
            <w:fldChar w:fldCharType="begin"/>
          </w:r>
          <w:r w:rsidRPr="009F0019">
            <w:rPr>
              <w:rStyle w:val="PageNumber"/>
              <w:rFonts w:ascii="Arial" w:hAnsi="Arial" w:cs="Arial"/>
            </w:rPr>
            <w:instrText xml:space="preserve"> PAGE </w:instrText>
          </w:r>
          <w:r w:rsidRPr="009F0019">
            <w:rPr>
              <w:rStyle w:val="PageNumber"/>
              <w:rFonts w:ascii="Arial" w:hAnsi="Arial" w:cs="Arial"/>
            </w:rPr>
            <w:fldChar w:fldCharType="separate"/>
          </w:r>
          <w:r>
            <w:rPr>
              <w:rStyle w:val="PageNumber"/>
              <w:rFonts w:ascii="Arial" w:hAnsi="Arial" w:cs="Arial"/>
              <w:noProof/>
            </w:rPr>
            <w:t>8</w:t>
          </w:r>
          <w:r w:rsidRPr="009F0019">
            <w:rPr>
              <w:rStyle w:val="PageNumber"/>
              <w:rFonts w:ascii="Arial" w:hAnsi="Arial" w:cs="Arial"/>
            </w:rPr>
            <w:fldChar w:fldCharType="end"/>
          </w:r>
          <w:r w:rsidRPr="009F0019">
            <w:rPr>
              <w:rStyle w:val="PageNumber"/>
              <w:rFonts w:ascii="Arial" w:hAnsi="Arial" w:cs="Arial"/>
            </w:rPr>
            <w:t xml:space="preserve"> of </w:t>
          </w:r>
          <w:r w:rsidRPr="009F0019">
            <w:rPr>
              <w:rStyle w:val="PageNumber"/>
              <w:rFonts w:ascii="Arial" w:hAnsi="Arial" w:cs="Arial"/>
            </w:rPr>
            <w:fldChar w:fldCharType="begin"/>
          </w:r>
          <w:r w:rsidRPr="009F0019">
            <w:rPr>
              <w:rStyle w:val="PageNumber"/>
              <w:rFonts w:ascii="Arial" w:hAnsi="Arial" w:cs="Arial"/>
            </w:rPr>
            <w:instrText xml:space="preserve"> NUMPAGES  \* MERGEFORMAT </w:instrText>
          </w:r>
          <w:r w:rsidRPr="009F0019">
            <w:rPr>
              <w:rStyle w:val="PageNumber"/>
              <w:rFonts w:ascii="Arial" w:hAnsi="Arial" w:cs="Arial"/>
            </w:rPr>
            <w:fldChar w:fldCharType="separate"/>
          </w:r>
          <w:r>
            <w:rPr>
              <w:rStyle w:val="PageNumber"/>
              <w:rFonts w:ascii="Arial" w:hAnsi="Arial" w:cs="Arial"/>
              <w:noProof/>
            </w:rPr>
            <w:t>27</w:t>
          </w:r>
          <w:r w:rsidRPr="009F0019">
            <w:rPr>
              <w:rStyle w:val="PageNumber"/>
              <w:rFonts w:ascii="Arial" w:hAnsi="Arial" w:cs="Arial"/>
            </w:rPr>
            <w:fldChar w:fldCharType="end"/>
          </w:r>
        </w:p>
      </w:tc>
    </w:tr>
  </w:tbl>
  <w:p w:rsidR="00262017" w:rsidRDefault="0026201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78"/>
      <w:gridCol w:w="3126"/>
      <w:gridCol w:w="2835"/>
      <w:gridCol w:w="2032"/>
    </w:tblGrid>
    <w:tr w:rsidR="00262017" w:rsidRPr="009F0019" w:rsidTr="00262017">
      <w:trPr>
        <w:trHeight w:val="396"/>
        <w:jc w:val="center"/>
      </w:trPr>
      <w:tc>
        <w:tcPr>
          <w:tcW w:w="1978" w:type="dxa"/>
        </w:tcPr>
        <w:p w:rsidR="00262017" w:rsidRPr="009F0019" w:rsidRDefault="00262017" w:rsidP="00262017">
          <w:pPr>
            <w:pStyle w:val="Footer"/>
            <w:spacing w:before="120" w:after="120"/>
            <w:jc w:val="center"/>
            <w:rPr>
              <w:rFonts w:ascii="Arial" w:hAnsi="Arial" w:cs="Arial"/>
              <w:snapToGrid w:val="0"/>
            </w:rPr>
          </w:pPr>
          <w:r w:rsidRPr="009F0019">
            <w:rPr>
              <w:rFonts w:ascii="Arial" w:hAnsi="Arial" w:cs="Arial"/>
              <w:snapToGrid w:val="0"/>
            </w:rPr>
            <w:t>Form OP 3 (Pax)</w:t>
          </w:r>
        </w:p>
      </w:tc>
      <w:tc>
        <w:tcPr>
          <w:tcW w:w="3126" w:type="dxa"/>
        </w:tcPr>
        <w:p w:rsidR="00262017" w:rsidRPr="009F0019" w:rsidRDefault="00262017" w:rsidP="00262017">
          <w:pPr>
            <w:pStyle w:val="Footer"/>
            <w:spacing w:before="120" w:after="120"/>
            <w:jc w:val="center"/>
            <w:rPr>
              <w:rFonts w:ascii="Arial" w:hAnsi="Arial" w:cs="Arial"/>
              <w:snapToGrid w:val="0"/>
            </w:rPr>
          </w:pPr>
          <w:r w:rsidRPr="009F0019">
            <w:rPr>
              <w:rFonts w:ascii="Arial" w:hAnsi="Arial" w:cs="Arial"/>
              <w:snapToGrid w:val="0"/>
            </w:rPr>
            <w:t>Version: 2   Issued: 10/98</w:t>
          </w:r>
        </w:p>
      </w:tc>
      <w:tc>
        <w:tcPr>
          <w:tcW w:w="2835" w:type="dxa"/>
        </w:tcPr>
        <w:p w:rsidR="00262017" w:rsidRPr="009F0019" w:rsidRDefault="00262017" w:rsidP="00BF03E7">
          <w:pPr>
            <w:pStyle w:val="Footer"/>
            <w:spacing w:before="120" w:after="120"/>
            <w:jc w:val="center"/>
            <w:rPr>
              <w:rFonts w:ascii="Arial" w:hAnsi="Arial" w:cs="Arial"/>
              <w:snapToGrid w:val="0"/>
            </w:rPr>
          </w:pPr>
          <w:r w:rsidRPr="009F0019">
            <w:rPr>
              <w:rFonts w:ascii="Arial" w:hAnsi="Arial" w:cs="Arial"/>
              <w:snapToGrid w:val="0"/>
            </w:rPr>
            <w:t xml:space="preserve">Revision </w:t>
          </w:r>
          <w:r w:rsidR="00A75CDB">
            <w:rPr>
              <w:rFonts w:ascii="Arial" w:hAnsi="Arial" w:cs="Arial"/>
              <w:snapToGrid w:val="0"/>
            </w:rPr>
            <w:t>8</w:t>
          </w:r>
          <w:r w:rsidRPr="009F0019">
            <w:rPr>
              <w:rFonts w:ascii="Arial" w:hAnsi="Arial" w:cs="Arial"/>
              <w:snapToGrid w:val="0"/>
            </w:rPr>
            <w:t xml:space="preserve">   Issued: </w:t>
          </w:r>
          <w:r w:rsidR="00A75CDB">
            <w:rPr>
              <w:rFonts w:ascii="Arial" w:hAnsi="Arial" w:cs="Arial"/>
              <w:snapToGrid w:val="0"/>
            </w:rPr>
            <w:t>1</w:t>
          </w:r>
          <w:r>
            <w:rPr>
              <w:rFonts w:ascii="Arial" w:hAnsi="Arial" w:cs="Arial"/>
              <w:snapToGrid w:val="0"/>
            </w:rPr>
            <w:t>0/</w:t>
          </w:r>
          <w:r w:rsidR="00A75CDB">
            <w:rPr>
              <w:rFonts w:ascii="Arial" w:hAnsi="Arial" w:cs="Arial"/>
              <w:snapToGrid w:val="0"/>
            </w:rPr>
            <w:t>20</w:t>
          </w:r>
        </w:p>
      </w:tc>
      <w:tc>
        <w:tcPr>
          <w:tcW w:w="2032" w:type="dxa"/>
        </w:tcPr>
        <w:p w:rsidR="00262017" w:rsidRPr="009F0019" w:rsidRDefault="00262017" w:rsidP="00262017">
          <w:pPr>
            <w:pStyle w:val="Footer"/>
            <w:spacing w:before="120" w:after="120"/>
            <w:jc w:val="center"/>
            <w:rPr>
              <w:rFonts w:ascii="Arial" w:hAnsi="Arial" w:cs="Arial"/>
              <w:snapToGrid w:val="0"/>
            </w:rPr>
          </w:pPr>
          <w:r w:rsidRPr="009F0019">
            <w:rPr>
              <w:rFonts w:ascii="Arial" w:hAnsi="Arial" w:cs="Arial"/>
              <w:snapToGrid w:val="0"/>
            </w:rPr>
            <w:t xml:space="preserve">Page </w:t>
          </w:r>
          <w:r w:rsidRPr="009F0019">
            <w:rPr>
              <w:rStyle w:val="PageNumber"/>
              <w:rFonts w:ascii="Arial" w:hAnsi="Arial" w:cs="Arial"/>
            </w:rPr>
            <w:fldChar w:fldCharType="begin"/>
          </w:r>
          <w:r w:rsidRPr="009F0019">
            <w:rPr>
              <w:rStyle w:val="PageNumber"/>
              <w:rFonts w:ascii="Arial" w:hAnsi="Arial" w:cs="Arial"/>
            </w:rPr>
            <w:instrText xml:space="preserve"> PAGE </w:instrText>
          </w:r>
          <w:r w:rsidRPr="009F0019">
            <w:rPr>
              <w:rStyle w:val="PageNumber"/>
              <w:rFonts w:ascii="Arial" w:hAnsi="Arial" w:cs="Arial"/>
            </w:rPr>
            <w:fldChar w:fldCharType="separate"/>
          </w:r>
          <w:r>
            <w:rPr>
              <w:rStyle w:val="PageNumber"/>
              <w:rFonts w:ascii="Arial" w:hAnsi="Arial" w:cs="Arial"/>
              <w:noProof/>
            </w:rPr>
            <w:t>1</w:t>
          </w:r>
          <w:r w:rsidRPr="009F0019">
            <w:rPr>
              <w:rStyle w:val="PageNumber"/>
              <w:rFonts w:ascii="Arial" w:hAnsi="Arial" w:cs="Arial"/>
            </w:rPr>
            <w:fldChar w:fldCharType="end"/>
          </w:r>
          <w:r w:rsidRPr="009F0019">
            <w:rPr>
              <w:rStyle w:val="PageNumber"/>
              <w:rFonts w:ascii="Arial" w:hAnsi="Arial" w:cs="Arial"/>
            </w:rPr>
            <w:t xml:space="preserve"> of </w:t>
          </w:r>
          <w:r w:rsidRPr="009F0019">
            <w:rPr>
              <w:rStyle w:val="PageNumber"/>
              <w:rFonts w:ascii="Arial" w:hAnsi="Arial" w:cs="Arial"/>
            </w:rPr>
            <w:fldChar w:fldCharType="begin"/>
          </w:r>
          <w:r w:rsidRPr="009F0019">
            <w:rPr>
              <w:rStyle w:val="PageNumber"/>
              <w:rFonts w:ascii="Arial" w:hAnsi="Arial" w:cs="Arial"/>
            </w:rPr>
            <w:instrText xml:space="preserve"> NUMPAGES  \* MERGEFORMAT </w:instrText>
          </w:r>
          <w:r w:rsidRPr="009F0019">
            <w:rPr>
              <w:rStyle w:val="PageNumber"/>
              <w:rFonts w:ascii="Arial" w:hAnsi="Arial" w:cs="Arial"/>
            </w:rPr>
            <w:fldChar w:fldCharType="separate"/>
          </w:r>
          <w:r>
            <w:rPr>
              <w:rStyle w:val="PageNumber"/>
              <w:rFonts w:ascii="Arial" w:hAnsi="Arial" w:cs="Arial"/>
              <w:noProof/>
            </w:rPr>
            <w:t>27</w:t>
          </w:r>
          <w:r w:rsidRPr="009F0019">
            <w:rPr>
              <w:rStyle w:val="PageNumber"/>
              <w:rFonts w:ascii="Arial" w:hAnsi="Arial" w:cs="Arial"/>
            </w:rPr>
            <w:fldChar w:fldCharType="end"/>
          </w:r>
        </w:p>
      </w:tc>
    </w:tr>
  </w:tbl>
  <w:p w:rsidR="00262017" w:rsidRDefault="00262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21E" w:rsidRDefault="0097621E">
      <w:r>
        <w:separator/>
      </w:r>
    </w:p>
  </w:footnote>
  <w:footnote w:type="continuationSeparator" w:id="0">
    <w:p w:rsidR="0097621E" w:rsidRDefault="00976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2017" w:rsidRDefault="0026201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3A69"/>
    <w:multiLevelType w:val="singleLevel"/>
    <w:tmpl w:val="FE8A8956"/>
    <w:lvl w:ilvl="0">
      <w:start w:val="1300"/>
      <w:numFmt w:val="decimal"/>
      <w:lvlText w:val="%1."/>
      <w:lvlJc w:val="left"/>
      <w:pPr>
        <w:tabs>
          <w:tab w:val="num" w:pos="555"/>
        </w:tabs>
        <w:ind w:left="555" w:hanging="555"/>
      </w:pPr>
      <w:rPr>
        <w:rFonts w:hint="default"/>
      </w:rPr>
    </w:lvl>
  </w:abstractNum>
  <w:abstractNum w:abstractNumId="1" w15:restartNumberingAfterBreak="0">
    <w:nsid w:val="0BE62F83"/>
    <w:multiLevelType w:val="singleLevel"/>
    <w:tmpl w:val="DC7AC1F4"/>
    <w:lvl w:ilvl="0">
      <w:start w:val="1400"/>
      <w:numFmt w:val="decimal"/>
      <w:lvlText w:val="%1."/>
      <w:lvlJc w:val="left"/>
      <w:pPr>
        <w:tabs>
          <w:tab w:val="num" w:pos="555"/>
        </w:tabs>
        <w:ind w:left="555" w:hanging="555"/>
      </w:pPr>
      <w:rPr>
        <w:rFonts w:hint="default"/>
      </w:rPr>
    </w:lvl>
  </w:abstractNum>
  <w:abstractNum w:abstractNumId="2" w15:restartNumberingAfterBreak="0">
    <w:nsid w:val="15906FF7"/>
    <w:multiLevelType w:val="singleLevel"/>
    <w:tmpl w:val="536E3C58"/>
    <w:lvl w:ilvl="0">
      <w:start w:val="500"/>
      <w:numFmt w:val="decimal"/>
      <w:lvlText w:val="%1"/>
      <w:lvlJc w:val="left"/>
      <w:pPr>
        <w:tabs>
          <w:tab w:val="num" w:pos="450"/>
        </w:tabs>
        <w:ind w:left="450" w:hanging="450"/>
      </w:pPr>
      <w:rPr>
        <w:rFonts w:hint="default"/>
      </w:rPr>
    </w:lvl>
  </w:abstractNum>
  <w:abstractNum w:abstractNumId="3" w15:restartNumberingAfterBreak="0">
    <w:nsid w:val="3E8D67BA"/>
    <w:multiLevelType w:val="singleLevel"/>
    <w:tmpl w:val="1F265B68"/>
    <w:lvl w:ilvl="0">
      <w:start w:val="600"/>
      <w:numFmt w:val="decimal"/>
      <w:lvlText w:val="%1."/>
      <w:lvlJc w:val="left"/>
      <w:pPr>
        <w:tabs>
          <w:tab w:val="num" w:pos="510"/>
        </w:tabs>
        <w:ind w:left="510" w:hanging="510"/>
      </w:pPr>
      <w:rPr>
        <w:rFonts w:hint="default"/>
      </w:rPr>
    </w:lvl>
  </w:abstractNum>
  <w:abstractNum w:abstractNumId="4" w15:restartNumberingAfterBreak="0">
    <w:nsid w:val="42A034BF"/>
    <w:multiLevelType w:val="singleLevel"/>
    <w:tmpl w:val="8C8EB58C"/>
    <w:lvl w:ilvl="0">
      <w:start w:val="400"/>
      <w:numFmt w:val="decimal"/>
      <w:lvlText w:val="%1"/>
      <w:lvlJc w:val="left"/>
      <w:pPr>
        <w:tabs>
          <w:tab w:val="num" w:pos="450"/>
        </w:tabs>
        <w:ind w:left="450" w:hanging="450"/>
      </w:pPr>
      <w:rPr>
        <w:rFonts w:hint="default"/>
      </w:rPr>
    </w:lvl>
  </w:abstractNum>
  <w:abstractNum w:abstractNumId="5" w15:restartNumberingAfterBreak="0">
    <w:nsid w:val="45CF5B5A"/>
    <w:multiLevelType w:val="hybridMultilevel"/>
    <w:tmpl w:val="09F6A0C4"/>
    <w:lvl w:ilvl="0" w:tplc="E5A8E7E6">
      <w:start w:val="5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177D71"/>
    <w:multiLevelType w:val="singleLevel"/>
    <w:tmpl w:val="6FF6CE34"/>
    <w:lvl w:ilvl="0">
      <w:start w:val="1600"/>
      <w:numFmt w:val="decimal"/>
      <w:lvlText w:val="%1."/>
      <w:lvlJc w:val="left"/>
      <w:pPr>
        <w:tabs>
          <w:tab w:val="num" w:pos="480"/>
        </w:tabs>
        <w:ind w:left="480" w:hanging="480"/>
      </w:pPr>
      <w:rPr>
        <w:rFonts w:hint="default"/>
      </w:rPr>
    </w:lvl>
  </w:abstractNum>
  <w:abstractNum w:abstractNumId="7" w15:restartNumberingAfterBreak="0">
    <w:nsid w:val="5B0771CE"/>
    <w:multiLevelType w:val="hybridMultilevel"/>
    <w:tmpl w:val="8FB6E65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6"/>
  </w:num>
  <w:num w:numId="7">
    <w:abstractNumId w:val="7"/>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C4A"/>
    <w:rsid w:val="00052ABA"/>
    <w:rsid w:val="000929E2"/>
    <w:rsid w:val="000A29CD"/>
    <w:rsid w:val="000D3D62"/>
    <w:rsid w:val="00154442"/>
    <w:rsid w:val="001D3478"/>
    <w:rsid w:val="00262017"/>
    <w:rsid w:val="002A1726"/>
    <w:rsid w:val="002C6419"/>
    <w:rsid w:val="002D115A"/>
    <w:rsid w:val="00312415"/>
    <w:rsid w:val="0034579B"/>
    <w:rsid w:val="003E7B10"/>
    <w:rsid w:val="00401FCE"/>
    <w:rsid w:val="00406F0E"/>
    <w:rsid w:val="00542A74"/>
    <w:rsid w:val="00624144"/>
    <w:rsid w:val="00640374"/>
    <w:rsid w:val="006A4D8E"/>
    <w:rsid w:val="006B7AFD"/>
    <w:rsid w:val="00795BCA"/>
    <w:rsid w:val="007E1843"/>
    <w:rsid w:val="00810CEE"/>
    <w:rsid w:val="00866FF5"/>
    <w:rsid w:val="008A6075"/>
    <w:rsid w:val="008B4FD8"/>
    <w:rsid w:val="009251CC"/>
    <w:rsid w:val="00974C29"/>
    <w:rsid w:val="0097621E"/>
    <w:rsid w:val="009C1FD0"/>
    <w:rsid w:val="009F0019"/>
    <w:rsid w:val="00A0098E"/>
    <w:rsid w:val="00A0188C"/>
    <w:rsid w:val="00A75CDB"/>
    <w:rsid w:val="00AD44B4"/>
    <w:rsid w:val="00AD7E8E"/>
    <w:rsid w:val="00AE358D"/>
    <w:rsid w:val="00BE4383"/>
    <w:rsid w:val="00BF03E7"/>
    <w:rsid w:val="00C71DC2"/>
    <w:rsid w:val="00CA05F8"/>
    <w:rsid w:val="00CE6E57"/>
    <w:rsid w:val="00CE79D2"/>
    <w:rsid w:val="00D4570C"/>
    <w:rsid w:val="00DA281C"/>
    <w:rsid w:val="00DA5C4A"/>
    <w:rsid w:val="00E25A49"/>
    <w:rsid w:val="00E2717C"/>
    <w:rsid w:val="00E73286"/>
    <w:rsid w:val="00E85A40"/>
    <w:rsid w:val="00EA1F6A"/>
    <w:rsid w:val="00F305F1"/>
    <w:rsid w:val="00FF7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CC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suppressAutoHyphens/>
      <w:spacing w:line="216" w:lineRule="auto"/>
      <w:jc w:val="center"/>
      <w:outlineLvl w:val="0"/>
    </w:pPr>
    <w:rPr>
      <w:rFonts w:ascii="Arial" w:hAnsi="Arial"/>
      <w:b/>
      <w:spacing w:val="-3"/>
      <w:sz w:val="26"/>
    </w:rPr>
  </w:style>
  <w:style w:type="paragraph" w:styleId="Heading2">
    <w:name w:val="heading 2"/>
    <w:basedOn w:val="Normal"/>
    <w:next w:val="Normal"/>
    <w:qFormat/>
    <w:pPr>
      <w:keepNext/>
      <w:tabs>
        <w:tab w:val="center" w:pos="4687"/>
      </w:tabs>
      <w:suppressAutoHyphens/>
      <w:jc w:val="center"/>
      <w:outlineLvl w:val="1"/>
    </w:pPr>
    <w:rPr>
      <w:rFonts w:ascii="Arial" w:hAnsi="Arial"/>
      <w:b/>
      <w:spacing w:val="-6"/>
      <w:sz w:val="48"/>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tabs>
        <w:tab w:val="center" w:pos="4687"/>
      </w:tabs>
      <w:suppressAutoHyphens/>
      <w:spacing w:before="90" w:after="54"/>
      <w:jc w:val="center"/>
      <w:outlineLvl w:val="3"/>
    </w:pPr>
    <w:rPr>
      <w:rFonts w:ascii="Arial" w:hAnsi="Arial"/>
      <w:b/>
      <w:spacing w:val="-3"/>
      <w:sz w:val="29"/>
    </w:rPr>
  </w:style>
  <w:style w:type="paragraph" w:styleId="Heading5">
    <w:name w:val="heading 5"/>
    <w:basedOn w:val="Normal"/>
    <w:next w:val="Normal"/>
    <w:qFormat/>
    <w:pPr>
      <w:keepNext/>
      <w:ind w:right="-805"/>
      <w:jc w:val="center"/>
      <w:outlineLvl w:val="4"/>
    </w:pPr>
    <w:rPr>
      <w:b/>
    </w:rPr>
  </w:style>
  <w:style w:type="paragraph" w:styleId="Heading6">
    <w:name w:val="heading 6"/>
    <w:basedOn w:val="Normal"/>
    <w:next w:val="Normal"/>
    <w:qFormat/>
    <w:pPr>
      <w:keepNext/>
      <w:ind w:right="-805"/>
      <w:jc w:val="center"/>
      <w:outlineLvl w:val="5"/>
    </w:pPr>
    <w:rPr>
      <w:b/>
      <w:sz w:val="24"/>
    </w:rPr>
  </w:style>
  <w:style w:type="paragraph" w:styleId="Heading7">
    <w:name w:val="heading 7"/>
    <w:basedOn w:val="Normal"/>
    <w:next w:val="Normal"/>
    <w:qFormat/>
    <w:pPr>
      <w:keepNext/>
      <w:jc w:val="center"/>
      <w:outlineLvl w:val="6"/>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8208"/>
      </w:tabs>
      <w:spacing w:before="120" w:after="120"/>
      <w:ind w:left="660" w:firstLine="426"/>
    </w:pPr>
    <w:rPr>
      <w:b/>
      <w:caps/>
      <w:noProof/>
    </w:rPr>
  </w:style>
  <w:style w:type="paragraph" w:styleId="Header">
    <w:name w:val="header"/>
    <w:basedOn w:val="Normal"/>
    <w:pPr>
      <w:tabs>
        <w:tab w:val="center" w:pos="4320"/>
        <w:tab w:val="right" w:pos="8640"/>
      </w:tabs>
    </w:pPr>
  </w:style>
  <w:style w:type="paragraph" w:styleId="BlockText">
    <w:name w:val="Block Text"/>
    <w:basedOn w:val="Normal"/>
    <w:pPr>
      <w:tabs>
        <w:tab w:val="left" w:pos="-720"/>
      </w:tabs>
      <w:suppressAutoHyphens/>
      <w:ind w:left="993" w:right="708"/>
      <w:jc w:val="both"/>
    </w:pPr>
    <w:rPr>
      <w:rFonts w:ascii="Arial" w:hAnsi="Arial"/>
      <w:caps/>
      <w:spacing w:val="-2"/>
      <w:sz w:val="18"/>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9F0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0098E"/>
    <w:rPr>
      <w:lang w:val="en-US" w:eastAsia="en-US"/>
    </w:rPr>
  </w:style>
  <w:style w:type="paragraph" w:styleId="BalloonText">
    <w:name w:val="Balloon Text"/>
    <w:basedOn w:val="Normal"/>
    <w:link w:val="BalloonTextChar"/>
    <w:rsid w:val="00A0098E"/>
    <w:rPr>
      <w:rFonts w:ascii="Tahoma" w:hAnsi="Tahoma" w:cs="Tahoma"/>
      <w:sz w:val="16"/>
      <w:szCs w:val="16"/>
    </w:rPr>
  </w:style>
  <w:style w:type="character" w:customStyle="1" w:styleId="BalloonTextChar">
    <w:name w:val="Balloon Text Char"/>
    <w:basedOn w:val="DefaultParagraphFont"/>
    <w:link w:val="BalloonText"/>
    <w:rsid w:val="00A0098E"/>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326DB-8125-4758-B5A6-A42FD6964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5551</Words>
  <Characters>31641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2018-07-23T15:06:00Z</dcterms:created>
  <dcterms:modified xsi:type="dcterms:W3CDTF">2021-04-10T09:33:00Z</dcterms:modified>
</cp:coreProperties>
</file>