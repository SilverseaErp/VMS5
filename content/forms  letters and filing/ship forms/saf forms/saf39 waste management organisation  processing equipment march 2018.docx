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526"/>
        <w:gridCol w:w="8895"/>
      </w:tblGrid>
      <w:tr w:rsidR="0075326F" w:rsidTr="0075326F">
        <w:tc>
          <w:tcPr>
            <w:tcW w:w="1526" w:type="dxa"/>
            <w:vAlign w:val="center"/>
          </w:tcPr>
          <w:p w:rsidR="0075326F" w:rsidRPr="0075326F" w:rsidRDefault="0075326F" w:rsidP="0075326F">
            <w:pPr>
              <w:pStyle w:val="BodyText"/>
              <w:rPr>
                <w:sz w:val="32"/>
                <w:szCs w:val="32"/>
                <w:lang w:val="en-GB"/>
              </w:rPr>
            </w:pPr>
            <w:bookmarkStart w:id="0" w:name="_GoBack"/>
            <w:bookmarkEnd w:id="0"/>
            <w:r w:rsidRPr="0075326F">
              <w:rPr>
                <w:sz w:val="32"/>
                <w:szCs w:val="32"/>
                <w:lang w:val="en-GB"/>
              </w:rPr>
              <w:t>Ship:</w:t>
            </w:r>
          </w:p>
        </w:tc>
        <w:tc>
          <w:tcPr>
            <w:tcW w:w="8895" w:type="dxa"/>
            <w:vAlign w:val="center"/>
          </w:tcPr>
          <w:p w:rsidR="0075326F" w:rsidRDefault="00D510A0" w:rsidP="0075326F">
            <w:pPr>
              <w:pStyle w:val="BodyText"/>
              <w:rPr>
                <w:sz w:val="20"/>
                <w:szCs w:val="20"/>
                <w:lang w:val="en-GB"/>
              </w:rPr>
            </w:pPr>
            <w:r w:rsidRPr="0075326F">
              <w:rPr>
                <w:b/>
                <w:bCs/>
                <w:sz w:val="20"/>
                <w:szCs w:val="20"/>
                <w:lang w:val="en-GB"/>
              </w:rPr>
              <w:fldChar w:fldCharType="begin">
                <w:ffData>
                  <w:name w:val="Text1"/>
                  <w:enabled/>
                  <w:calcOnExit w:val="0"/>
                  <w:textInput/>
                </w:ffData>
              </w:fldChar>
            </w:r>
            <w:r w:rsidR="0075326F" w:rsidRPr="0075326F">
              <w:rPr>
                <w:b/>
                <w:bCs/>
                <w:sz w:val="20"/>
                <w:szCs w:val="20"/>
                <w:lang w:val="en-GB"/>
              </w:rPr>
              <w:instrText xml:space="preserve"> FORMTEXT </w:instrText>
            </w:r>
            <w:r w:rsidRPr="0075326F">
              <w:rPr>
                <w:b/>
                <w:bCs/>
                <w:sz w:val="20"/>
                <w:szCs w:val="20"/>
                <w:lang w:val="en-GB"/>
              </w:rPr>
            </w:r>
            <w:r w:rsidRPr="0075326F">
              <w:rPr>
                <w:b/>
                <w:bCs/>
                <w:sz w:val="20"/>
                <w:szCs w:val="20"/>
                <w:lang w:val="en-GB"/>
              </w:rPr>
              <w:fldChar w:fldCharType="separate"/>
            </w:r>
            <w:r w:rsidR="0075326F" w:rsidRPr="0075326F">
              <w:rPr>
                <w:b/>
                <w:bCs/>
                <w:noProof/>
                <w:sz w:val="20"/>
                <w:szCs w:val="20"/>
                <w:lang w:val="en-GB"/>
              </w:rPr>
              <w:t> </w:t>
            </w:r>
            <w:r w:rsidR="0075326F" w:rsidRPr="0075326F">
              <w:rPr>
                <w:b/>
                <w:bCs/>
                <w:noProof/>
                <w:sz w:val="20"/>
                <w:szCs w:val="20"/>
                <w:lang w:val="en-GB"/>
              </w:rPr>
              <w:t> </w:t>
            </w:r>
            <w:r w:rsidR="0075326F" w:rsidRPr="0075326F">
              <w:rPr>
                <w:b/>
                <w:bCs/>
                <w:noProof/>
                <w:sz w:val="20"/>
                <w:szCs w:val="20"/>
                <w:lang w:val="en-GB"/>
              </w:rPr>
              <w:t> </w:t>
            </w:r>
            <w:r w:rsidR="0075326F" w:rsidRPr="0075326F">
              <w:rPr>
                <w:b/>
                <w:bCs/>
                <w:noProof/>
                <w:sz w:val="20"/>
                <w:szCs w:val="20"/>
                <w:lang w:val="en-GB"/>
              </w:rPr>
              <w:t> </w:t>
            </w:r>
            <w:r w:rsidR="0075326F" w:rsidRPr="0075326F">
              <w:rPr>
                <w:b/>
                <w:bCs/>
                <w:noProof/>
                <w:sz w:val="20"/>
                <w:szCs w:val="20"/>
                <w:lang w:val="en-GB"/>
              </w:rPr>
              <w:t> </w:t>
            </w:r>
            <w:r w:rsidRPr="0075326F">
              <w:rPr>
                <w:b/>
                <w:bCs/>
                <w:sz w:val="20"/>
                <w:szCs w:val="20"/>
                <w:lang w:val="en-GB"/>
              </w:rPr>
              <w:fldChar w:fldCharType="end"/>
            </w:r>
          </w:p>
        </w:tc>
      </w:tr>
      <w:tr w:rsidR="0075326F" w:rsidTr="0075326F">
        <w:tc>
          <w:tcPr>
            <w:tcW w:w="1526" w:type="dxa"/>
            <w:vAlign w:val="center"/>
          </w:tcPr>
          <w:p w:rsidR="0075326F" w:rsidRPr="0075326F" w:rsidRDefault="0075326F" w:rsidP="0075326F">
            <w:pPr>
              <w:pStyle w:val="BodyText"/>
              <w:rPr>
                <w:sz w:val="32"/>
                <w:szCs w:val="32"/>
                <w:lang w:val="en-GB"/>
              </w:rPr>
            </w:pPr>
            <w:r w:rsidRPr="0075326F">
              <w:rPr>
                <w:sz w:val="32"/>
                <w:szCs w:val="32"/>
                <w:lang w:val="en-GB"/>
              </w:rPr>
              <w:t>Date:</w:t>
            </w:r>
          </w:p>
        </w:tc>
        <w:tc>
          <w:tcPr>
            <w:tcW w:w="8895" w:type="dxa"/>
            <w:vAlign w:val="center"/>
          </w:tcPr>
          <w:p w:rsidR="0075326F" w:rsidRDefault="00D510A0" w:rsidP="0075326F">
            <w:pPr>
              <w:pStyle w:val="BodyText"/>
              <w:rPr>
                <w:sz w:val="20"/>
                <w:szCs w:val="20"/>
                <w:lang w:val="en-GB"/>
              </w:rPr>
            </w:pPr>
            <w:r w:rsidRPr="0075326F">
              <w:rPr>
                <w:b/>
                <w:bCs/>
                <w:sz w:val="20"/>
                <w:szCs w:val="20"/>
                <w:lang w:val="en-GB"/>
              </w:rPr>
              <w:fldChar w:fldCharType="begin">
                <w:ffData>
                  <w:name w:val="Text1"/>
                  <w:enabled/>
                  <w:calcOnExit w:val="0"/>
                  <w:textInput/>
                </w:ffData>
              </w:fldChar>
            </w:r>
            <w:r w:rsidR="0075326F" w:rsidRPr="0075326F">
              <w:rPr>
                <w:b/>
                <w:bCs/>
                <w:sz w:val="20"/>
                <w:szCs w:val="20"/>
                <w:lang w:val="en-GB"/>
              </w:rPr>
              <w:instrText xml:space="preserve"> FORMTEXT </w:instrText>
            </w:r>
            <w:r w:rsidRPr="0075326F">
              <w:rPr>
                <w:b/>
                <w:bCs/>
                <w:sz w:val="20"/>
                <w:szCs w:val="20"/>
                <w:lang w:val="en-GB"/>
              </w:rPr>
            </w:r>
            <w:r w:rsidRPr="0075326F">
              <w:rPr>
                <w:b/>
                <w:bCs/>
                <w:sz w:val="20"/>
                <w:szCs w:val="20"/>
                <w:lang w:val="en-GB"/>
              </w:rPr>
              <w:fldChar w:fldCharType="separate"/>
            </w:r>
            <w:r w:rsidR="0075326F" w:rsidRPr="0075326F">
              <w:rPr>
                <w:b/>
                <w:bCs/>
                <w:noProof/>
                <w:sz w:val="20"/>
                <w:szCs w:val="20"/>
                <w:lang w:val="en-GB"/>
              </w:rPr>
              <w:t> </w:t>
            </w:r>
            <w:r w:rsidR="0075326F" w:rsidRPr="0075326F">
              <w:rPr>
                <w:b/>
                <w:bCs/>
                <w:noProof/>
                <w:sz w:val="20"/>
                <w:szCs w:val="20"/>
                <w:lang w:val="en-GB"/>
              </w:rPr>
              <w:t> </w:t>
            </w:r>
            <w:r w:rsidR="0075326F" w:rsidRPr="0075326F">
              <w:rPr>
                <w:b/>
                <w:bCs/>
                <w:noProof/>
                <w:sz w:val="20"/>
                <w:szCs w:val="20"/>
                <w:lang w:val="en-GB"/>
              </w:rPr>
              <w:t> </w:t>
            </w:r>
            <w:r w:rsidR="0075326F" w:rsidRPr="0075326F">
              <w:rPr>
                <w:b/>
                <w:bCs/>
                <w:noProof/>
                <w:sz w:val="20"/>
                <w:szCs w:val="20"/>
                <w:lang w:val="en-GB"/>
              </w:rPr>
              <w:t> </w:t>
            </w:r>
            <w:r w:rsidR="0075326F" w:rsidRPr="0075326F">
              <w:rPr>
                <w:b/>
                <w:bCs/>
                <w:noProof/>
                <w:sz w:val="20"/>
                <w:szCs w:val="20"/>
                <w:lang w:val="en-GB"/>
              </w:rPr>
              <w:t> </w:t>
            </w:r>
            <w:r w:rsidRPr="0075326F">
              <w:rPr>
                <w:b/>
                <w:bCs/>
                <w:sz w:val="20"/>
                <w:szCs w:val="20"/>
                <w:lang w:val="en-GB"/>
              </w:rPr>
              <w:fldChar w:fldCharType="end"/>
            </w:r>
          </w:p>
        </w:tc>
      </w:tr>
      <w:tr w:rsidR="0075326F" w:rsidTr="006E544D">
        <w:tc>
          <w:tcPr>
            <w:tcW w:w="10421" w:type="dxa"/>
            <w:gridSpan w:val="2"/>
          </w:tcPr>
          <w:p w:rsidR="0075326F" w:rsidRDefault="0075326F" w:rsidP="0075326F">
            <w:pPr>
              <w:jc w:val="center"/>
              <w:outlineLvl w:val="0"/>
              <w:rPr>
                <w:b/>
                <w:bCs/>
                <w:sz w:val="32"/>
                <w:szCs w:val="32"/>
                <w:lang w:val="en-GB"/>
              </w:rPr>
            </w:pPr>
            <w:r w:rsidRPr="0075326F">
              <w:rPr>
                <w:b/>
                <w:bCs/>
                <w:sz w:val="32"/>
                <w:szCs w:val="32"/>
                <w:lang w:val="en-GB"/>
              </w:rPr>
              <w:t>WASTE MANAGEMENT ORGANIZATION</w:t>
            </w:r>
          </w:p>
          <w:p w:rsidR="0075326F" w:rsidRDefault="0075326F" w:rsidP="0075326F">
            <w:pPr>
              <w:jc w:val="center"/>
              <w:outlineLvl w:val="0"/>
              <w:rPr>
                <w:b/>
                <w:bCs/>
                <w:sz w:val="32"/>
                <w:szCs w:val="32"/>
                <w:lang w:val="en-GB"/>
              </w:rPr>
            </w:pPr>
            <w:r w:rsidRPr="0075326F">
              <w:rPr>
                <w:b/>
                <w:bCs/>
                <w:sz w:val="32"/>
                <w:szCs w:val="32"/>
                <w:lang w:val="en-GB"/>
              </w:rPr>
              <w:t>&amp;</w:t>
            </w:r>
          </w:p>
          <w:p w:rsidR="0075326F" w:rsidRDefault="0075326F" w:rsidP="0075326F">
            <w:pPr>
              <w:jc w:val="center"/>
              <w:outlineLvl w:val="0"/>
              <w:rPr>
                <w:lang w:val="en-GB"/>
              </w:rPr>
            </w:pPr>
            <w:r w:rsidRPr="0075326F">
              <w:rPr>
                <w:b/>
                <w:bCs/>
                <w:sz w:val="32"/>
                <w:szCs w:val="32"/>
                <w:lang w:val="en-GB"/>
              </w:rPr>
              <w:t>PROCESSING EQUIPMENT</w:t>
            </w:r>
          </w:p>
        </w:tc>
      </w:tr>
    </w:tbl>
    <w:p w:rsidR="0075326F" w:rsidRDefault="0075326F">
      <w:pPr>
        <w:pStyle w:val="BodyText"/>
        <w:rPr>
          <w:sz w:val="20"/>
          <w:szCs w:val="20"/>
          <w:lang w:val="en-GB"/>
        </w:rPr>
      </w:pPr>
    </w:p>
    <w:p w:rsidR="0075326F" w:rsidRPr="00CD43E3" w:rsidRDefault="0075326F" w:rsidP="0075326F">
      <w:pPr>
        <w:jc w:val="both"/>
        <w:outlineLvl w:val="0"/>
        <w:rPr>
          <w:b/>
          <w:sz w:val="24"/>
          <w:szCs w:val="24"/>
          <w:lang w:val="en-GB"/>
        </w:rPr>
      </w:pPr>
      <w:r w:rsidRPr="00CD43E3">
        <w:rPr>
          <w:b/>
          <w:sz w:val="24"/>
          <w:szCs w:val="24"/>
          <w:lang w:val="en-GB"/>
        </w:rPr>
        <w:t xml:space="preserve">This form is to be used in conjunction with </w:t>
      </w:r>
      <w:r>
        <w:rPr>
          <w:b/>
          <w:sz w:val="24"/>
          <w:szCs w:val="24"/>
          <w:lang w:val="en-GB"/>
        </w:rPr>
        <w:t>Garbage Management Procedures</w:t>
      </w:r>
      <w:r w:rsidRPr="00CD43E3">
        <w:rPr>
          <w:b/>
          <w:sz w:val="24"/>
          <w:szCs w:val="24"/>
          <w:lang w:val="en-GB"/>
        </w:rPr>
        <w:t>. It supplements the common garbage management requirements applicable to managed ships by outlining ship specific procedures</w:t>
      </w:r>
      <w:r>
        <w:rPr>
          <w:b/>
          <w:sz w:val="24"/>
          <w:szCs w:val="24"/>
          <w:lang w:val="en-GB"/>
        </w:rPr>
        <w:t xml:space="preserve"> and the above procedures and this form </w:t>
      </w:r>
      <w:r w:rsidRPr="00CD43E3">
        <w:rPr>
          <w:b/>
          <w:sz w:val="24"/>
          <w:szCs w:val="24"/>
          <w:lang w:val="en-GB"/>
        </w:rPr>
        <w:t xml:space="preserve">constitute the </w:t>
      </w:r>
      <w:proofErr w:type="spellStart"/>
      <w:r w:rsidRPr="00CD43E3">
        <w:rPr>
          <w:b/>
          <w:sz w:val="24"/>
          <w:szCs w:val="24"/>
          <w:lang w:val="en-GB"/>
        </w:rPr>
        <w:t>Marpol</w:t>
      </w:r>
      <w:proofErr w:type="spellEnd"/>
      <w:r w:rsidRPr="00CD43E3">
        <w:rPr>
          <w:b/>
          <w:sz w:val="24"/>
          <w:szCs w:val="24"/>
          <w:lang w:val="en-GB"/>
        </w:rPr>
        <w:t xml:space="preserve"> V required Garbage Management Plan</w:t>
      </w:r>
      <w:r>
        <w:rPr>
          <w:b/>
          <w:sz w:val="24"/>
          <w:szCs w:val="24"/>
          <w:lang w:val="en-GB"/>
        </w:rPr>
        <w:t xml:space="preserve"> (and in accordance with IMO res. </w:t>
      </w:r>
      <w:proofErr w:type="gramStart"/>
      <w:r>
        <w:rPr>
          <w:b/>
          <w:sz w:val="24"/>
          <w:szCs w:val="24"/>
          <w:lang w:val="en-GB"/>
        </w:rPr>
        <w:t>MEPC.220(</w:t>
      </w:r>
      <w:proofErr w:type="gramEnd"/>
      <w:r>
        <w:rPr>
          <w:b/>
          <w:sz w:val="24"/>
          <w:szCs w:val="24"/>
          <w:lang w:val="en-GB"/>
        </w:rPr>
        <w:t>63) “2012 Guidelines for the Development of Garbage Management Plans”</w:t>
      </w:r>
      <w:r w:rsidR="00EF0E71">
        <w:rPr>
          <w:b/>
          <w:sz w:val="24"/>
          <w:szCs w:val="24"/>
          <w:lang w:val="en-GB"/>
        </w:rPr>
        <w:t xml:space="preserve"> and IMO res. MEPC.</w:t>
      </w:r>
      <w:r w:rsidR="00AB1870" w:rsidRPr="00E27D43">
        <w:rPr>
          <w:b/>
          <w:sz w:val="24"/>
          <w:szCs w:val="24"/>
          <w:highlight w:val="yellow"/>
          <w:lang w:val="en-GB"/>
          <w:rPrChange w:id="1" w:author="Author">
            <w:rPr>
              <w:b/>
              <w:sz w:val="24"/>
              <w:szCs w:val="24"/>
              <w:lang w:val="en-GB"/>
            </w:rPr>
          </w:rPrChange>
        </w:rPr>
        <w:t>295</w:t>
      </w:r>
      <w:r w:rsidR="00D85090" w:rsidRPr="00E27D43">
        <w:rPr>
          <w:b/>
          <w:sz w:val="24"/>
          <w:szCs w:val="24"/>
          <w:highlight w:val="yellow"/>
          <w:lang w:val="en-GB"/>
          <w:rPrChange w:id="2" w:author="Author">
            <w:rPr>
              <w:b/>
              <w:sz w:val="24"/>
              <w:szCs w:val="24"/>
              <w:lang w:val="en-GB"/>
            </w:rPr>
          </w:rPrChange>
        </w:rPr>
        <w:t>(</w:t>
      </w:r>
      <w:r w:rsidR="00AB1870" w:rsidRPr="00E27D43">
        <w:rPr>
          <w:b/>
          <w:sz w:val="24"/>
          <w:szCs w:val="24"/>
          <w:highlight w:val="yellow"/>
          <w:lang w:val="en-GB"/>
          <w:rPrChange w:id="3" w:author="Author">
            <w:rPr>
              <w:b/>
              <w:sz w:val="24"/>
              <w:szCs w:val="24"/>
              <w:lang w:val="en-GB"/>
            </w:rPr>
          </w:rPrChange>
        </w:rPr>
        <w:t>71</w:t>
      </w:r>
      <w:r w:rsidR="00D85090" w:rsidRPr="00E27D43">
        <w:rPr>
          <w:b/>
          <w:sz w:val="24"/>
          <w:szCs w:val="24"/>
          <w:highlight w:val="yellow"/>
          <w:lang w:val="en-GB"/>
          <w:rPrChange w:id="4" w:author="Author">
            <w:rPr>
              <w:b/>
              <w:sz w:val="24"/>
              <w:szCs w:val="24"/>
              <w:lang w:val="en-GB"/>
            </w:rPr>
          </w:rPrChange>
        </w:rPr>
        <w:t xml:space="preserve">) </w:t>
      </w:r>
      <w:r w:rsidR="00EF0E71" w:rsidRPr="00E27D43">
        <w:rPr>
          <w:b/>
          <w:sz w:val="24"/>
          <w:szCs w:val="24"/>
          <w:highlight w:val="yellow"/>
          <w:lang w:val="en-GB"/>
          <w:rPrChange w:id="5" w:author="Author">
            <w:rPr>
              <w:b/>
              <w:sz w:val="24"/>
              <w:szCs w:val="24"/>
              <w:lang w:val="en-GB"/>
            </w:rPr>
          </w:rPrChange>
        </w:rPr>
        <w:t>“</w:t>
      </w:r>
      <w:r w:rsidR="00AB1870" w:rsidRPr="00E27D43">
        <w:rPr>
          <w:b/>
          <w:sz w:val="24"/>
          <w:szCs w:val="24"/>
          <w:highlight w:val="yellow"/>
          <w:lang w:val="en-GB"/>
          <w:rPrChange w:id="6" w:author="Author">
            <w:rPr>
              <w:b/>
              <w:sz w:val="24"/>
              <w:szCs w:val="24"/>
              <w:lang w:val="en-GB"/>
            </w:rPr>
          </w:rPrChange>
        </w:rPr>
        <w:t>2017</w:t>
      </w:r>
      <w:r w:rsidR="00AB1870">
        <w:rPr>
          <w:b/>
          <w:sz w:val="24"/>
          <w:szCs w:val="24"/>
          <w:lang w:val="en-GB"/>
        </w:rPr>
        <w:t xml:space="preserve"> </w:t>
      </w:r>
      <w:r w:rsidR="00EF0E71">
        <w:rPr>
          <w:b/>
          <w:sz w:val="24"/>
          <w:szCs w:val="24"/>
          <w:lang w:val="en-GB"/>
        </w:rPr>
        <w:t xml:space="preserve">Guidelines for the Implementation of </w:t>
      </w:r>
      <w:proofErr w:type="spellStart"/>
      <w:r w:rsidR="00EF0E71">
        <w:rPr>
          <w:b/>
          <w:sz w:val="24"/>
          <w:szCs w:val="24"/>
          <w:lang w:val="en-GB"/>
        </w:rPr>
        <w:t>Marpol</w:t>
      </w:r>
      <w:proofErr w:type="spellEnd"/>
      <w:r w:rsidR="00EF0E71">
        <w:rPr>
          <w:b/>
          <w:sz w:val="24"/>
          <w:szCs w:val="24"/>
          <w:lang w:val="en-GB"/>
        </w:rPr>
        <w:t xml:space="preserve"> Annex V”)</w:t>
      </w:r>
    </w:p>
    <w:p w:rsidR="0075326F" w:rsidRPr="0037765E" w:rsidRDefault="0075326F" w:rsidP="0075326F">
      <w:pPr>
        <w:jc w:val="both"/>
        <w:outlineLvl w:val="0"/>
        <w:rPr>
          <w:b/>
          <w:sz w:val="12"/>
          <w:szCs w:val="12"/>
          <w:lang w:val="en-GB"/>
        </w:rPr>
      </w:pPr>
    </w:p>
    <w:p w:rsidR="0075326F" w:rsidRPr="00CD43E3" w:rsidRDefault="0075326F" w:rsidP="0075326F">
      <w:pPr>
        <w:jc w:val="both"/>
        <w:outlineLvl w:val="0"/>
        <w:rPr>
          <w:b/>
          <w:sz w:val="24"/>
          <w:szCs w:val="24"/>
          <w:lang w:val="en-GB"/>
        </w:rPr>
      </w:pPr>
      <w:r w:rsidRPr="00CD43E3">
        <w:rPr>
          <w:b/>
          <w:sz w:val="24"/>
          <w:szCs w:val="24"/>
          <w:lang w:val="en-GB"/>
        </w:rPr>
        <w:t xml:space="preserve">This form has </w:t>
      </w:r>
      <w:r w:rsidRPr="00970A72">
        <w:rPr>
          <w:b/>
          <w:sz w:val="24"/>
          <w:szCs w:val="24"/>
          <w:lang w:val="en-GB"/>
        </w:rPr>
        <w:t>FIVE</w:t>
      </w:r>
      <w:r w:rsidRPr="00CD43E3">
        <w:rPr>
          <w:b/>
          <w:sz w:val="24"/>
          <w:szCs w:val="24"/>
          <w:lang w:val="en-GB"/>
        </w:rPr>
        <w:t xml:space="preserve"> Sections which should be filled with the ship specific details by the </w:t>
      </w:r>
      <w:proofErr w:type="spellStart"/>
      <w:r w:rsidRPr="00CD43E3">
        <w:rPr>
          <w:b/>
          <w:sz w:val="24"/>
          <w:szCs w:val="24"/>
          <w:lang w:val="en-GB"/>
        </w:rPr>
        <w:t>onboard</w:t>
      </w:r>
      <w:proofErr w:type="spellEnd"/>
      <w:r w:rsidRPr="00CD43E3">
        <w:rPr>
          <w:b/>
          <w:sz w:val="24"/>
          <w:szCs w:val="24"/>
          <w:lang w:val="en-GB"/>
        </w:rPr>
        <w:t xml:space="preserve"> management, kept updated and a copy sent to the Marine Superintendent</w:t>
      </w:r>
      <w:r>
        <w:rPr>
          <w:b/>
          <w:sz w:val="24"/>
          <w:szCs w:val="24"/>
          <w:lang w:val="en-GB"/>
        </w:rPr>
        <w:t>/DPA</w:t>
      </w:r>
      <w:r w:rsidRPr="00CD43E3">
        <w:rPr>
          <w:b/>
          <w:sz w:val="24"/>
          <w:szCs w:val="24"/>
          <w:lang w:val="en-GB"/>
        </w:rPr>
        <w:t xml:space="preserve"> for review, approval and logging it into the S/E/MS (Safety/Environmental Management System)</w:t>
      </w:r>
    </w:p>
    <w:p w:rsidR="0075326F" w:rsidRPr="0037765E" w:rsidRDefault="0075326F" w:rsidP="0075326F">
      <w:pPr>
        <w:jc w:val="both"/>
        <w:outlineLvl w:val="0"/>
        <w:rPr>
          <w:b/>
          <w:bCs/>
          <w:sz w:val="24"/>
          <w:szCs w:val="24"/>
          <w:lang w:val="en-GB"/>
        </w:rPr>
      </w:pPr>
    </w:p>
    <w:p w:rsidR="00B643B4" w:rsidRDefault="0075326F" w:rsidP="00676CB6">
      <w:pPr>
        <w:jc w:val="center"/>
        <w:outlineLvl w:val="0"/>
        <w:rPr>
          <w:b/>
          <w:bCs/>
          <w:sz w:val="32"/>
          <w:szCs w:val="32"/>
          <w:lang w:val="en-GB"/>
        </w:rPr>
      </w:pPr>
      <w:r>
        <w:rPr>
          <w:b/>
          <w:bCs/>
          <w:sz w:val="32"/>
          <w:szCs w:val="32"/>
          <w:lang w:val="en-GB"/>
        </w:rPr>
        <w:t>SECTION 1</w:t>
      </w:r>
    </w:p>
    <w:p w:rsidR="0075326F" w:rsidRPr="0037765E" w:rsidRDefault="0075326F" w:rsidP="0075326F">
      <w:pPr>
        <w:jc w:val="both"/>
        <w:rPr>
          <w:sz w:val="12"/>
          <w:szCs w:val="12"/>
          <w:lang w:val="en-GB"/>
        </w:rPr>
      </w:pPr>
    </w:p>
    <w:p w:rsidR="0075326F" w:rsidRDefault="0075326F" w:rsidP="0075326F">
      <w:pPr>
        <w:numPr>
          <w:ilvl w:val="0"/>
          <w:numId w:val="23"/>
        </w:numPr>
        <w:spacing w:before="60" w:after="60"/>
        <w:jc w:val="both"/>
        <w:rPr>
          <w:b/>
          <w:bCs/>
          <w:sz w:val="24"/>
          <w:szCs w:val="24"/>
          <w:lang w:val="en-GB"/>
        </w:rPr>
      </w:pPr>
      <w:r>
        <w:rPr>
          <w:b/>
          <w:bCs/>
          <w:sz w:val="24"/>
          <w:szCs w:val="24"/>
          <w:lang w:val="en-GB"/>
        </w:rPr>
        <w:t>Incineration</w:t>
      </w:r>
    </w:p>
    <w:p w:rsidR="008228BE" w:rsidRDefault="00D510A0">
      <w:pPr>
        <w:numPr>
          <w:ilvl w:val="1"/>
          <w:numId w:val="23"/>
        </w:numPr>
        <w:spacing w:before="60" w:after="60"/>
        <w:jc w:val="both"/>
        <w:rPr>
          <w:sz w:val="24"/>
          <w:szCs w:val="24"/>
          <w:lang w:val="en-GB"/>
        </w:rPr>
      </w:pPr>
      <w:r w:rsidRPr="00676CB6">
        <w:rPr>
          <w:sz w:val="24"/>
          <w:szCs w:val="24"/>
          <w:lang w:val="en-GB"/>
        </w:rPr>
        <w:t>Ash and clinkers from shipboard incinerators should be considered as operational</w:t>
      </w:r>
      <w:r w:rsidR="005D6C15">
        <w:rPr>
          <w:sz w:val="24"/>
          <w:szCs w:val="24"/>
          <w:lang w:val="en-GB"/>
        </w:rPr>
        <w:t xml:space="preserve"> </w:t>
      </w:r>
      <w:r w:rsidRPr="00676CB6">
        <w:rPr>
          <w:sz w:val="24"/>
          <w:szCs w:val="24"/>
          <w:lang w:val="en-GB"/>
        </w:rPr>
        <w:t>waste and, therefore, as garbage that is not eligible for discharge into the sea</w:t>
      </w:r>
    </w:p>
    <w:p w:rsidR="00CE6775" w:rsidRDefault="00CE6775">
      <w:pPr>
        <w:numPr>
          <w:ilvl w:val="1"/>
          <w:numId w:val="23"/>
        </w:numPr>
        <w:spacing w:before="60" w:after="60"/>
        <w:jc w:val="both"/>
        <w:rPr>
          <w:sz w:val="24"/>
          <w:szCs w:val="24"/>
          <w:lang w:val="en-GB"/>
        </w:rPr>
      </w:pPr>
      <w:r>
        <w:rPr>
          <w:sz w:val="24"/>
          <w:szCs w:val="24"/>
          <w:lang w:val="en-GB"/>
        </w:rPr>
        <w:t>S</w:t>
      </w:r>
      <w:r w:rsidR="00D510A0" w:rsidRPr="00676CB6">
        <w:rPr>
          <w:sz w:val="24"/>
          <w:szCs w:val="24"/>
          <w:lang w:val="en-GB"/>
        </w:rPr>
        <w:t>hipboard incineration should not be undertaken when the ship is in port</w:t>
      </w:r>
      <w:r>
        <w:rPr>
          <w:sz w:val="24"/>
          <w:szCs w:val="24"/>
          <w:lang w:val="en-GB"/>
        </w:rPr>
        <w:t xml:space="preserve"> </w:t>
      </w:r>
      <w:r w:rsidR="00D510A0" w:rsidRPr="00676CB6">
        <w:rPr>
          <w:sz w:val="24"/>
          <w:szCs w:val="24"/>
          <w:lang w:val="en-GB"/>
        </w:rPr>
        <w:t>or at offshore terminal. Some ports may have domestic laws that specify additional air</w:t>
      </w:r>
      <w:r>
        <w:rPr>
          <w:sz w:val="24"/>
          <w:szCs w:val="24"/>
          <w:lang w:val="en-GB"/>
        </w:rPr>
        <w:t xml:space="preserve"> </w:t>
      </w:r>
      <w:r w:rsidR="00D510A0" w:rsidRPr="00676CB6">
        <w:rPr>
          <w:sz w:val="24"/>
          <w:szCs w:val="24"/>
          <w:lang w:val="en-GB"/>
        </w:rPr>
        <w:t>emission restrictions, particularly those near high population areas. The use of a shipboard</w:t>
      </w:r>
      <w:r>
        <w:rPr>
          <w:sz w:val="24"/>
          <w:szCs w:val="24"/>
          <w:lang w:val="en-GB"/>
        </w:rPr>
        <w:t xml:space="preserve"> </w:t>
      </w:r>
      <w:r w:rsidR="00D510A0" w:rsidRPr="00676CB6">
        <w:rPr>
          <w:sz w:val="24"/>
          <w:szCs w:val="24"/>
          <w:lang w:val="en-GB"/>
        </w:rPr>
        <w:t>incinerator may require permission from the port authority concerned</w:t>
      </w:r>
    </w:p>
    <w:p w:rsidR="00CE6775" w:rsidRDefault="00D510A0">
      <w:pPr>
        <w:numPr>
          <w:ilvl w:val="1"/>
          <w:numId w:val="23"/>
        </w:numPr>
        <w:spacing w:before="60" w:after="60"/>
        <w:jc w:val="both"/>
        <w:rPr>
          <w:sz w:val="24"/>
          <w:szCs w:val="24"/>
          <w:lang w:val="en-GB"/>
        </w:rPr>
      </w:pPr>
      <w:r w:rsidRPr="00676CB6">
        <w:rPr>
          <w:sz w:val="24"/>
          <w:szCs w:val="24"/>
          <w:lang w:val="en-GB"/>
        </w:rPr>
        <w:t xml:space="preserve">Each operator of the </w:t>
      </w:r>
      <w:proofErr w:type="spellStart"/>
      <w:r w:rsidRPr="00676CB6">
        <w:rPr>
          <w:sz w:val="24"/>
          <w:szCs w:val="24"/>
          <w:lang w:val="en-GB"/>
        </w:rPr>
        <w:t>onboard</w:t>
      </w:r>
      <w:proofErr w:type="spellEnd"/>
      <w:r w:rsidRPr="00676CB6">
        <w:rPr>
          <w:sz w:val="24"/>
          <w:szCs w:val="24"/>
          <w:lang w:val="en-GB"/>
        </w:rPr>
        <w:t xml:space="preserve"> garbage incinerator sh</w:t>
      </w:r>
      <w:r w:rsidR="00CE6775">
        <w:rPr>
          <w:sz w:val="24"/>
          <w:szCs w:val="24"/>
          <w:lang w:val="en-GB"/>
        </w:rPr>
        <w:t>all</w:t>
      </w:r>
      <w:r w:rsidRPr="00676CB6">
        <w:rPr>
          <w:sz w:val="24"/>
          <w:szCs w:val="24"/>
          <w:lang w:val="en-GB"/>
        </w:rPr>
        <w:t xml:space="preserve"> be trained and familiar in the use of the</w:t>
      </w:r>
      <w:r w:rsidR="00CE6775">
        <w:rPr>
          <w:sz w:val="24"/>
          <w:szCs w:val="24"/>
          <w:lang w:val="en-GB"/>
        </w:rPr>
        <w:t xml:space="preserve"> </w:t>
      </w:r>
      <w:r w:rsidRPr="00676CB6">
        <w:rPr>
          <w:sz w:val="24"/>
          <w:szCs w:val="24"/>
          <w:lang w:val="en-GB"/>
        </w:rPr>
        <w:t>equipment and the types of garbage that can be destroyed in the incinerator.</w:t>
      </w:r>
    </w:p>
    <w:p w:rsidR="00CD3786" w:rsidRDefault="00CD3786">
      <w:pPr>
        <w:numPr>
          <w:ilvl w:val="1"/>
          <w:numId w:val="23"/>
        </w:numPr>
        <w:spacing w:before="60" w:after="60"/>
        <w:jc w:val="both"/>
        <w:rPr>
          <w:sz w:val="24"/>
          <w:szCs w:val="24"/>
          <w:lang w:val="en-GB"/>
        </w:rPr>
      </w:pPr>
      <w:r>
        <w:rPr>
          <w:sz w:val="24"/>
          <w:szCs w:val="24"/>
          <w:lang w:val="en-GB"/>
        </w:rPr>
        <w:t>Marine incinerators are predominantly designed for intermittent operation, hand-fired and fed by hand.  The ash or vapour may be hazardous. I</w:t>
      </w:r>
      <w:r w:rsidRPr="00676CB6">
        <w:rPr>
          <w:sz w:val="24"/>
          <w:szCs w:val="24"/>
          <w:lang w:val="en-GB"/>
        </w:rPr>
        <w:t>ncinerator ash may be subject to local quarantine, sanitary or health requirements. Advice should be sought from local authorities regarding requirements that are in addition to MARPOL.</w:t>
      </w:r>
    </w:p>
    <w:p w:rsidR="00CD3786" w:rsidRDefault="00CD3786">
      <w:pPr>
        <w:numPr>
          <w:ilvl w:val="1"/>
          <w:numId w:val="23"/>
        </w:numPr>
        <w:spacing w:before="60" w:after="60"/>
        <w:jc w:val="both"/>
        <w:rPr>
          <w:sz w:val="24"/>
          <w:szCs w:val="24"/>
          <w:lang w:val="en-GB"/>
        </w:rPr>
      </w:pPr>
      <w:r w:rsidRPr="00676CB6">
        <w:rPr>
          <w:sz w:val="24"/>
          <w:szCs w:val="24"/>
          <w:lang w:val="en-GB"/>
        </w:rPr>
        <w:t>The incineration of garbage that contains a large amount of plastic involves very</w:t>
      </w:r>
      <w:r>
        <w:rPr>
          <w:sz w:val="24"/>
          <w:szCs w:val="24"/>
          <w:lang w:val="en-GB"/>
        </w:rPr>
        <w:t xml:space="preserve"> </w:t>
      </w:r>
      <w:r w:rsidRPr="00676CB6">
        <w:rPr>
          <w:sz w:val="24"/>
          <w:szCs w:val="24"/>
          <w:lang w:val="en-GB"/>
        </w:rPr>
        <w:t>specific incinerator settings such as higher oxygen injection and higher temperatures</w:t>
      </w:r>
      <w:r>
        <w:rPr>
          <w:sz w:val="24"/>
          <w:szCs w:val="24"/>
          <w:lang w:val="en-GB"/>
        </w:rPr>
        <w:t xml:space="preserve"> </w:t>
      </w:r>
      <w:r w:rsidRPr="00676CB6">
        <w:rPr>
          <w:sz w:val="24"/>
          <w:szCs w:val="24"/>
          <w:lang w:val="en-GB"/>
        </w:rPr>
        <w:t>(850 to 1,200°C). If these special conditions are not met, depending on the type of plastic</w:t>
      </w:r>
      <w:r>
        <w:rPr>
          <w:sz w:val="24"/>
          <w:szCs w:val="24"/>
          <w:lang w:val="en-GB"/>
        </w:rPr>
        <w:t xml:space="preserve"> </w:t>
      </w:r>
      <w:r w:rsidRPr="00676CB6">
        <w:rPr>
          <w:sz w:val="24"/>
          <w:szCs w:val="24"/>
          <w:lang w:val="en-GB"/>
        </w:rPr>
        <w:t>and conditions of combustion, some toxic gases can be generated in the exhaust stream,</w:t>
      </w:r>
      <w:r>
        <w:rPr>
          <w:sz w:val="24"/>
          <w:szCs w:val="24"/>
          <w:lang w:val="en-GB"/>
        </w:rPr>
        <w:t xml:space="preserve"> </w:t>
      </w:r>
      <w:r w:rsidRPr="00676CB6">
        <w:rPr>
          <w:sz w:val="24"/>
          <w:szCs w:val="24"/>
          <w:lang w:val="en-GB"/>
        </w:rPr>
        <w:t>including vaporized hydrochloric (</w:t>
      </w:r>
      <w:proofErr w:type="spellStart"/>
      <w:r w:rsidRPr="00676CB6">
        <w:rPr>
          <w:sz w:val="24"/>
          <w:szCs w:val="24"/>
          <w:lang w:val="en-GB"/>
        </w:rPr>
        <w:t>HCl</w:t>
      </w:r>
      <w:proofErr w:type="spellEnd"/>
      <w:r w:rsidRPr="00676CB6">
        <w:rPr>
          <w:sz w:val="24"/>
          <w:szCs w:val="24"/>
          <w:lang w:val="en-GB"/>
        </w:rPr>
        <w:t>) and hydrocyanic (HCN) acids. These and other</w:t>
      </w:r>
      <w:r>
        <w:rPr>
          <w:sz w:val="24"/>
          <w:szCs w:val="24"/>
          <w:lang w:val="en-GB"/>
        </w:rPr>
        <w:t xml:space="preserve"> </w:t>
      </w:r>
      <w:r w:rsidRPr="00676CB6">
        <w:rPr>
          <w:sz w:val="24"/>
          <w:szCs w:val="24"/>
          <w:lang w:val="en-GB"/>
        </w:rPr>
        <w:t>intermediary products of combustion of waste containing plastics are toxic to humans and</w:t>
      </w:r>
      <w:r>
        <w:rPr>
          <w:sz w:val="24"/>
          <w:szCs w:val="24"/>
          <w:lang w:val="en-GB"/>
        </w:rPr>
        <w:t xml:space="preserve"> </w:t>
      </w:r>
      <w:r w:rsidRPr="00676CB6">
        <w:rPr>
          <w:sz w:val="24"/>
          <w:szCs w:val="24"/>
          <w:lang w:val="en-GB"/>
        </w:rPr>
        <w:t>marine life</w:t>
      </w:r>
    </w:p>
    <w:p w:rsidR="00CD3786" w:rsidRDefault="00CD3786">
      <w:pPr>
        <w:numPr>
          <w:ilvl w:val="1"/>
          <w:numId w:val="23"/>
        </w:numPr>
        <w:spacing w:before="60" w:after="60"/>
        <w:jc w:val="both"/>
        <w:rPr>
          <w:sz w:val="24"/>
          <w:szCs w:val="24"/>
          <w:lang w:val="en-GB"/>
        </w:rPr>
      </w:pPr>
      <w:r>
        <w:rPr>
          <w:sz w:val="24"/>
          <w:szCs w:val="24"/>
          <w:lang w:val="en-GB"/>
        </w:rPr>
        <w:t>A table giving guidelines on incineration options for shipboard-generated garbage may be found in section 3.</w:t>
      </w:r>
    </w:p>
    <w:p w:rsidR="00892685" w:rsidRDefault="00892685">
      <w:pPr>
        <w:autoSpaceDE/>
        <w:autoSpaceDN/>
        <w:spacing w:after="200" w:line="276" w:lineRule="auto"/>
        <w:rPr>
          <w:b/>
          <w:bCs/>
          <w:sz w:val="24"/>
          <w:szCs w:val="24"/>
          <w:lang w:val="en-GB"/>
        </w:rPr>
      </w:pPr>
      <w:r>
        <w:rPr>
          <w:b/>
          <w:bCs/>
          <w:sz w:val="24"/>
          <w:szCs w:val="24"/>
          <w:lang w:val="en-GB"/>
        </w:rPr>
        <w:br w:type="page"/>
      </w:r>
    </w:p>
    <w:p w:rsidR="006E544D" w:rsidRDefault="0075326F" w:rsidP="00D00D6E">
      <w:pPr>
        <w:numPr>
          <w:ilvl w:val="0"/>
          <w:numId w:val="23"/>
        </w:numPr>
        <w:spacing w:before="60" w:after="60"/>
        <w:jc w:val="both"/>
        <w:rPr>
          <w:b/>
          <w:bCs/>
          <w:sz w:val="24"/>
          <w:szCs w:val="24"/>
          <w:lang w:val="en-GB"/>
        </w:rPr>
      </w:pPr>
      <w:proofErr w:type="spellStart"/>
      <w:r>
        <w:rPr>
          <w:b/>
          <w:bCs/>
          <w:sz w:val="24"/>
          <w:szCs w:val="24"/>
          <w:lang w:val="en-GB"/>
        </w:rPr>
        <w:lastRenderedPageBreak/>
        <w:t>Comminuters</w:t>
      </w:r>
      <w:proofErr w:type="spellEnd"/>
      <w:r>
        <w:rPr>
          <w:b/>
          <w:bCs/>
          <w:sz w:val="24"/>
          <w:szCs w:val="24"/>
          <w:lang w:val="en-GB"/>
        </w:rPr>
        <w:t xml:space="preserve"> </w:t>
      </w:r>
      <w:r w:rsidR="00187207">
        <w:rPr>
          <w:b/>
          <w:bCs/>
          <w:sz w:val="24"/>
          <w:szCs w:val="24"/>
          <w:lang w:val="en-GB"/>
        </w:rPr>
        <w:t>(or grinders)</w:t>
      </w:r>
    </w:p>
    <w:p w:rsidR="006E544D" w:rsidRDefault="0075326F" w:rsidP="00D00D6E">
      <w:pPr>
        <w:numPr>
          <w:ilvl w:val="1"/>
          <w:numId w:val="23"/>
        </w:numPr>
        <w:spacing w:before="60" w:after="60"/>
        <w:jc w:val="both"/>
        <w:rPr>
          <w:sz w:val="24"/>
          <w:szCs w:val="24"/>
          <w:lang w:val="en-GB"/>
        </w:rPr>
      </w:pPr>
      <w:proofErr w:type="spellStart"/>
      <w:r>
        <w:rPr>
          <w:sz w:val="24"/>
          <w:szCs w:val="24"/>
          <w:lang w:val="en-GB"/>
        </w:rPr>
        <w:t>Comminuters</w:t>
      </w:r>
      <w:proofErr w:type="spellEnd"/>
      <w:r>
        <w:rPr>
          <w:sz w:val="24"/>
          <w:szCs w:val="24"/>
          <w:lang w:val="en-GB"/>
        </w:rPr>
        <w:t xml:space="preserve"> grind food wastes to a particle size capable of passing through a screen with openings no larger than 25 mm</w:t>
      </w:r>
      <w:r w:rsidR="00187207">
        <w:rPr>
          <w:sz w:val="24"/>
          <w:szCs w:val="24"/>
          <w:lang w:val="en-GB"/>
        </w:rPr>
        <w:t xml:space="preserve"> (1 inch)</w:t>
      </w:r>
      <w:r>
        <w:rPr>
          <w:sz w:val="24"/>
          <w:szCs w:val="24"/>
          <w:lang w:val="en-GB"/>
        </w:rPr>
        <w:t>.</w:t>
      </w:r>
    </w:p>
    <w:p w:rsidR="00D00D6E" w:rsidRDefault="00D510A0" w:rsidP="00D00D6E">
      <w:pPr>
        <w:numPr>
          <w:ilvl w:val="1"/>
          <w:numId w:val="23"/>
        </w:numPr>
        <w:spacing w:before="60" w:after="60"/>
        <w:jc w:val="both"/>
        <w:rPr>
          <w:sz w:val="24"/>
          <w:szCs w:val="24"/>
          <w:lang w:val="en-GB"/>
        </w:rPr>
      </w:pPr>
      <w:r w:rsidRPr="00676CB6">
        <w:rPr>
          <w:sz w:val="24"/>
          <w:szCs w:val="24"/>
          <w:lang w:val="en-GB"/>
        </w:rPr>
        <w:t>When operating inside a special area, regulation 6 of MARPOL Annex V requires all</w:t>
      </w:r>
      <w:r w:rsidR="00D00D6E">
        <w:rPr>
          <w:sz w:val="24"/>
          <w:szCs w:val="24"/>
          <w:lang w:val="en-GB"/>
        </w:rPr>
        <w:t xml:space="preserve"> </w:t>
      </w:r>
      <w:r w:rsidRPr="00676CB6">
        <w:rPr>
          <w:sz w:val="24"/>
          <w:szCs w:val="24"/>
          <w:lang w:val="en-GB"/>
        </w:rPr>
        <w:t xml:space="preserve">food wastes to be </w:t>
      </w:r>
      <w:proofErr w:type="spellStart"/>
      <w:r w:rsidRPr="00676CB6">
        <w:rPr>
          <w:sz w:val="24"/>
          <w:szCs w:val="24"/>
          <w:lang w:val="en-GB"/>
        </w:rPr>
        <w:t>comminuted</w:t>
      </w:r>
      <w:proofErr w:type="spellEnd"/>
      <w:r w:rsidRPr="00676CB6">
        <w:rPr>
          <w:sz w:val="24"/>
          <w:szCs w:val="24"/>
          <w:lang w:val="en-GB"/>
        </w:rPr>
        <w:t xml:space="preserve"> or ground prior to discharge in to the sea. All discharges are</w:t>
      </w:r>
      <w:r w:rsidR="00D00D6E">
        <w:rPr>
          <w:sz w:val="24"/>
          <w:szCs w:val="24"/>
          <w:lang w:val="en-GB"/>
        </w:rPr>
        <w:t xml:space="preserve"> </w:t>
      </w:r>
      <w:r w:rsidRPr="00676CB6">
        <w:rPr>
          <w:sz w:val="24"/>
          <w:szCs w:val="24"/>
          <w:lang w:val="en-GB"/>
        </w:rPr>
        <w:t>to be as far as practicable and not less than 12 nautical miles from the nearest land or</w:t>
      </w:r>
      <w:r w:rsidR="00D00D6E">
        <w:rPr>
          <w:sz w:val="24"/>
          <w:szCs w:val="24"/>
          <w:lang w:val="en-GB"/>
        </w:rPr>
        <w:t xml:space="preserve"> </w:t>
      </w:r>
      <w:r w:rsidRPr="00676CB6">
        <w:rPr>
          <w:sz w:val="24"/>
          <w:szCs w:val="24"/>
          <w:lang w:val="en-GB"/>
        </w:rPr>
        <w:t>ice-shelf.</w:t>
      </w:r>
    </w:p>
    <w:p w:rsidR="006E544D" w:rsidRDefault="0075326F" w:rsidP="00D00D6E">
      <w:pPr>
        <w:numPr>
          <w:ilvl w:val="0"/>
          <w:numId w:val="23"/>
        </w:numPr>
        <w:spacing w:before="60" w:after="60"/>
        <w:jc w:val="both"/>
        <w:rPr>
          <w:b/>
          <w:bCs/>
          <w:sz w:val="24"/>
          <w:szCs w:val="24"/>
          <w:lang w:val="en-GB"/>
        </w:rPr>
      </w:pPr>
      <w:r>
        <w:rPr>
          <w:b/>
          <w:bCs/>
          <w:sz w:val="24"/>
          <w:szCs w:val="24"/>
          <w:lang w:val="en-GB"/>
        </w:rPr>
        <w:t xml:space="preserve">Compactors </w:t>
      </w:r>
      <w:r w:rsidR="00287145">
        <w:rPr>
          <w:b/>
          <w:bCs/>
          <w:sz w:val="24"/>
          <w:szCs w:val="24"/>
          <w:lang w:val="en-GB"/>
        </w:rPr>
        <w:t>(incl. Glass/Tin Crushers)</w:t>
      </w:r>
    </w:p>
    <w:p w:rsidR="006E544D" w:rsidRDefault="00187207">
      <w:pPr>
        <w:numPr>
          <w:ilvl w:val="1"/>
          <w:numId w:val="23"/>
        </w:numPr>
        <w:spacing w:before="60" w:after="60"/>
        <w:jc w:val="both"/>
        <w:rPr>
          <w:sz w:val="24"/>
          <w:szCs w:val="24"/>
          <w:lang w:val="en-GB"/>
        </w:rPr>
      </w:pPr>
      <w:r w:rsidRPr="00187207">
        <w:rPr>
          <w:sz w:val="24"/>
          <w:szCs w:val="24"/>
          <w:lang w:val="en-GB"/>
        </w:rPr>
        <w:t>If grinding machines are used prior to compaction, the compaction ratio can be</w:t>
      </w:r>
      <w:r w:rsidR="005D6C15">
        <w:rPr>
          <w:sz w:val="24"/>
          <w:szCs w:val="24"/>
          <w:lang w:val="en-GB"/>
        </w:rPr>
        <w:t xml:space="preserve"> </w:t>
      </w:r>
      <w:r w:rsidR="00D510A0" w:rsidRPr="00676CB6">
        <w:rPr>
          <w:sz w:val="24"/>
          <w:szCs w:val="24"/>
          <w:lang w:val="en-GB"/>
        </w:rPr>
        <w:t>increased and the storage space decreased.</w:t>
      </w:r>
    </w:p>
    <w:p w:rsidR="00F75CCF" w:rsidRDefault="00D510A0">
      <w:pPr>
        <w:numPr>
          <w:ilvl w:val="1"/>
          <w:numId w:val="23"/>
        </w:numPr>
        <w:spacing w:before="60" w:after="60"/>
        <w:jc w:val="both"/>
        <w:rPr>
          <w:sz w:val="24"/>
          <w:szCs w:val="24"/>
          <w:lang w:val="en-GB"/>
        </w:rPr>
      </w:pPr>
      <w:r w:rsidRPr="00676CB6">
        <w:rPr>
          <w:sz w:val="24"/>
          <w:szCs w:val="24"/>
          <w:lang w:val="en-GB"/>
        </w:rPr>
        <w:t>Compactors have options including sanitizing, deodorizing, adjustable compaction</w:t>
      </w:r>
      <w:r w:rsidR="00F75CCF">
        <w:rPr>
          <w:sz w:val="24"/>
          <w:szCs w:val="24"/>
          <w:lang w:val="en-GB"/>
        </w:rPr>
        <w:t xml:space="preserve"> </w:t>
      </w:r>
      <w:r w:rsidRPr="00676CB6">
        <w:rPr>
          <w:sz w:val="24"/>
          <w:szCs w:val="24"/>
          <w:lang w:val="en-GB"/>
        </w:rPr>
        <w:t>ratios, bagging in plastic or paper, boxing in cardboard (with or without plastic or wax paper</w:t>
      </w:r>
      <w:r w:rsidR="00F75CCF">
        <w:rPr>
          <w:sz w:val="24"/>
          <w:szCs w:val="24"/>
          <w:lang w:val="en-GB"/>
        </w:rPr>
        <w:t xml:space="preserve"> </w:t>
      </w:r>
      <w:proofErr w:type="gramStart"/>
      <w:r w:rsidRPr="00676CB6">
        <w:rPr>
          <w:sz w:val="24"/>
          <w:szCs w:val="24"/>
          <w:lang w:val="en-GB"/>
        </w:rPr>
        <w:t>lining</w:t>
      </w:r>
      <w:proofErr w:type="gramEnd"/>
      <w:r w:rsidRPr="00676CB6">
        <w:rPr>
          <w:sz w:val="24"/>
          <w:szCs w:val="24"/>
          <w:lang w:val="en-GB"/>
        </w:rPr>
        <w:t>), baling, etc.</w:t>
      </w:r>
    </w:p>
    <w:p w:rsidR="00F75CCF" w:rsidRDefault="00D510A0">
      <w:pPr>
        <w:numPr>
          <w:ilvl w:val="1"/>
          <w:numId w:val="23"/>
        </w:numPr>
        <w:spacing w:before="60" w:after="60"/>
        <w:jc w:val="both"/>
        <w:rPr>
          <w:sz w:val="24"/>
          <w:szCs w:val="24"/>
          <w:lang w:val="en-GB"/>
        </w:rPr>
      </w:pPr>
      <w:r w:rsidRPr="00676CB6">
        <w:rPr>
          <w:sz w:val="24"/>
          <w:szCs w:val="24"/>
          <w:lang w:val="en-GB"/>
        </w:rPr>
        <w:t>Compacted materials should be stored appropriately. While metal and</w:t>
      </w:r>
      <w:r w:rsidR="00F75CCF">
        <w:rPr>
          <w:sz w:val="24"/>
          <w:szCs w:val="24"/>
          <w:lang w:val="en-GB"/>
        </w:rPr>
        <w:t xml:space="preserve"> </w:t>
      </w:r>
      <w:r w:rsidRPr="00676CB6">
        <w:rPr>
          <w:sz w:val="24"/>
          <w:szCs w:val="24"/>
          <w:lang w:val="en-GB"/>
        </w:rPr>
        <w:t>plastic bales can get wet, paper and cardboard bales should be kept dry.</w:t>
      </w:r>
    </w:p>
    <w:p w:rsidR="00D00D6E" w:rsidRDefault="00D00D6E">
      <w:pPr>
        <w:numPr>
          <w:ilvl w:val="1"/>
          <w:numId w:val="23"/>
        </w:numPr>
        <w:spacing w:before="60" w:after="60"/>
        <w:jc w:val="both"/>
        <w:rPr>
          <w:sz w:val="24"/>
          <w:szCs w:val="24"/>
          <w:lang w:val="en-GB"/>
        </w:rPr>
      </w:pPr>
      <w:r>
        <w:rPr>
          <w:sz w:val="24"/>
          <w:szCs w:val="24"/>
          <w:lang w:val="en-GB"/>
        </w:rPr>
        <w:t>A table giving shipboard generated garbage compaction options may be found in section 4.</w:t>
      </w:r>
    </w:p>
    <w:p w:rsidR="00D0116D" w:rsidRDefault="00D0116D">
      <w:pPr>
        <w:pStyle w:val="BodyText"/>
        <w:jc w:val="center"/>
        <w:outlineLvl w:val="0"/>
        <w:rPr>
          <w:b/>
          <w:bCs/>
          <w:sz w:val="32"/>
          <w:szCs w:val="32"/>
          <w:lang w:val="en-GB"/>
        </w:rPr>
      </w:pPr>
      <w:r>
        <w:rPr>
          <w:b/>
          <w:bCs/>
          <w:sz w:val="32"/>
          <w:szCs w:val="32"/>
          <w:lang w:val="en-GB"/>
        </w:rPr>
        <w:br w:type="page"/>
      </w:r>
    </w:p>
    <w:p w:rsidR="00D0116D" w:rsidRDefault="00D0116D">
      <w:pPr>
        <w:pStyle w:val="BodyText"/>
        <w:jc w:val="center"/>
        <w:outlineLvl w:val="0"/>
        <w:rPr>
          <w:b/>
          <w:bCs/>
          <w:sz w:val="32"/>
          <w:szCs w:val="32"/>
          <w:lang w:val="en-GB"/>
        </w:rPr>
      </w:pPr>
      <w:r>
        <w:rPr>
          <w:b/>
          <w:bCs/>
          <w:sz w:val="32"/>
          <w:szCs w:val="32"/>
          <w:lang w:val="en-GB"/>
        </w:rPr>
        <w:lastRenderedPageBreak/>
        <w:t>SECTION 2</w:t>
      </w:r>
    </w:p>
    <w:p w:rsidR="00D0116D" w:rsidRDefault="00D0116D">
      <w:pPr>
        <w:pStyle w:val="BodyText"/>
        <w:rPr>
          <w:sz w:val="20"/>
          <w:szCs w:val="20"/>
          <w:lang w:val="en-GB"/>
        </w:rPr>
      </w:pPr>
    </w:p>
    <w:p w:rsidR="00D0116D" w:rsidRDefault="00D0116D">
      <w:pPr>
        <w:pStyle w:val="BodyText"/>
        <w:jc w:val="center"/>
        <w:outlineLvl w:val="0"/>
        <w:rPr>
          <w:b/>
          <w:bCs/>
          <w:sz w:val="20"/>
          <w:szCs w:val="20"/>
          <w:lang w:val="en-GB"/>
        </w:rPr>
      </w:pPr>
      <w:r>
        <w:rPr>
          <w:b/>
          <w:bCs/>
          <w:sz w:val="20"/>
          <w:szCs w:val="20"/>
          <w:lang w:val="en-GB"/>
        </w:rPr>
        <w:t>GARBAGE PROCESSING EQUIPMENT</w:t>
      </w:r>
    </w:p>
    <w:p w:rsidR="00D0116D" w:rsidRDefault="00D0116D">
      <w:pPr>
        <w:pStyle w:val="BodyText"/>
        <w:rPr>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197"/>
        <w:gridCol w:w="2197"/>
        <w:gridCol w:w="2197"/>
        <w:gridCol w:w="2197"/>
      </w:tblGrid>
      <w:tr w:rsidR="00D0116D">
        <w:trPr>
          <w:trHeight w:val="585"/>
        </w:trPr>
        <w:tc>
          <w:tcPr>
            <w:tcW w:w="1418" w:type="dxa"/>
            <w:vAlign w:val="center"/>
          </w:tcPr>
          <w:p w:rsidR="00D0116D" w:rsidRDefault="00D0116D">
            <w:pPr>
              <w:pStyle w:val="BodyText"/>
              <w:rPr>
                <w:i/>
                <w:iCs/>
                <w:smallCaps/>
                <w:sz w:val="22"/>
                <w:szCs w:val="22"/>
                <w:lang w:val="en-GB"/>
              </w:rPr>
            </w:pPr>
          </w:p>
        </w:tc>
        <w:tc>
          <w:tcPr>
            <w:tcW w:w="2197" w:type="dxa"/>
            <w:vAlign w:val="center"/>
          </w:tcPr>
          <w:p w:rsidR="00D0116D" w:rsidRDefault="00D0116D">
            <w:pPr>
              <w:pStyle w:val="BodyText"/>
              <w:jc w:val="center"/>
              <w:rPr>
                <w:i/>
                <w:iCs/>
                <w:smallCaps/>
                <w:sz w:val="22"/>
                <w:szCs w:val="22"/>
                <w:lang w:val="en-GB"/>
              </w:rPr>
            </w:pPr>
            <w:r>
              <w:rPr>
                <w:i/>
                <w:iCs/>
                <w:smallCaps/>
                <w:sz w:val="22"/>
                <w:szCs w:val="22"/>
                <w:lang w:val="en-GB"/>
              </w:rPr>
              <w:t>INCINERATOR</w:t>
            </w:r>
          </w:p>
        </w:tc>
        <w:tc>
          <w:tcPr>
            <w:tcW w:w="2197" w:type="dxa"/>
            <w:vAlign w:val="center"/>
          </w:tcPr>
          <w:p w:rsidR="00D0116D" w:rsidRDefault="00D0116D">
            <w:pPr>
              <w:pStyle w:val="BodyText"/>
              <w:jc w:val="center"/>
              <w:rPr>
                <w:i/>
                <w:iCs/>
                <w:smallCaps/>
                <w:sz w:val="22"/>
                <w:szCs w:val="22"/>
                <w:lang w:val="en-GB"/>
              </w:rPr>
            </w:pPr>
            <w:r>
              <w:rPr>
                <w:i/>
                <w:iCs/>
                <w:smallCaps/>
                <w:sz w:val="22"/>
                <w:szCs w:val="22"/>
                <w:lang w:val="en-GB"/>
              </w:rPr>
              <w:t>COMPACTOR</w:t>
            </w:r>
          </w:p>
        </w:tc>
        <w:tc>
          <w:tcPr>
            <w:tcW w:w="2197" w:type="dxa"/>
            <w:vAlign w:val="center"/>
          </w:tcPr>
          <w:p w:rsidR="00D0116D" w:rsidRDefault="00D0116D">
            <w:pPr>
              <w:pStyle w:val="BodyText"/>
              <w:jc w:val="center"/>
              <w:rPr>
                <w:i/>
                <w:iCs/>
                <w:smallCaps/>
                <w:sz w:val="22"/>
                <w:szCs w:val="22"/>
                <w:lang w:val="en-GB"/>
              </w:rPr>
            </w:pPr>
            <w:r>
              <w:rPr>
                <w:i/>
                <w:iCs/>
                <w:smallCaps/>
                <w:sz w:val="22"/>
                <w:szCs w:val="22"/>
                <w:lang w:val="en-GB"/>
              </w:rPr>
              <w:t>COMMINUTER</w:t>
            </w:r>
          </w:p>
        </w:tc>
        <w:tc>
          <w:tcPr>
            <w:tcW w:w="2197" w:type="dxa"/>
            <w:vAlign w:val="center"/>
          </w:tcPr>
          <w:p w:rsidR="00D0116D" w:rsidRDefault="00D0116D">
            <w:pPr>
              <w:pStyle w:val="BodyText"/>
              <w:jc w:val="center"/>
              <w:rPr>
                <w:i/>
                <w:iCs/>
                <w:smallCaps/>
                <w:sz w:val="22"/>
                <w:szCs w:val="22"/>
                <w:lang w:val="en-GB"/>
              </w:rPr>
            </w:pPr>
            <w:r>
              <w:rPr>
                <w:i/>
                <w:iCs/>
                <w:smallCaps/>
                <w:sz w:val="22"/>
                <w:szCs w:val="22"/>
                <w:lang w:val="en-GB"/>
              </w:rPr>
              <w:t>CRUSHER</w:t>
            </w:r>
          </w:p>
        </w:tc>
      </w:tr>
      <w:tr w:rsidR="00913B2D" w:rsidTr="00913B2D">
        <w:trPr>
          <w:trHeight w:val="1648"/>
        </w:trPr>
        <w:tc>
          <w:tcPr>
            <w:tcW w:w="1418" w:type="dxa"/>
            <w:vAlign w:val="center"/>
          </w:tcPr>
          <w:p w:rsidR="00913B2D" w:rsidRDefault="00913B2D">
            <w:pPr>
              <w:pStyle w:val="BodyText"/>
              <w:rPr>
                <w:smallCaps/>
                <w:sz w:val="22"/>
                <w:szCs w:val="22"/>
                <w:lang w:val="en-GB"/>
              </w:rPr>
            </w:pPr>
            <w:r>
              <w:rPr>
                <w:smallCaps/>
                <w:sz w:val="22"/>
                <w:szCs w:val="22"/>
                <w:lang w:val="en-GB"/>
              </w:rPr>
              <w:t>MAKE:</w:t>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r>
      <w:tr w:rsidR="00913B2D" w:rsidTr="00913B2D">
        <w:trPr>
          <w:trHeight w:val="2679"/>
        </w:trPr>
        <w:tc>
          <w:tcPr>
            <w:tcW w:w="1418" w:type="dxa"/>
            <w:vAlign w:val="center"/>
          </w:tcPr>
          <w:p w:rsidR="00913B2D" w:rsidRDefault="00913B2D">
            <w:pPr>
              <w:pStyle w:val="BodyText"/>
              <w:rPr>
                <w:smallCaps/>
                <w:sz w:val="22"/>
                <w:szCs w:val="22"/>
                <w:lang w:val="en-GB"/>
              </w:rPr>
            </w:pPr>
            <w:r>
              <w:rPr>
                <w:smallCaps/>
                <w:sz w:val="22"/>
                <w:szCs w:val="22"/>
                <w:lang w:val="en-GB"/>
              </w:rPr>
              <w:t>LOCATION:</w:t>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r>
      <w:tr w:rsidR="00913B2D" w:rsidTr="00913B2D">
        <w:trPr>
          <w:trHeight w:val="2547"/>
        </w:trPr>
        <w:tc>
          <w:tcPr>
            <w:tcW w:w="1418" w:type="dxa"/>
            <w:vAlign w:val="center"/>
          </w:tcPr>
          <w:p w:rsidR="00913B2D" w:rsidRDefault="00913B2D">
            <w:pPr>
              <w:pStyle w:val="BodyText"/>
              <w:rPr>
                <w:smallCaps/>
                <w:sz w:val="22"/>
                <w:szCs w:val="22"/>
                <w:lang w:val="en-GB"/>
              </w:rPr>
            </w:pPr>
            <w:r>
              <w:rPr>
                <w:smallCaps/>
                <w:sz w:val="22"/>
                <w:szCs w:val="22"/>
                <w:lang w:val="en-GB"/>
              </w:rPr>
              <w:t>SOLID WASTE LOADING DETAILS:</w:t>
            </w:r>
          </w:p>
          <w:p w:rsidR="00913B2D" w:rsidRDefault="00913B2D">
            <w:pPr>
              <w:pStyle w:val="BodyText"/>
              <w:rPr>
                <w:sz w:val="22"/>
                <w:szCs w:val="22"/>
                <w:lang w:val="en-GB"/>
              </w:rPr>
            </w:pPr>
            <w:r>
              <w:rPr>
                <w:sz w:val="22"/>
                <w:szCs w:val="22"/>
                <w:lang w:val="en-GB"/>
              </w:rPr>
              <w:t>Capacity per charge</w:t>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r>
      <w:tr w:rsidR="00913B2D" w:rsidTr="00913B2D">
        <w:trPr>
          <w:trHeight w:val="2258"/>
        </w:trPr>
        <w:tc>
          <w:tcPr>
            <w:tcW w:w="1418" w:type="dxa"/>
            <w:vAlign w:val="center"/>
          </w:tcPr>
          <w:p w:rsidR="00913B2D" w:rsidRDefault="00913B2D">
            <w:pPr>
              <w:pStyle w:val="BodyText"/>
              <w:rPr>
                <w:smallCaps/>
                <w:sz w:val="22"/>
                <w:szCs w:val="22"/>
                <w:lang w:val="en-GB"/>
              </w:rPr>
            </w:pPr>
            <w:r>
              <w:rPr>
                <w:smallCaps/>
                <w:sz w:val="22"/>
                <w:szCs w:val="22"/>
                <w:lang w:val="en-GB"/>
              </w:rPr>
              <w:t>DESIGN TEMP</w:t>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r>
    </w:tbl>
    <w:p w:rsidR="00D0116D" w:rsidRDefault="00D0116D">
      <w:pPr>
        <w:pStyle w:val="BodyText"/>
        <w:rPr>
          <w:sz w:val="2"/>
          <w:szCs w:val="2"/>
          <w:lang w:val="en-GB"/>
        </w:rPr>
      </w:pPr>
    </w:p>
    <w:p w:rsidR="00D0116D" w:rsidRDefault="00D0116D">
      <w:pPr>
        <w:pStyle w:val="BodyText"/>
        <w:rPr>
          <w:sz w:val="20"/>
          <w:szCs w:val="20"/>
          <w:lang w:val="en-GB"/>
        </w:rPr>
      </w:pPr>
    </w:p>
    <w:p w:rsidR="00D0116D" w:rsidRDefault="00D0116D">
      <w:pPr>
        <w:pStyle w:val="BodyText"/>
        <w:rPr>
          <w:sz w:val="20"/>
          <w:szCs w:val="20"/>
          <w:lang w:val="en-GB"/>
        </w:rPr>
      </w:pPr>
    </w:p>
    <w:p w:rsidR="00D0116D" w:rsidRDefault="00D0116D">
      <w:pPr>
        <w:pStyle w:val="BodyText"/>
        <w:jc w:val="center"/>
        <w:outlineLvl w:val="0"/>
        <w:rPr>
          <w:b/>
          <w:bCs/>
          <w:sz w:val="32"/>
          <w:szCs w:val="32"/>
          <w:lang w:val="en-GB"/>
        </w:rPr>
      </w:pPr>
      <w:r>
        <w:rPr>
          <w:b/>
          <w:bCs/>
          <w:sz w:val="32"/>
          <w:szCs w:val="32"/>
          <w:lang w:val="en-GB"/>
        </w:rPr>
        <w:br w:type="page"/>
      </w:r>
    </w:p>
    <w:p w:rsidR="00D0116D" w:rsidRDefault="00D0116D">
      <w:pPr>
        <w:pStyle w:val="BodyText"/>
        <w:jc w:val="center"/>
        <w:outlineLvl w:val="0"/>
        <w:rPr>
          <w:b/>
          <w:bCs/>
          <w:sz w:val="32"/>
          <w:szCs w:val="32"/>
          <w:lang w:val="en-GB"/>
        </w:rPr>
      </w:pPr>
      <w:r>
        <w:rPr>
          <w:b/>
          <w:bCs/>
          <w:sz w:val="32"/>
          <w:szCs w:val="32"/>
          <w:lang w:val="en-GB"/>
        </w:rPr>
        <w:lastRenderedPageBreak/>
        <w:t>SECTION 3</w:t>
      </w:r>
    </w:p>
    <w:p w:rsidR="00D0116D" w:rsidRDefault="00D0116D">
      <w:pPr>
        <w:pStyle w:val="BodyText"/>
        <w:rPr>
          <w:sz w:val="20"/>
          <w:szCs w:val="20"/>
          <w:lang w:val="en-GB"/>
        </w:rPr>
      </w:pPr>
    </w:p>
    <w:p w:rsidR="00D0116D" w:rsidRDefault="00D0116D">
      <w:pPr>
        <w:pStyle w:val="BodyText"/>
        <w:jc w:val="center"/>
        <w:outlineLvl w:val="0"/>
        <w:rPr>
          <w:b/>
          <w:bCs/>
          <w:sz w:val="20"/>
          <w:szCs w:val="20"/>
          <w:lang w:val="en-GB"/>
        </w:rPr>
      </w:pPr>
      <w:r>
        <w:rPr>
          <w:b/>
          <w:bCs/>
          <w:sz w:val="20"/>
          <w:szCs w:val="20"/>
          <w:lang w:val="en-GB"/>
        </w:rPr>
        <w:t>INCINERATION OPTIONS FOR SHIPBOARD-GENERATED GARBAGE</w:t>
      </w:r>
    </w:p>
    <w:p w:rsidR="00D0116D" w:rsidRDefault="00D0116D">
      <w:pPr>
        <w:pStyle w:val="BodyText"/>
        <w:rPr>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126"/>
        <w:gridCol w:w="1418"/>
        <w:gridCol w:w="1134"/>
        <w:gridCol w:w="992"/>
        <w:gridCol w:w="1559"/>
        <w:gridCol w:w="1134"/>
      </w:tblGrid>
      <w:tr w:rsidR="00D0116D">
        <w:trPr>
          <w:cantSplit/>
        </w:trPr>
        <w:tc>
          <w:tcPr>
            <w:tcW w:w="1843" w:type="dxa"/>
            <w:vMerge w:val="restart"/>
            <w:tcBorders>
              <w:top w:val="double" w:sz="4" w:space="0" w:color="auto"/>
              <w:left w:val="double" w:sz="4" w:space="0" w:color="auto"/>
            </w:tcBorders>
          </w:tcPr>
          <w:p w:rsidR="00D0116D" w:rsidRDefault="00D0116D">
            <w:pPr>
              <w:pStyle w:val="BodyText"/>
              <w:spacing w:before="600"/>
              <w:jc w:val="center"/>
              <w:rPr>
                <w:i/>
                <w:iCs/>
                <w:sz w:val="20"/>
                <w:szCs w:val="20"/>
                <w:lang w:val="en-GB"/>
              </w:rPr>
            </w:pPr>
            <w:r>
              <w:rPr>
                <w:i/>
                <w:iCs/>
                <w:sz w:val="20"/>
                <w:szCs w:val="20"/>
                <w:lang w:val="en-GB"/>
              </w:rPr>
              <w:t>Typical examples</w:t>
            </w:r>
          </w:p>
        </w:tc>
        <w:tc>
          <w:tcPr>
            <w:tcW w:w="2126" w:type="dxa"/>
            <w:vMerge w:val="restart"/>
            <w:tcBorders>
              <w:top w:val="double" w:sz="4" w:space="0" w:color="auto"/>
            </w:tcBorders>
          </w:tcPr>
          <w:p w:rsidR="00D0116D" w:rsidRDefault="00D0116D">
            <w:pPr>
              <w:pStyle w:val="BodyText"/>
              <w:spacing w:before="360"/>
              <w:jc w:val="center"/>
              <w:rPr>
                <w:i/>
                <w:iCs/>
                <w:sz w:val="20"/>
                <w:szCs w:val="20"/>
                <w:lang w:val="en-GB"/>
              </w:rPr>
            </w:pPr>
            <w:r>
              <w:rPr>
                <w:i/>
                <w:iCs/>
                <w:sz w:val="20"/>
                <w:szCs w:val="20"/>
                <w:lang w:val="en-GB"/>
              </w:rPr>
              <w:t>Special handling by vessel personnel before incineration</w:t>
            </w:r>
          </w:p>
        </w:tc>
        <w:tc>
          <w:tcPr>
            <w:tcW w:w="5103" w:type="dxa"/>
            <w:gridSpan w:val="4"/>
            <w:tcBorders>
              <w:top w:val="double" w:sz="4" w:space="0" w:color="auto"/>
            </w:tcBorders>
          </w:tcPr>
          <w:p w:rsidR="00D0116D" w:rsidRDefault="00D0116D">
            <w:pPr>
              <w:pStyle w:val="BodyText"/>
              <w:spacing w:before="240" w:after="240"/>
              <w:jc w:val="center"/>
              <w:rPr>
                <w:b/>
                <w:bCs/>
                <w:i/>
                <w:iCs/>
                <w:sz w:val="20"/>
                <w:szCs w:val="20"/>
                <w:lang w:val="en-GB"/>
              </w:rPr>
            </w:pPr>
            <w:r>
              <w:rPr>
                <w:b/>
                <w:bCs/>
                <w:i/>
                <w:iCs/>
                <w:sz w:val="20"/>
                <w:szCs w:val="20"/>
                <w:lang w:val="en-GB"/>
              </w:rPr>
              <w:t>Incineration Characteristics</w:t>
            </w:r>
          </w:p>
        </w:tc>
        <w:tc>
          <w:tcPr>
            <w:tcW w:w="1134" w:type="dxa"/>
            <w:vMerge w:val="restart"/>
            <w:tcBorders>
              <w:top w:val="double" w:sz="4" w:space="0" w:color="auto"/>
              <w:right w:val="double" w:sz="4" w:space="0" w:color="auto"/>
            </w:tcBorders>
          </w:tcPr>
          <w:p w:rsidR="00D0116D" w:rsidRDefault="00D0116D">
            <w:pPr>
              <w:pStyle w:val="BodyText"/>
              <w:spacing w:before="360"/>
              <w:jc w:val="center"/>
              <w:rPr>
                <w:i/>
                <w:iCs/>
                <w:sz w:val="20"/>
                <w:szCs w:val="20"/>
                <w:lang w:val="en-GB"/>
              </w:rPr>
            </w:pPr>
            <w:r>
              <w:rPr>
                <w:i/>
                <w:iCs/>
                <w:sz w:val="20"/>
                <w:szCs w:val="20"/>
                <w:lang w:val="en-GB"/>
              </w:rPr>
              <w:t>On-board storage space</w:t>
            </w:r>
          </w:p>
        </w:tc>
      </w:tr>
      <w:tr w:rsidR="00D0116D">
        <w:trPr>
          <w:cantSplit/>
        </w:trPr>
        <w:tc>
          <w:tcPr>
            <w:tcW w:w="1843" w:type="dxa"/>
            <w:vMerge/>
            <w:tcBorders>
              <w:left w:val="double" w:sz="4" w:space="0" w:color="auto"/>
              <w:bottom w:val="nil"/>
            </w:tcBorders>
          </w:tcPr>
          <w:p w:rsidR="00D0116D" w:rsidRDefault="00D0116D">
            <w:pPr>
              <w:pStyle w:val="BodyText"/>
              <w:jc w:val="center"/>
              <w:rPr>
                <w:i/>
                <w:iCs/>
                <w:sz w:val="20"/>
                <w:szCs w:val="20"/>
                <w:lang w:val="en-GB"/>
              </w:rPr>
            </w:pPr>
          </w:p>
        </w:tc>
        <w:tc>
          <w:tcPr>
            <w:tcW w:w="2126" w:type="dxa"/>
            <w:vMerge/>
            <w:tcBorders>
              <w:bottom w:val="nil"/>
            </w:tcBorders>
          </w:tcPr>
          <w:p w:rsidR="00D0116D" w:rsidRDefault="00D0116D">
            <w:pPr>
              <w:pStyle w:val="BodyText"/>
              <w:jc w:val="center"/>
              <w:rPr>
                <w:i/>
                <w:iCs/>
                <w:sz w:val="20"/>
                <w:szCs w:val="20"/>
                <w:lang w:val="en-GB"/>
              </w:rPr>
            </w:pPr>
          </w:p>
        </w:tc>
        <w:tc>
          <w:tcPr>
            <w:tcW w:w="1418" w:type="dxa"/>
            <w:tcBorders>
              <w:bottom w:val="nil"/>
            </w:tcBorders>
          </w:tcPr>
          <w:p w:rsidR="00D0116D" w:rsidRDefault="00D0116D">
            <w:pPr>
              <w:pStyle w:val="BodyText"/>
              <w:spacing w:before="240" w:after="120"/>
              <w:jc w:val="center"/>
              <w:rPr>
                <w:i/>
                <w:iCs/>
                <w:sz w:val="20"/>
                <w:szCs w:val="20"/>
                <w:lang w:val="en-GB"/>
              </w:rPr>
            </w:pPr>
            <w:r>
              <w:rPr>
                <w:i/>
                <w:iCs/>
                <w:sz w:val="20"/>
                <w:szCs w:val="20"/>
                <w:lang w:val="en-GB"/>
              </w:rPr>
              <w:t>Combustibility</w:t>
            </w:r>
          </w:p>
        </w:tc>
        <w:tc>
          <w:tcPr>
            <w:tcW w:w="1134" w:type="dxa"/>
            <w:tcBorders>
              <w:bottom w:val="nil"/>
            </w:tcBorders>
          </w:tcPr>
          <w:p w:rsidR="00D0116D" w:rsidRDefault="00D0116D">
            <w:pPr>
              <w:pStyle w:val="BodyText"/>
              <w:spacing w:before="120" w:after="120"/>
              <w:jc w:val="center"/>
              <w:rPr>
                <w:i/>
                <w:iCs/>
                <w:sz w:val="20"/>
                <w:szCs w:val="20"/>
                <w:lang w:val="en-GB"/>
              </w:rPr>
            </w:pPr>
            <w:r>
              <w:rPr>
                <w:i/>
                <w:iCs/>
                <w:sz w:val="20"/>
                <w:szCs w:val="20"/>
                <w:lang w:val="en-GB"/>
              </w:rPr>
              <w:t>Reduction of volume</w:t>
            </w:r>
          </w:p>
        </w:tc>
        <w:tc>
          <w:tcPr>
            <w:tcW w:w="992" w:type="dxa"/>
            <w:tcBorders>
              <w:bottom w:val="nil"/>
            </w:tcBorders>
          </w:tcPr>
          <w:p w:rsidR="00D0116D" w:rsidRDefault="00D0116D">
            <w:pPr>
              <w:pStyle w:val="BodyText"/>
              <w:spacing w:before="240" w:after="120"/>
              <w:jc w:val="center"/>
              <w:rPr>
                <w:i/>
                <w:iCs/>
                <w:sz w:val="20"/>
                <w:szCs w:val="20"/>
                <w:lang w:val="en-GB"/>
              </w:rPr>
            </w:pPr>
            <w:r>
              <w:rPr>
                <w:i/>
                <w:iCs/>
                <w:sz w:val="20"/>
                <w:szCs w:val="20"/>
                <w:lang w:val="en-GB"/>
              </w:rPr>
              <w:t>Residual</w:t>
            </w:r>
          </w:p>
        </w:tc>
        <w:tc>
          <w:tcPr>
            <w:tcW w:w="1559" w:type="dxa"/>
            <w:tcBorders>
              <w:bottom w:val="nil"/>
            </w:tcBorders>
          </w:tcPr>
          <w:p w:rsidR="00D0116D" w:rsidRDefault="00D0116D">
            <w:pPr>
              <w:pStyle w:val="BodyText"/>
              <w:spacing w:before="240" w:after="120"/>
              <w:jc w:val="center"/>
              <w:rPr>
                <w:i/>
                <w:iCs/>
                <w:sz w:val="20"/>
                <w:szCs w:val="20"/>
                <w:lang w:val="en-GB"/>
              </w:rPr>
            </w:pPr>
            <w:r>
              <w:rPr>
                <w:i/>
                <w:iCs/>
                <w:sz w:val="20"/>
                <w:szCs w:val="20"/>
                <w:lang w:val="en-GB"/>
              </w:rPr>
              <w:t>Exhaust</w:t>
            </w:r>
          </w:p>
        </w:tc>
        <w:tc>
          <w:tcPr>
            <w:tcW w:w="1134" w:type="dxa"/>
            <w:vMerge/>
            <w:tcBorders>
              <w:bottom w:val="nil"/>
              <w:right w:val="double" w:sz="4" w:space="0" w:color="auto"/>
            </w:tcBorders>
          </w:tcPr>
          <w:p w:rsidR="00D0116D" w:rsidRDefault="00D0116D">
            <w:pPr>
              <w:pStyle w:val="BodyText"/>
              <w:jc w:val="center"/>
              <w:rPr>
                <w:i/>
                <w:iCs/>
                <w:sz w:val="20"/>
                <w:szCs w:val="20"/>
                <w:lang w:val="en-GB"/>
              </w:rPr>
            </w:pPr>
          </w:p>
        </w:tc>
      </w:tr>
      <w:tr w:rsidR="00D0116D">
        <w:tc>
          <w:tcPr>
            <w:tcW w:w="1843" w:type="dxa"/>
            <w:tcBorders>
              <w:top w:val="double" w:sz="4" w:space="0" w:color="auto"/>
              <w:left w:val="double" w:sz="4" w:space="0" w:color="auto"/>
            </w:tcBorders>
          </w:tcPr>
          <w:p w:rsidR="00D0116D" w:rsidRDefault="00D0116D">
            <w:pPr>
              <w:pStyle w:val="BodyText"/>
              <w:spacing w:before="120" w:after="120"/>
              <w:rPr>
                <w:sz w:val="20"/>
                <w:szCs w:val="20"/>
                <w:lang w:val="en-GB"/>
              </w:rPr>
            </w:pPr>
            <w:r>
              <w:rPr>
                <w:sz w:val="20"/>
                <w:szCs w:val="20"/>
                <w:lang w:val="en-GB"/>
              </w:rPr>
              <w:t>Paper packaging, food and beverage containers</w:t>
            </w:r>
          </w:p>
        </w:tc>
        <w:tc>
          <w:tcPr>
            <w:tcW w:w="2126" w:type="dxa"/>
            <w:tcBorders>
              <w:top w:val="double" w:sz="4" w:space="0" w:color="auto"/>
            </w:tcBorders>
          </w:tcPr>
          <w:p w:rsidR="00D0116D" w:rsidRDefault="00D0116D">
            <w:pPr>
              <w:pStyle w:val="BodyText"/>
              <w:spacing w:before="120" w:after="120"/>
              <w:ind w:right="34"/>
              <w:rPr>
                <w:sz w:val="20"/>
                <w:szCs w:val="20"/>
                <w:lang w:val="en-GB"/>
              </w:rPr>
            </w:pPr>
            <w:r>
              <w:rPr>
                <w:sz w:val="20"/>
                <w:szCs w:val="20"/>
                <w:lang w:val="en-GB"/>
              </w:rPr>
              <w:t>Minor – easy to feed into hopper</w:t>
            </w:r>
          </w:p>
        </w:tc>
        <w:tc>
          <w:tcPr>
            <w:tcW w:w="1418" w:type="dxa"/>
            <w:tcBorders>
              <w:top w:val="double" w:sz="4" w:space="0" w:color="auto"/>
            </w:tcBorders>
          </w:tcPr>
          <w:p w:rsidR="00D0116D" w:rsidRDefault="00D0116D">
            <w:pPr>
              <w:pStyle w:val="BodyText"/>
              <w:spacing w:before="120" w:after="120"/>
              <w:jc w:val="center"/>
              <w:rPr>
                <w:sz w:val="20"/>
                <w:szCs w:val="20"/>
                <w:lang w:val="en-GB"/>
              </w:rPr>
            </w:pPr>
            <w:r>
              <w:rPr>
                <w:sz w:val="20"/>
                <w:szCs w:val="20"/>
                <w:lang w:val="en-GB"/>
              </w:rPr>
              <w:t>High</w:t>
            </w:r>
          </w:p>
        </w:tc>
        <w:tc>
          <w:tcPr>
            <w:tcW w:w="1134" w:type="dxa"/>
            <w:tcBorders>
              <w:top w:val="double" w:sz="4" w:space="0" w:color="auto"/>
            </w:tcBorders>
          </w:tcPr>
          <w:p w:rsidR="00D0116D" w:rsidRDefault="00D0116D">
            <w:pPr>
              <w:pStyle w:val="BodyText"/>
              <w:spacing w:before="120" w:after="120"/>
              <w:jc w:val="center"/>
              <w:rPr>
                <w:sz w:val="20"/>
                <w:szCs w:val="20"/>
                <w:lang w:val="en-GB"/>
              </w:rPr>
            </w:pPr>
            <w:r>
              <w:rPr>
                <w:sz w:val="20"/>
                <w:szCs w:val="20"/>
                <w:lang w:val="en-GB"/>
              </w:rPr>
              <w:t>Over 95%</w:t>
            </w:r>
          </w:p>
        </w:tc>
        <w:tc>
          <w:tcPr>
            <w:tcW w:w="992" w:type="dxa"/>
            <w:tcBorders>
              <w:top w:val="double" w:sz="4" w:space="0" w:color="auto"/>
            </w:tcBorders>
          </w:tcPr>
          <w:p w:rsidR="00D0116D" w:rsidRDefault="00D0116D">
            <w:pPr>
              <w:pStyle w:val="BodyText"/>
              <w:spacing w:before="120" w:after="120"/>
              <w:jc w:val="center"/>
              <w:rPr>
                <w:sz w:val="20"/>
                <w:szCs w:val="20"/>
                <w:lang w:val="en-GB"/>
              </w:rPr>
            </w:pPr>
            <w:r>
              <w:rPr>
                <w:sz w:val="20"/>
                <w:szCs w:val="20"/>
                <w:lang w:val="en-GB"/>
              </w:rPr>
              <w:t>Powder ash</w:t>
            </w:r>
          </w:p>
        </w:tc>
        <w:tc>
          <w:tcPr>
            <w:tcW w:w="1559" w:type="dxa"/>
            <w:tcBorders>
              <w:top w:val="double" w:sz="4" w:space="0" w:color="auto"/>
            </w:tcBorders>
          </w:tcPr>
          <w:p w:rsidR="00D0116D" w:rsidRDefault="00D0116D">
            <w:pPr>
              <w:pStyle w:val="BodyText"/>
              <w:spacing w:before="120" w:after="120"/>
              <w:rPr>
                <w:sz w:val="20"/>
                <w:szCs w:val="20"/>
                <w:lang w:val="en-GB"/>
              </w:rPr>
            </w:pPr>
            <w:r>
              <w:rPr>
                <w:sz w:val="20"/>
                <w:szCs w:val="20"/>
                <w:lang w:val="en-GB"/>
              </w:rPr>
              <w:t>Possibly smoky and not hazardous</w:t>
            </w:r>
          </w:p>
        </w:tc>
        <w:tc>
          <w:tcPr>
            <w:tcW w:w="1134" w:type="dxa"/>
            <w:tcBorders>
              <w:top w:val="double" w:sz="4" w:space="0" w:color="auto"/>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Minimum</w:t>
            </w:r>
          </w:p>
        </w:tc>
      </w:tr>
      <w:tr w:rsidR="00D0116D">
        <w:tc>
          <w:tcPr>
            <w:tcW w:w="1843" w:type="dxa"/>
            <w:tcBorders>
              <w:left w:val="double" w:sz="4" w:space="0" w:color="auto"/>
            </w:tcBorders>
          </w:tcPr>
          <w:p w:rsidR="00D0116D" w:rsidRDefault="00D0116D">
            <w:pPr>
              <w:pStyle w:val="BodyText"/>
              <w:spacing w:before="120" w:after="120"/>
              <w:rPr>
                <w:sz w:val="20"/>
                <w:szCs w:val="20"/>
                <w:lang w:val="en-GB"/>
              </w:rPr>
            </w:pPr>
            <w:r>
              <w:rPr>
                <w:sz w:val="20"/>
                <w:szCs w:val="20"/>
                <w:lang w:val="en-GB"/>
              </w:rPr>
              <w:t>Fibre and paper board</w:t>
            </w:r>
          </w:p>
        </w:tc>
        <w:tc>
          <w:tcPr>
            <w:tcW w:w="2126" w:type="dxa"/>
          </w:tcPr>
          <w:p w:rsidR="00D0116D" w:rsidRDefault="00D0116D">
            <w:pPr>
              <w:pStyle w:val="BodyText"/>
              <w:spacing w:before="120" w:after="120"/>
              <w:ind w:right="34"/>
              <w:rPr>
                <w:sz w:val="20"/>
                <w:szCs w:val="20"/>
                <w:lang w:val="en-GB"/>
              </w:rPr>
            </w:pPr>
            <w:r>
              <w:rPr>
                <w:sz w:val="20"/>
                <w:szCs w:val="20"/>
                <w:lang w:val="en-GB"/>
              </w:rPr>
              <w:t>Minor – reduce material to size for feed; minimum manual labour</w:t>
            </w:r>
          </w:p>
        </w:tc>
        <w:tc>
          <w:tcPr>
            <w:tcW w:w="1418" w:type="dxa"/>
          </w:tcPr>
          <w:p w:rsidR="00D0116D" w:rsidRDefault="00D0116D">
            <w:pPr>
              <w:pStyle w:val="BodyText"/>
              <w:spacing w:before="120" w:after="120"/>
              <w:jc w:val="center"/>
              <w:rPr>
                <w:sz w:val="20"/>
                <w:szCs w:val="20"/>
                <w:lang w:val="en-GB"/>
              </w:rPr>
            </w:pPr>
            <w:r>
              <w:rPr>
                <w:sz w:val="20"/>
                <w:szCs w:val="20"/>
                <w:lang w:val="en-GB"/>
              </w:rPr>
              <w:t>High</w:t>
            </w:r>
          </w:p>
        </w:tc>
        <w:tc>
          <w:tcPr>
            <w:tcW w:w="1134" w:type="dxa"/>
          </w:tcPr>
          <w:p w:rsidR="00D0116D" w:rsidRDefault="00D0116D">
            <w:pPr>
              <w:pStyle w:val="BodyText"/>
              <w:spacing w:before="120" w:after="120"/>
              <w:jc w:val="center"/>
              <w:rPr>
                <w:sz w:val="20"/>
                <w:szCs w:val="20"/>
                <w:lang w:val="en-GB"/>
              </w:rPr>
            </w:pPr>
            <w:r>
              <w:rPr>
                <w:sz w:val="20"/>
                <w:szCs w:val="20"/>
                <w:lang w:val="en-GB"/>
              </w:rPr>
              <w:t>Over 95%</w:t>
            </w:r>
          </w:p>
        </w:tc>
        <w:tc>
          <w:tcPr>
            <w:tcW w:w="992" w:type="dxa"/>
          </w:tcPr>
          <w:p w:rsidR="00D0116D" w:rsidRDefault="00D0116D">
            <w:pPr>
              <w:pStyle w:val="BodyText"/>
              <w:spacing w:before="120" w:after="120"/>
              <w:jc w:val="center"/>
              <w:rPr>
                <w:sz w:val="20"/>
                <w:szCs w:val="20"/>
                <w:lang w:val="en-GB"/>
              </w:rPr>
            </w:pPr>
            <w:r>
              <w:rPr>
                <w:sz w:val="20"/>
                <w:szCs w:val="20"/>
                <w:lang w:val="en-GB"/>
              </w:rPr>
              <w:t>Powder ash</w:t>
            </w:r>
          </w:p>
        </w:tc>
        <w:tc>
          <w:tcPr>
            <w:tcW w:w="1559" w:type="dxa"/>
          </w:tcPr>
          <w:p w:rsidR="00D0116D" w:rsidRDefault="00D0116D">
            <w:pPr>
              <w:pStyle w:val="BodyText"/>
              <w:spacing w:before="120" w:after="120"/>
              <w:rPr>
                <w:sz w:val="20"/>
                <w:szCs w:val="20"/>
                <w:lang w:val="en-GB"/>
              </w:rPr>
            </w:pPr>
            <w:r>
              <w:rPr>
                <w:sz w:val="20"/>
                <w:szCs w:val="20"/>
                <w:lang w:val="en-GB"/>
              </w:rPr>
              <w:t>Possibly smoky and not hazardous</w:t>
            </w:r>
          </w:p>
        </w:tc>
        <w:tc>
          <w:tcPr>
            <w:tcW w:w="1134" w:type="dxa"/>
            <w:tcBorders>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Minimum</w:t>
            </w:r>
          </w:p>
        </w:tc>
      </w:tr>
      <w:tr w:rsidR="00D0116D">
        <w:tc>
          <w:tcPr>
            <w:tcW w:w="1843" w:type="dxa"/>
            <w:tcBorders>
              <w:left w:val="double" w:sz="4" w:space="0" w:color="auto"/>
            </w:tcBorders>
          </w:tcPr>
          <w:p w:rsidR="00D0116D" w:rsidRDefault="00D0116D">
            <w:pPr>
              <w:pStyle w:val="BodyText"/>
              <w:spacing w:before="120" w:after="120"/>
              <w:rPr>
                <w:sz w:val="20"/>
                <w:szCs w:val="20"/>
                <w:lang w:val="en-GB"/>
              </w:rPr>
            </w:pPr>
            <w:r>
              <w:rPr>
                <w:sz w:val="20"/>
                <w:szCs w:val="20"/>
                <w:lang w:val="en-GB"/>
              </w:rPr>
              <w:t>Plastic packaging, food and beverage containers, etc…</w:t>
            </w:r>
          </w:p>
        </w:tc>
        <w:tc>
          <w:tcPr>
            <w:tcW w:w="2126" w:type="dxa"/>
          </w:tcPr>
          <w:p w:rsidR="00D0116D" w:rsidRDefault="00D0116D">
            <w:pPr>
              <w:pStyle w:val="BodyText"/>
              <w:spacing w:before="120" w:after="120"/>
              <w:ind w:right="34"/>
              <w:rPr>
                <w:sz w:val="20"/>
                <w:szCs w:val="20"/>
                <w:lang w:val="en-GB"/>
              </w:rPr>
            </w:pPr>
            <w:r>
              <w:rPr>
                <w:sz w:val="20"/>
                <w:szCs w:val="20"/>
                <w:lang w:val="en-GB"/>
              </w:rPr>
              <w:t>Minor – easy to feed into hopper</w:t>
            </w:r>
          </w:p>
        </w:tc>
        <w:tc>
          <w:tcPr>
            <w:tcW w:w="1418" w:type="dxa"/>
          </w:tcPr>
          <w:p w:rsidR="00D0116D" w:rsidRDefault="00D0116D">
            <w:pPr>
              <w:pStyle w:val="BodyText"/>
              <w:spacing w:before="120" w:after="120"/>
              <w:jc w:val="center"/>
              <w:rPr>
                <w:sz w:val="20"/>
                <w:szCs w:val="20"/>
                <w:lang w:val="en-GB"/>
              </w:rPr>
            </w:pPr>
            <w:r>
              <w:rPr>
                <w:sz w:val="20"/>
                <w:szCs w:val="20"/>
                <w:lang w:val="en-GB"/>
              </w:rPr>
              <w:t>High</w:t>
            </w:r>
          </w:p>
        </w:tc>
        <w:tc>
          <w:tcPr>
            <w:tcW w:w="1134" w:type="dxa"/>
          </w:tcPr>
          <w:p w:rsidR="00D0116D" w:rsidRDefault="00D0116D">
            <w:pPr>
              <w:pStyle w:val="BodyText"/>
              <w:spacing w:before="120" w:after="120"/>
              <w:jc w:val="center"/>
              <w:rPr>
                <w:sz w:val="20"/>
                <w:szCs w:val="20"/>
                <w:lang w:val="en-GB"/>
              </w:rPr>
            </w:pPr>
            <w:r>
              <w:rPr>
                <w:sz w:val="20"/>
                <w:szCs w:val="20"/>
                <w:lang w:val="en-GB"/>
              </w:rPr>
              <w:t>Over 95%</w:t>
            </w:r>
          </w:p>
        </w:tc>
        <w:tc>
          <w:tcPr>
            <w:tcW w:w="992" w:type="dxa"/>
          </w:tcPr>
          <w:p w:rsidR="00D0116D" w:rsidRDefault="00D0116D">
            <w:pPr>
              <w:pStyle w:val="BodyText"/>
              <w:spacing w:before="120" w:after="120"/>
              <w:jc w:val="center"/>
              <w:rPr>
                <w:sz w:val="20"/>
                <w:szCs w:val="20"/>
                <w:lang w:val="en-GB"/>
              </w:rPr>
            </w:pPr>
            <w:r>
              <w:rPr>
                <w:sz w:val="20"/>
                <w:szCs w:val="20"/>
                <w:lang w:val="en-GB"/>
              </w:rPr>
              <w:t>Powder ash</w:t>
            </w:r>
          </w:p>
        </w:tc>
        <w:tc>
          <w:tcPr>
            <w:tcW w:w="1559" w:type="dxa"/>
          </w:tcPr>
          <w:p w:rsidR="00D0116D" w:rsidRDefault="00D0116D">
            <w:pPr>
              <w:pStyle w:val="BodyText"/>
              <w:spacing w:before="120" w:after="120"/>
              <w:rPr>
                <w:sz w:val="20"/>
                <w:szCs w:val="20"/>
                <w:lang w:val="en-GB"/>
              </w:rPr>
            </w:pPr>
            <w:r>
              <w:rPr>
                <w:sz w:val="20"/>
                <w:szCs w:val="20"/>
                <w:lang w:val="en-GB"/>
              </w:rPr>
              <w:t>Possibly smoky and hazardous based on incinerator design</w:t>
            </w:r>
          </w:p>
        </w:tc>
        <w:tc>
          <w:tcPr>
            <w:tcW w:w="1134" w:type="dxa"/>
            <w:tcBorders>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Minimum</w:t>
            </w:r>
          </w:p>
        </w:tc>
      </w:tr>
      <w:tr w:rsidR="00D0116D">
        <w:tc>
          <w:tcPr>
            <w:tcW w:w="1843" w:type="dxa"/>
            <w:tcBorders>
              <w:left w:val="double" w:sz="4" w:space="0" w:color="auto"/>
            </w:tcBorders>
          </w:tcPr>
          <w:p w:rsidR="00D0116D" w:rsidRDefault="00D0116D">
            <w:pPr>
              <w:pStyle w:val="BodyText"/>
              <w:spacing w:before="120" w:after="120"/>
              <w:rPr>
                <w:sz w:val="20"/>
                <w:szCs w:val="20"/>
                <w:lang w:val="en-GB"/>
              </w:rPr>
            </w:pPr>
            <w:r>
              <w:rPr>
                <w:sz w:val="20"/>
                <w:szCs w:val="20"/>
                <w:lang w:val="en-GB"/>
              </w:rPr>
              <w:t>Plastic sheeting, netting, rope and bulk material</w:t>
            </w:r>
          </w:p>
        </w:tc>
        <w:tc>
          <w:tcPr>
            <w:tcW w:w="2126" w:type="dxa"/>
          </w:tcPr>
          <w:p w:rsidR="00D0116D" w:rsidRDefault="00D0116D">
            <w:pPr>
              <w:pStyle w:val="BodyText"/>
              <w:spacing w:before="120" w:after="120"/>
              <w:ind w:right="34"/>
              <w:rPr>
                <w:sz w:val="20"/>
                <w:szCs w:val="20"/>
                <w:lang w:val="en-GB"/>
              </w:rPr>
            </w:pPr>
            <w:r>
              <w:rPr>
                <w:sz w:val="20"/>
                <w:szCs w:val="20"/>
                <w:lang w:val="en-GB"/>
              </w:rPr>
              <w:t>Moderate manual labour time for size reduction</w:t>
            </w:r>
          </w:p>
        </w:tc>
        <w:tc>
          <w:tcPr>
            <w:tcW w:w="1418" w:type="dxa"/>
          </w:tcPr>
          <w:p w:rsidR="00D0116D" w:rsidRDefault="00D0116D">
            <w:pPr>
              <w:pStyle w:val="BodyText"/>
              <w:spacing w:before="120" w:after="120"/>
              <w:jc w:val="center"/>
              <w:rPr>
                <w:sz w:val="20"/>
                <w:szCs w:val="20"/>
                <w:lang w:val="en-GB"/>
              </w:rPr>
            </w:pPr>
            <w:r>
              <w:rPr>
                <w:sz w:val="20"/>
                <w:szCs w:val="20"/>
                <w:lang w:val="en-GB"/>
              </w:rPr>
              <w:t>High</w:t>
            </w:r>
          </w:p>
        </w:tc>
        <w:tc>
          <w:tcPr>
            <w:tcW w:w="1134" w:type="dxa"/>
          </w:tcPr>
          <w:p w:rsidR="00D0116D" w:rsidRDefault="00D0116D">
            <w:pPr>
              <w:pStyle w:val="BodyText"/>
              <w:spacing w:before="120" w:after="120"/>
              <w:jc w:val="center"/>
              <w:rPr>
                <w:sz w:val="20"/>
                <w:szCs w:val="20"/>
                <w:lang w:val="en-GB"/>
              </w:rPr>
            </w:pPr>
            <w:r>
              <w:rPr>
                <w:sz w:val="20"/>
                <w:szCs w:val="20"/>
                <w:lang w:val="en-GB"/>
              </w:rPr>
              <w:t>Over 95%</w:t>
            </w:r>
          </w:p>
        </w:tc>
        <w:tc>
          <w:tcPr>
            <w:tcW w:w="992" w:type="dxa"/>
          </w:tcPr>
          <w:p w:rsidR="00D0116D" w:rsidRDefault="00D0116D">
            <w:pPr>
              <w:pStyle w:val="BodyText"/>
              <w:spacing w:before="120" w:after="120"/>
              <w:jc w:val="center"/>
              <w:rPr>
                <w:sz w:val="20"/>
                <w:szCs w:val="20"/>
                <w:lang w:val="en-GB"/>
              </w:rPr>
            </w:pPr>
            <w:r>
              <w:rPr>
                <w:sz w:val="20"/>
                <w:szCs w:val="20"/>
                <w:lang w:val="en-GB"/>
              </w:rPr>
              <w:t>Powder ash</w:t>
            </w:r>
          </w:p>
        </w:tc>
        <w:tc>
          <w:tcPr>
            <w:tcW w:w="1559" w:type="dxa"/>
          </w:tcPr>
          <w:p w:rsidR="00D0116D" w:rsidRDefault="00D0116D">
            <w:pPr>
              <w:pStyle w:val="BodyText"/>
              <w:spacing w:before="120" w:after="120"/>
              <w:rPr>
                <w:sz w:val="20"/>
                <w:szCs w:val="20"/>
                <w:lang w:val="en-GB"/>
              </w:rPr>
            </w:pPr>
            <w:r>
              <w:rPr>
                <w:sz w:val="20"/>
                <w:szCs w:val="20"/>
                <w:lang w:val="en-GB"/>
              </w:rPr>
              <w:t>Possibly smoky and hazardous based on incinerator design</w:t>
            </w:r>
          </w:p>
        </w:tc>
        <w:tc>
          <w:tcPr>
            <w:tcW w:w="1134" w:type="dxa"/>
            <w:tcBorders>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Minimum</w:t>
            </w:r>
          </w:p>
        </w:tc>
      </w:tr>
      <w:tr w:rsidR="00D0116D">
        <w:tc>
          <w:tcPr>
            <w:tcW w:w="1843" w:type="dxa"/>
            <w:tcBorders>
              <w:left w:val="double" w:sz="4" w:space="0" w:color="auto"/>
            </w:tcBorders>
          </w:tcPr>
          <w:p w:rsidR="00D0116D" w:rsidRDefault="00D0116D">
            <w:pPr>
              <w:pStyle w:val="BodyText"/>
              <w:spacing w:before="120" w:after="120"/>
              <w:rPr>
                <w:sz w:val="20"/>
                <w:szCs w:val="20"/>
                <w:lang w:val="en-GB"/>
              </w:rPr>
            </w:pPr>
            <w:r>
              <w:rPr>
                <w:sz w:val="20"/>
                <w:szCs w:val="20"/>
                <w:lang w:val="en-GB"/>
              </w:rPr>
              <w:t>Rubber hoses and bulk pieces</w:t>
            </w:r>
          </w:p>
        </w:tc>
        <w:tc>
          <w:tcPr>
            <w:tcW w:w="2126" w:type="dxa"/>
          </w:tcPr>
          <w:p w:rsidR="00D0116D" w:rsidRDefault="00D0116D">
            <w:pPr>
              <w:pStyle w:val="BodyText"/>
              <w:spacing w:before="120" w:after="120"/>
              <w:rPr>
                <w:sz w:val="20"/>
                <w:szCs w:val="20"/>
                <w:lang w:val="en-GB"/>
              </w:rPr>
            </w:pPr>
            <w:r>
              <w:rPr>
                <w:sz w:val="20"/>
                <w:szCs w:val="20"/>
                <w:lang w:val="en-GB"/>
              </w:rPr>
              <w:t>Major manual labour time for size reduction</w:t>
            </w:r>
          </w:p>
        </w:tc>
        <w:tc>
          <w:tcPr>
            <w:tcW w:w="1418" w:type="dxa"/>
          </w:tcPr>
          <w:p w:rsidR="00D0116D" w:rsidRDefault="00D0116D">
            <w:pPr>
              <w:pStyle w:val="BodyText"/>
              <w:spacing w:before="120" w:after="120"/>
              <w:jc w:val="center"/>
              <w:rPr>
                <w:sz w:val="20"/>
                <w:szCs w:val="20"/>
                <w:lang w:val="en-GB"/>
              </w:rPr>
            </w:pPr>
            <w:r>
              <w:rPr>
                <w:sz w:val="20"/>
                <w:szCs w:val="20"/>
                <w:lang w:val="en-GB"/>
              </w:rPr>
              <w:t>High</w:t>
            </w:r>
          </w:p>
        </w:tc>
        <w:tc>
          <w:tcPr>
            <w:tcW w:w="1134" w:type="dxa"/>
          </w:tcPr>
          <w:p w:rsidR="00D0116D" w:rsidRDefault="00D0116D">
            <w:pPr>
              <w:pStyle w:val="BodyText"/>
              <w:spacing w:before="120" w:after="120"/>
              <w:jc w:val="center"/>
              <w:rPr>
                <w:sz w:val="20"/>
                <w:szCs w:val="20"/>
                <w:lang w:val="en-GB"/>
              </w:rPr>
            </w:pPr>
            <w:r>
              <w:rPr>
                <w:sz w:val="20"/>
                <w:szCs w:val="20"/>
                <w:lang w:val="en-GB"/>
              </w:rPr>
              <w:t>Over 95%</w:t>
            </w:r>
          </w:p>
        </w:tc>
        <w:tc>
          <w:tcPr>
            <w:tcW w:w="992" w:type="dxa"/>
          </w:tcPr>
          <w:p w:rsidR="00D0116D" w:rsidRDefault="00D0116D">
            <w:pPr>
              <w:pStyle w:val="BodyText"/>
              <w:spacing w:before="120" w:after="120"/>
              <w:jc w:val="center"/>
              <w:rPr>
                <w:sz w:val="20"/>
                <w:szCs w:val="20"/>
                <w:lang w:val="en-GB"/>
              </w:rPr>
            </w:pPr>
            <w:r>
              <w:rPr>
                <w:sz w:val="20"/>
                <w:szCs w:val="20"/>
                <w:lang w:val="en-GB"/>
              </w:rPr>
              <w:t>Powder ash</w:t>
            </w:r>
          </w:p>
        </w:tc>
        <w:tc>
          <w:tcPr>
            <w:tcW w:w="1559" w:type="dxa"/>
          </w:tcPr>
          <w:p w:rsidR="00D0116D" w:rsidRDefault="00D0116D">
            <w:pPr>
              <w:pStyle w:val="BodyText"/>
              <w:spacing w:before="120" w:after="120"/>
              <w:rPr>
                <w:sz w:val="20"/>
                <w:szCs w:val="20"/>
                <w:lang w:val="en-GB"/>
              </w:rPr>
            </w:pPr>
            <w:r>
              <w:rPr>
                <w:sz w:val="20"/>
                <w:szCs w:val="20"/>
                <w:lang w:val="en-GB"/>
              </w:rPr>
              <w:t>Possibly smoky and hazardous based on incinerator design</w:t>
            </w:r>
          </w:p>
        </w:tc>
        <w:tc>
          <w:tcPr>
            <w:tcW w:w="1134" w:type="dxa"/>
            <w:tcBorders>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Minimum</w:t>
            </w:r>
          </w:p>
        </w:tc>
      </w:tr>
      <w:tr w:rsidR="00D0116D">
        <w:tc>
          <w:tcPr>
            <w:tcW w:w="1843" w:type="dxa"/>
            <w:tcBorders>
              <w:left w:val="double" w:sz="4" w:space="0" w:color="auto"/>
            </w:tcBorders>
          </w:tcPr>
          <w:p w:rsidR="00D0116D" w:rsidRDefault="00D0116D">
            <w:pPr>
              <w:pStyle w:val="BodyText"/>
              <w:spacing w:before="120" w:after="120"/>
              <w:rPr>
                <w:sz w:val="20"/>
                <w:szCs w:val="20"/>
                <w:lang w:val="en-GB"/>
              </w:rPr>
            </w:pPr>
            <w:r>
              <w:rPr>
                <w:sz w:val="20"/>
                <w:szCs w:val="20"/>
                <w:lang w:val="en-GB"/>
              </w:rPr>
              <w:t>Metal food and beverage containers, etc…</w:t>
            </w:r>
          </w:p>
        </w:tc>
        <w:tc>
          <w:tcPr>
            <w:tcW w:w="2126" w:type="dxa"/>
          </w:tcPr>
          <w:p w:rsidR="00D0116D" w:rsidRDefault="00D0116D">
            <w:pPr>
              <w:pStyle w:val="BodyText"/>
              <w:spacing w:before="120" w:after="120"/>
              <w:rPr>
                <w:sz w:val="20"/>
                <w:szCs w:val="20"/>
                <w:lang w:val="en-GB"/>
              </w:rPr>
            </w:pPr>
            <w:r>
              <w:rPr>
                <w:sz w:val="20"/>
                <w:szCs w:val="20"/>
                <w:lang w:val="en-GB"/>
              </w:rPr>
              <w:t>Minor – easy to feed into hopper</w:t>
            </w:r>
          </w:p>
        </w:tc>
        <w:tc>
          <w:tcPr>
            <w:tcW w:w="1418" w:type="dxa"/>
          </w:tcPr>
          <w:p w:rsidR="00D0116D" w:rsidRDefault="00D0116D">
            <w:pPr>
              <w:pStyle w:val="BodyText"/>
              <w:spacing w:before="120" w:after="120"/>
              <w:jc w:val="center"/>
              <w:rPr>
                <w:sz w:val="20"/>
                <w:szCs w:val="20"/>
                <w:lang w:val="en-GB"/>
              </w:rPr>
            </w:pPr>
            <w:r>
              <w:rPr>
                <w:sz w:val="20"/>
                <w:szCs w:val="20"/>
                <w:lang w:val="en-GB"/>
              </w:rPr>
              <w:t>Low</w:t>
            </w:r>
          </w:p>
        </w:tc>
        <w:tc>
          <w:tcPr>
            <w:tcW w:w="1134" w:type="dxa"/>
          </w:tcPr>
          <w:p w:rsidR="00D0116D" w:rsidRDefault="00D0116D">
            <w:pPr>
              <w:pStyle w:val="BodyText"/>
              <w:spacing w:before="120" w:after="120"/>
              <w:jc w:val="center"/>
              <w:rPr>
                <w:sz w:val="20"/>
                <w:szCs w:val="20"/>
                <w:lang w:val="en-GB"/>
              </w:rPr>
            </w:pPr>
            <w:r>
              <w:rPr>
                <w:sz w:val="20"/>
                <w:szCs w:val="20"/>
                <w:lang w:val="en-GB"/>
              </w:rPr>
              <w:t>Less 10%</w:t>
            </w:r>
          </w:p>
        </w:tc>
        <w:tc>
          <w:tcPr>
            <w:tcW w:w="992" w:type="dxa"/>
          </w:tcPr>
          <w:p w:rsidR="00D0116D" w:rsidRDefault="00D0116D">
            <w:pPr>
              <w:pStyle w:val="BodyText"/>
              <w:spacing w:before="120" w:after="120"/>
              <w:jc w:val="center"/>
              <w:rPr>
                <w:sz w:val="20"/>
                <w:szCs w:val="20"/>
                <w:lang w:val="en-GB"/>
              </w:rPr>
            </w:pPr>
            <w:r>
              <w:rPr>
                <w:sz w:val="20"/>
                <w:szCs w:val="20"/>
                <w:lang w:val="en-GB"/>
              </w:rPr>
              <w:t>Slag</w:t>
            </w:r>
          </w:p>
        </w:tc>
        <w:tc>
          <w:tcPr>
            <w:tcW w:w="1559" w:type="dxa"/>
          </w:tcPr>
          <w:p w:rsidR="00D0116D" w:rsidRDefault="00D0116D">
            <w:pPr>
              <w:pStyle w:val="BodyText"/>
              <w:spacing w:before="120" w:after="120"/>
              <w:rPr>
                <w:sz w:val="20"/>
                <w:szCs w:val="20"/>
                <w:lang w:val="en-GB"/>
              </w:rPr>
            </w:pPr>
            <w:r>
              <w:rPr>
                <w:sz w:val="20"/>
                <w:szCs w:val="20"/>
                <w:lang w:val="en-GB"/>
              </w:rPr>
              <w:t>Possibly smoky and not hazardous</w:t>
            </w:r>
          </w:p>
        </w:tc>
        <w:tc>
          <w:tcPr>
            <w:tcW w:w="1134" w:type="dxa"/>
            <w:tcBorders>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Moderate</w:t>
            </w:r>
          </w:p>
        </w:tc>
      </w:tr>
      <w:tr w:rsidR="00D0116D">
        <w:tc>
          <w:tcPr>
            <w:tcW w:w="1843" w:type="dxa"/>
            <w:tcBorders>
              <w:left w:val="double" w:sz="4" w:space="0" w:color="auto"/>
            </w:tcBorders>
          </w:tcPr>
          <w:p w:rsidR="00D0116D" w:rsidRDefault="00D0116D">
            <w:pPr>
              <w:pStyle w:val="BodyText"/>
              <w:spacing w:before="120" w:after="120"/>
              <w:rPr>
                <w:sz w:val="20"/>
                <w:szCs w:val="20"/>
                <w:lang w:val="en-GB"/>
              </w:rPr>
            </w:pPr>
            <w:r>
              <w:rPr>
                <w:sz w:val="20"/>
                <w:szCs w:val="20"/>
                <w:lang w:val="en-GB"/>
              </w:rPr>
              <w:t>Metal cargo, bulky containers, thick metal items</w:t>
            </w:r>
          </w:p>
        </w:tc>
        <w:tc>
          <w:tcPr>
            <w:tcW w:w="2126" w:type="dxa"/>
          </w:tcPr>
          <w:p w:rsidR="00D0116D" w:rsidRDefault="00D0116D">
            <w:pPr>
              <w:pStyle w:val="BodyText"/>
              <w:spacing w:before="120" w:after="120"/>
              <w:rPr>
                <w:sz w:val="20"/>
                <w:szCs w:val="20"/>
                <w:lang w:val="en-GB"/>
              </w:rPr>
            </w:pPr>
            <w:r>
              <w:rPr>
                <w:sz w:val="20"/>
                <w:szCs w:val="20"/>
                <w:lang w:val="en-GB"/>
              </w:rPr>
              <w:t>Major manual labour time for size reduction (not easily incinerated)</w:t>
            </w:r>
          </w:p>
        </w:tc>
        <w:tc>
          <w:tcPr>
            <w:tcW w:w="1418" w:type="dxa"/>
          </w:tcPr>
          <w:p w:rsidR="00D0116D" w:rsidRDefault="00D0116D">
            <w:pPr>
              <w:pStyle w:val="BodyText"/>
              <w:spacing w:before="120" w:after="120"/>
              <w:jc w:val="center"/>
              <w:rPr>
                <w:sz w:val="20"/>
                <w:szCs w:val="20"/>
                <w:lang w:val="en-GB"/>
              </w:rPr>
            </w:pPr>
            <w:r>
              <w:rPr>
                <w:sz w:val="20"/>
                <w:szCs w:val="20"/>
                <w:lang w:val="en-GB"/>
              </w:rPr>
              <w:t>Very low</w:t>
            </w:r>
          </w:p>
        </w:tc>
        <w:tc>
          <w:tcPr>
            <w:tcW w:w="1134" w:type="dxa"/>
          </w:tcPr>
          <w:p w:rsidR="00D0116D" w:rsidRDefault="00D0116D">
            <w:pPr>
              <w:pStyle w:val="BodyText"/>
              <w:spacing w:before="120" w:after="120"/>
              <w:jc w:val="center"/>
              <w:rPr>
                <w:sz w:val="20"/>
                <w:szCs w:val="20"/>
                <w:lang w:val="en-GB"/>
              </w:rPr>
            </w:pPr>
            <w:r>
              <w:rPr>
                <w:sz w:val="20"/>
                <w:szCs w:val="20"/>
                <w:lang w:val="en-GB"/>
              </w:rPr>
              <w:t>Less 5%</w:t>
            </w:r>
          </w:p>
        </w:tc>
        <w:tc>
          <w:tcPr>
            <w:tcW w:w="992" w:type="dxa"/>
          </w:tcPr>
          <w:p w:rsidR="00D0116D" w:rsidRDefault="00D0116D">
            <w:pPr>
              <w:pStyle w:val="BodyText"/>
              <w:spacing w:before="120" w:after="120"/>
              <w:jc w:val="center"/>
              <w:rPr>
                <w:sz w:val="20"/>
                <w:szCs w:val="20"/>
                <w:lang w:val="en-GB"/>
              </w:rPr>
            </w:pPr>
            <w:r>
              <w:rPr>
                <w:sz w:val="20"/>
                <w:szCs w:val="20"/>
                <w:lang w:val="en-GB"/>
              </w:rPr>
              <w:t>Large metal fragments and slag</w:t>
            </w:r>
          </w:p>
        </w:tc>
        <w:tc>
          <w:tcPr>
            <w:tcW w:w="1559" w:type="dxa"/>
          </w:tcPr>
          <w:p w:rsidR="00D0116D" w:rsidRDefault="00D0116D">
            <w:pPr>
              <w:pStyle w:val="BodyText"/>
              <w:spacing w:before="120" w:after="120"/>
              <w:rPr>
                <w:sz w:val="20"/>
                <w:szCs w:val="20"/>
                <w:lang w:val="en-GB"/>
              </w:rPr>
            </w:pPr>
            <w:r>
              <w:rPr>
                <w:sz w:val="20"/>
                <w:szCs w:val="20"/>
                <w:lang w:val="en-GB"/>
              </w:rPr>
              <w:t>Possibly smoky and not hazardous</w:t>
            </w:r>
          </w:p>
        </w:tc>
        <w:tc>
          <w:tcPr>
            <w:tcW w:w="1134" w:type="dxa"/>
            <w:tcBorders>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Maximum</w:t>
            </w:r>
          </w:p>
        </w:tc>
      </w:tr>
      <w:tr w:rsidR="00D0116D">
        <w:tc>
          <w:tcPr>
            <w:tcW w:w="1843" w:type="dxa"/>
            <w:tcBorders>
              <w:left w:val="double" w:sz="4" w:space="0" w:color="auto"/>
            </w:tcBorders>
          </w:tcPr>
          <w:p w:rsidR="00D0116D" w:rsidRDefault="00D0116D">
            <w:pPr>
              <w:pStyle w:val="BodyText"/>
              <w:spacing w:before="120" w:after="120"/>
              <w:rPr>
                <w:sz w:val="20"/>
                <w:szCs w:val="20"/>
                <w:lang w:val="en-GB"/>
              </w:rPr>
            </w:pPr>
            <w:r>
              <w:rPr>
                <w:sz w:val="20"/>
                <w:szCs w:val="20"/>
                <w:lang w:val="en-GB"/>
              </w:rPr>
              <w:t>Glass food and beverage containers, etc…</w:t>
            </w:r>
          </w:p>
        </w:tc>
        <w:tc>
          <w:tcPr>
            <w:tcW w:w="2126" w:type="dxa"/>
          </w:tcPr>
          <w:p w:rsidR="00D0116D" w:rsidRDefault="00D0116D">
            <w:pPr>
              <w:pStyle w:val="BodyText"/>
              <w:spacing w:before="120" w:after="120"/>
              <w:rPr>
                <w:sz w:val="20"/>
                <w:szCs w:val="20"/>
                <w:lang w:val="en-GB"/>
              </w:rPr>
            </w:pPr>
            <w:r>
              <w:rPr>
                <w:sz w:val="20"/>
                <w:szCs w:val="20"/>
                <w:lang w:val="en-GB"/>
              </w:rPr>
              <w:t>Minor – easy to feed into hopper</w:t>
            </w:r>
          </w:p>
        </w:tc>
        <w:tc>
          <w:tcPr>
            <w:tcW w:w="1418" w:type="dxa"/>
          </w:tcPr>
          <w:p w:rsidR="00D0116D" w:rsidRDefault="00D0116D">
            <w:pPr>
              <w:pStyle w:val="BodyText"/>
              <w:spacing w:before="120" w:after="120"/>
              <w:jc w:val="center"/>
              <w:rPr>
                <w:sz w:val="20"/>
                <w:szCs w:val="20"/>
                <w:lang w:val="en-GB"/>
              </w:rPr>
            </w:pPr>
            <w:r>
              <w:rPr>
                <w:sz w:val="20"/>
                <w:szCs w:val="20"/>
                <w:lang w:val="en-GB"/>
              </w:rPr>
              <w:t>Low</w:t>
            </w:r>
          </w:p>
        </w:tc>
        <w:tc>
          <w:tcPr>
            <w:tcW w:w="1134" w:type="dxa"/>
          </w:tcPr>
          <w:p w:rsidR="00D0116D" w:rsidRDefault="00D0116D">
            <w:pPr>
              <w:pStyle w:val="BodyText"/>
              <w:spacing w:before="120" w:after="120"/>
              <w:jc w:val="center"/>
              <w:rPr>
                <w:sz w:val="20"/>
                <w:szCs w:val="20"/>
                <w:lang w:val="en-GB"/>
              </w:rPr>
            </w:pPr>
            <w:r>
              <w:rPr>
                <w:sz w:val="20"/>
                <w:szCs w:val="20"/>
                <w:lang w:val="en-GB"/>
              </w:rPr>
              <w:t>Less 10%</w:t>
            </w:r>
          </w:p>
        </w:tc>
        <w:tc>
          <w:tcPr>
            <w:tcW w:w="992" w:type="dxa"/>
          </w:tcPr>
          <w:p w:rsidR="00D0116D" w:rsidRDefault="00D0116D">
            <w:pPr>
              <w:pStyle w:val="BodyText"/>
              <w:spacing w:before="120" w:after="120"/>
              <w:jc w:val="center"/>
              <w:rPr>
                <w:sz w:val="20"/>
                <w:szCs w:val="20"/>
                <w:lang w:val="en-GB"/>
              </w:rPr>
            </w:pPr>
            <w:r>
              <w:rPr>
                <w:sz w:val="20"/>
                <w:szCs w:val="20"/>
                <w:lang w:val="en-GB"/>
              </w:rPr>
              <w:t>Slag</w:t>
            </w:r>
          </w:p>
        </w:tc>
        <w:tc>
          <w:tcPr>
            <w:tcW w:w="1559" w:type="dxa"/>
          </w:tcPr>
          <w:p w:rsidR="00D0116D" w:rsidRDefault="00D0116D">
            <w:pPr>
              <w:pStyle w:val="BodyText"/>
              <w:spacing w:before="120" w:after="120"/>
              <w:rPr>
                <w:sz w:val="20"/>
                <w:szCs w:val="20"/>
                <w:lang w:val="en-GB"/>
              </w:rPr>
            </w:pPr>
            <w:r>
              <w:rPr>
                <w:sz w:val="20"/>
                <w:szCs w:val="20"/>
                <w:lang w:val="en-GB"/>
              </w:rPr>
              <w:t>Possibly smoky and not hazardous</w:t>
            </w:r>
          </w:p>
        </w:tc>
        <w:tc>
          <w:tcPr>
            <w:tcW w:w="1134" w:type="dxa"/>
            <w:tcBorders>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Moderate</w:t>
            </w:r>
          </w:p>
        </w:tc>
      </w:tr>
      <w:tr w:rsidR="00D0116D">
        <w:tc>
          <w:tcPr>
            <w:tcW w:w="1843" w:type="dxa"/>
            <w:tcBorders>
              <w:left w:val="double" w:sz="4" w:space="0" w:color="auto"/>
              <w:bottom w:val="double" w:sz="4" w:space="0" w:color="auto"/>
            </w:tcBorders>
          </w:tcPr>
          <w:p w:rsidR="00D0116D" w:rsidRDefault="00D0116D">
            <w:pPr>
              <w:pStyle w:val="BodyText"/>
              <w:spacing w:before="120" w:after="120"/>
              <w:rPr>
                <w:sz w:val="20"/>
                <w:szCs w:val="20"/>
                <w:lang w:val="en-GB"/>
              </w:rPr>
            </w:pPr>
            <w:r>
              <w:rPr>
                <w:sz w:val="20"/>
                <w:szCs w:val="20"/>
                <w:lang w:val="en-GB"/>
              </w:rPr>
              <w:t>Wood, cargo containers and large wood scraps</w:t>
            </w:r>
          </w:p>
        </w:tc>
        <w:tc>
          <w:tcPr>
            <w:tcW w:w="2126" w:type="dxa"/>
            <w:tcBorders>
              <w:bottom w:val="double" w:sz="4" w:space="0" w:color="auto"/>
            </w:tcBorders>
          </w:tcPr>
          <w:p w:rsidR="00D0116D" w:rsidRDefault="00D0116D">
            <w:pPr>
              <w:pStyle w:val="BodyText"/>
              <w:spacing w:before="120" w:after="120"/>
              <w:rPr>
                <w:sz w:val="20"/>
                <w:szCs w:val="20"/>
                <w:lang w:val="en-GB"/>
              </w:rPr>
            </w:pPr>
            <w:r>
              <w:rPr>
                <w:sz w:val="20"/>
                <w:szCs w:val="20"/>
                <w:lang w:val="en-GB"/>
              </w:rPr>
              <w:t>Moderate manual labour time for size reduction</w:t>
            </w:r>
          </w:p>
        </w:tc>
        <w:tc>
          <w:tcPr>
            <w:tcW w:w="1418" w:type="dxa"/>
            <w:tcBorders>
              <w:bottom w:val="double" w:sz="4" w:space="0" w:color="auto"/>
            </w:tcBorders>
          </w:tcPr>
          <w:p w:rsidR="00D0116D" w:rsidRDefault="00D0116D">
            <w:pPr>
              <w:pStyle w:val="BodyText"/>
              <w:spacing w:before="120" w:after="120"/>
              <w:jc w:val="center"/>
              <w:rPr>
                <w:sz w:val="20"/>
                <w:szCs w:val="20"/>
                <w:lang w:val="en-GB"/>
              </w:rPr>
            </w:pPr>
            <w:r>
              <w:rPr>
                <w:sz w:val="20"/>
                <w:szCs w:val="20"/>
                <w:lang w:val="en-GB"/>
              </w:rPr>
              <w:t>High</w:t>
            </w:r>
          </w:p>
        </w:tc>
        <w:tc>
          <w:tcPr>
            <w:tcW w:w="1134" w:type="dxa"/>
            <w:tcBorders>
              <w:bottom w:val="double" w:sz="4" w:space="0" w:color="auto"/>
            </w:tcBorders>
          </w:tcPr>
          <w:p w:rsidR="00D0116D" w:rsidRDefault="00D0116D">
            <w:pPr>
              <w:pStyle w:val="BodyText"/>
              <w:spacing w:before="120" w:after="120"/>
              <w:jc w:val="center"/>
              <w:rPr>
                <w:sz w:val="20"/>
                <w:szCs w:val="20"/>
                <w:lang w:val="en-GB"/>
              </w:rPr>
            </w:pPr>
            <w:r>
              <w:rPr>
                <w:sz w:val="20"/>
                <w:szCs w:val="20"/>
                <w:lang w:val="en-GB"/>
              </w:rPr>
              <w:t>Over 95%</w:t>
            </w:r>
          </w:p>
        </w:tc>
        <w:tc>
          <w:tcPr>
            <w:tcW w:w="992" w:type="dxa"/>
            <w:tcBorders>
              <w:bottom w:val="double" w:sz="4" w:space="0" w:color="auto"/>
            </w:tcBorders>
          </w:tcPr>
          <w:p w:rsidR="00D0116D" w:rsidRDefault="00D0116D">
            <w:pPr>
              <w:pStyle w:val="BodyText"/>
              <w:spacing w:before="120" w:after="120"/>
              <w:jc w:val="center"/>
              <w:rPr>
                <w:sz w:val="20"/>
                <w:szCs w:val="20"/>
                <w:lang w:val="en-GB"/>
              </w:rPr>
            </w:pPr>
            <w:r>
              <w:rPr>
                <w:sz w:val="20"/>
                <w:szCs w:val="20"/>
                <w:lang w:val="en-GB"/>
              </w:rPr>
              <w:t>Powder ash</w:t>
            </w:r>
          </w:p>
        </w:tc>
        <w:tc>
          <w:tcPr>
            <w:tcW w:w="1559" w:type="dxa"/>
            <w:tcBorders>
              <w:bottom w:val="double" w:sz="4" w:space="0" w:color="auto"/>
            </w:tcBorders>
          </w:tcPr>
          <w:p w:rsidR="00D0116D" w:rsidRDefault="00D0116D">
            <w:pPr>
              <w:pStyle w:val="BodyText"/>
              <w:spacing w:before="120" w:after="120"/>
              <w:rPr>
                <w:sz w:val="20"/>
                <w:szCs w:val="20"/>
                <w:lang w:val="en-GB"/>
              </w:rPr>
            </w:pPr>
            <w:r>
              <w:rPr>
                <w:sz w:val="20"/>
                <w:szCs w:val="20"/>
                <w:lang w:val="en-GB"/>
              </w:rPr>
              <w:t>Possibly smoky and not hazardous</w:t>
            </w:r>
          </w:p>
        </w:tc>
        <w:tc>
          <w:tcPr>
            <w:tcW w:w="1134" w:type="dxa"/>
            <w:tcBorders>
              <w:bottom w:val="double" w:sz="4" w:space="0" w:color="auto"/>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Minimum</w:t>
            </w:r>
          </w:p>
        </w:tc>
      </w:tr>
    </w:tbl>
    <w:p w:rsidR="00D0116D" w:rsidRDefault="00D0116D">
      <w:pPr>
        <w:pStyle w:val="BodyText"/>
        <w:rPr>
          <w:sz w:val="20"/>
          <w:szCs w:val="20"/>
          <w:lang w:val="en-GB"/>
        </w:rPr>
      </w:pPr>
    </w:p>
    <w:p w:rsidR="00D0116D" w:rsidRDefault="00D0116D">
      <w:pPr>
        <w:pStyle w:val="BodyText"/>
        <w:rPr>
          <w:sz w:val="20"/>
          <w:szCs w:val="20"/>
          <w:lang w:val="en-GB"/>
        </w:rPr>
      </w:pPr>
    </w:p>
    <w:p w:rsidR="00D0116D" w:rsidRDefault="00D0116D">
      <w:pPr>
        <w:pStyle w:val="BodyText"/>
        <w:rPr>
          <w:sz w:val="20"/>
          <w:szCs w:val="20"/>
          <w:lang w:val="en-GB"/>
        </w:rPr>
      </w:pPr>
      <w:r>
        <w:rPr>
          <w:sz w:val="20"/>
          <w:szCs w:val="20"/>
          <w:lang w:val="en-GB"/>
        </w:rPr>
        <w:br w:type="page"/>
      </w:r>
    </w:p>
    <w:p w:rsidR="00D0116D" w:rsidRDefault="00D0116D">
      <w:pPr>
        <w:pStyle w:val="BodyText"/>
        <w:jc w:val="center"/>
        <w:outlineLvl w:val="0"/>
        <w:rPr>
          <w:b/>
          <w:bCs/>
          <w:sz w:val="32"/>
          <w:szCs w:val="32"/>
          <w:u w:val="single"/>
          <w:lang w:val="en-GB"/>
        </w:rPr>
      </w:pPr>
      <w:r>
        <w:rPr>
          <w:b/>
          <w:bCs/>
          <w:sz w:val="32"/>
          <w:szCs w:val="32"/>
          <w:u w:val="single"/>
          <w:lang w:val="en-GB"/>
        </w:rPr>
        <w:lastRenderedPageBreak/>
        <w:t>SECTION 4</w:t>
      </w:r>
    </w:p>
    <w:p w:rsidR="00D0116D" w:rsidRDefault="00D0116D">
      <w:pPr>
        <w:pStyle w:val="BodyText"/>
        <w:rPr>
          <w:sz w:val="20"/>
          <w:szCs w:val="20"/>
          <w:lang w:val="en-GB"/>
        </w:rPr>
      </w:pPr>
    </w:p>
    <w:p w:rsidR="00D0116D" w:rsidRDefault="00D0116D">
      <w:pPr>
        <w:pStyle w:val="BodyText"/>
        <w:jc w:val="center"/>
        <w:outlineLvl w:val="0"/>
        <w:rPr>
          <w:b/>
          <w:bCs/>
          <w:sz w:val="20"/>
          <w:szCs w:val="20"/>
          <w:u w:val="single"/>
          <w:lang w:val="en-GB"/>
        </w:rPr>
      </w:pPr>
      <w:r>
        <w:rPr>
          <w:b/>
          <w:bCs/>
          <w:sz w:val="20"/>
          <w:szCs w:val="20"/>
          <w:u w:val="single"/>
          <w:lang w:val="en-GB"/>
        </w:rPr>
        <w:t>COMPACTION OPTIONS FOR SHIPBOARD-GENERATED GARBAGE</w:t>
      </w:r>
    </w:p>
    <w:p w:rsidR="00D0116D" w:rsidRDefault="00D0116D">
      <w:pPr>
        <w:pStyle w:val="BodyText"/>
        <w:rPr>
          <w:sz w:val="20"/>
          <w:szCs w:val="20"/>
          <w:lang w:val="en-GB"/>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68"/>
        <w:gridCol w:w="2552"/>
        <w:gridCol w:w="1417"/>
        <w:gridCol w:w="1560"/>
        <w:gridCol w:w="1275"/>
        <w:gridCol w:w="1134"/>
      </w:tblGrid>
      <w:tr w:rsidR="00D0116D">
        <w:trPr>
          <w:cantSplit/>
        </w:trPr>
        <w:tc>
          <w:tcPr>
            <w:tcW w:w="2268" w:type="dxa"/>
            <w:vMerge w:val="restart"/>
            <w:tcBorders>
              <w:top w:val="double" w:sz="4" w:space="0" w:color="auto"/>
            </w:tcBorders>
          </w:tcPr>
          <w:p w:rsidR="00D0116D" w:rsidRDefault="00D0116D">
            <w:pPr>
              <w:pStyle w:val="BodyText"/>
              <w:spacing w:before="360"/>
              <w:jc w:val="center"/>
              <w:rPr>
                <w:i/>
                <w:iCs/>
                <w:sz w:val="20"/>
                <w:szCs w:val="20"/>
                <w:lang w:val="en-GB"/>
              </w:rPr>
            </w:pPr>
            <w:r>
              <w:rPr>
                <w:i/>
                <w:iCs/>
                <w:sz w:val="20"/>
                <w:szCs w:val="20"/>
                <w:lang w:val="en-GB"/>
              </w:rPr>
              <w:t>Typical examples</w:t>
            </w:r>
          </w:p>
        </w:tc>
        <w:tc>
          <w:tcPr>
            <w:tcW w:w="2552" w:type="dxa"/>
            <w:vMerge w:val="restart"/>
            <w:tcBorders>
              <w:top w:val="double" w:sz="4" w:space="0" w:color="auto"/>
            </w:tcBorders>
          </w:tcPr>
          <w:p w:rsidR="00D0116D" w:rsidRDefault="00D0116D">
            <w:pPr>
              <w:pStyle w:val="BodyText"/>
              <w:spacing w:before="240"/>
              <w:jc w:val="center"/>
              <w:rPr>
                <w:i/>
                <w:iCs/>
                <w:sz w:val="20"/>
                <w:szCs w:val="20"/>
                <w:lang w:val="en-GB"/>
              </w:rPr>
            </w:pPr>
            <w:r>
              <w:rPr>
                <w:i/>
                <w:iCs/>
                <w:sz w:val="20"/>
                <w:szCs w:val="20"/>
                <w:lang w:val="en-GB"/>
              </w:rPr>
              <w:t>Special handling by vessel personnel before compaction</w:t>
            </w:r>
          </w:p>
        </w:tc>
        <w:tc>
          <w:tcPr>
            <w:tcW w:w="4252" w:type="dxa"/>
            <w:gridSpan w:val="3"/>
            <w:tcBorders>
              <w:top w:val="double" w:sz="4" w:space="0" w:color="auto"/>
            </w:tcBorders>
          </w:tcPr>
          <w:p w:rsidR="00D0116D" w:rsidRDefault="00D0116D">
            <w:pPr>
              <w:pStyle w:val="BodyText"/>
              <w:spacing w:before="120" w:after="120"/>
              <w:jc w:val="center"/>
              <w:rPr>
                <w:i/>
                <w:iCs/>
                <w:sz w:val="20"/>
                <w:szCs w:val="20"/>
                <w:lang w:val="en-GB"/>
              </w:rPr>
            </w:pPr>
            <w:r>
              <w:rPr>
                <w:i/>
                <w:iCs/>
                <w:sz w:val="20"/>
                <w:szCs w:val="20"/>
                <w:lang w:val="en-GB"/>
              </w:rPr>
              <w:t>Compaction characteristics</w:t>
            </w:r>
          </w:p>
        </w:tc>
        <w:tc>
          <w:tcPr>
            <w:tcW w:w="1134" w:type="dxa"/>
            <w:vMerge w:val="restart"/>
            <w:tcBorders>
              <w:top w:val="double" w:sz="4" w:space="0" w:color="auto"/>
              <w:bottom w:val="nil"/>
            </w:tcBorders>
          </w:tcPr>
          <w:p w:rsidR="00D0116D" w:rsidRDefault="00D0116D">
            <w:pPr>
              <w:pStyle w:val="BodyText"/>
              <w:spacing w:before="360"/>
              <w:jc w:val="center"/>
              <w:rPr>
                <w:i/>
                <w:iCs/>
                <w:sz w:val="20"/>
                <w:szCs w:val="20"/>
                <w:lang w:val="en-GB"/>
              </w:rPr>
            </w:pPr>
            <w:proofErr w:type="spellStart"/>
            <w:r>
              <w:rPr>
                <w:i/>
                <w:iCs/>
                <w:sz w:val="20"/>
                <w:szCs w:val="20"/>
                <w:lang w:val="en-GB"/>
              </w:rPr>
              <w:t>Onboard</w:t>
            </w:r>
            <w:proofErr w:type="spellEnd"/>
            <w:r>
              <w:rPr>
                <w:i/>
                <w:iCs/>
                <w:sz w:val="20"/>
                <w:szCs w:val="20"/>
                <w:lang w:val="en-GB"/>
              </w:rPr>
              <w:t xml:space="preserve"> storage space</w:t>
            </w:r>
          </w:p>
        </w:tc>
      </w:tr>
      <w:tr w:rsidR="00D0116D">
        <w:trPr>
          <w:cantSplit/>
        </w:trPr>
        <w:tc>
          <w:tcPr>
            <w:tcW w:w="2268" w:type="dxa"/>
            <w:vMerge/>
          </w:tcPr>
          <w:p w:rsidR="00D0116D" w:rsidRDefault="00D0116D">
            <w:pPr>
              <w:pStyle w:val="BodyText"/>
              <w:jc w:val="center"/>
              <w:rPr>
                <w:i/>
                <w:iCs/>
                <w:sz w:val="20"/>
                <w:szCs w:val="20"/>
                <w:lang w:val="en-GB"/>
              </w:rPr>
            </w:pPr>
          </w:p>
        </w:tc>
        <w:tc>
          <w:tcPr>
            <w:tcW w:w="2552" w:type="dxa"/>
            <w:vMerge/>
          </w:tcPr>
          <w:p w:rsidR="00D0116D" w:rsidRDefault="00D0116D">
            <w:pPr>
              <w:pStyle w:val="BodyText"/>
              <w:jc w:val="center"/>
              <w:rPr>
                <w:i/>
                <w:iCs/>
                <w:sz w:val="20"/>
                <w:szCs w:val="20"/>
                <w:lang w:val="en-GB"/>
              </w:rPr>
            </w:pPr>
          </w:p>
        </w:tc>
        <w:tc>
          <w:tcPr>
            <w:tcW w:w="1417" w:type="dxa"/>
          </w:tcPr>
          <w:p w:rsidR="00D0116D" w:rsidRDefault="00D0116D">
            <w:pPr>
              <w:pStyle w:val="BodyText"/>
              <w:spacing w:before="120" w:after="120"/>
              <w:jc w:val="center"/>
              <w:rPr>
                <w:i/>
                <w:iCs/>
                <w:sz w:val="20"/>
                <w:szCs w:val="20"/>
                <w:lang w:val="en-GB"/>
              </w:rPr>
            </w:pPr>
            <w:r>
              <w:rPr>
                <w:i/>
                <w:iCs/>
                <w:sz w:val="20"/>
                <w:szCs w:val="20"/>
                <w:lang w:val="en-GB"/>
              </w:rPr>
              <w:t>Rate of alteration</w:t>
            </w:r>
          </w:p>
        </w:tc>
        <w:tc>
          <w:tcPr>
            <w:tcW w:w="1560" w:type="dxa"/>
          </w:tcPr>
          <w:p w:rsidR="00D0116D" w:rsidRDefault="00D0116D">
            <w:pPr>
              <w:pStyle w:val="BodyText"/>
              <w:spacing w:before="120" w:after="120"/>
              <w:jc w:val="center"/>
              <w:rPr>
                <w:i/>
                <w:iCs/>
                <w:sz w:val="20"/>
                <w:szCs w:val="20"/>
                <w:lang w:val="en-GB"/>
              </w:rPr>
            </w:pPr>
            <w:r>
              <w:rPr>
                <w:i/>
                <w:iCs/>
                <w:sz w:val="20"/>
                <w:szCs w:val="20"/>
                <w:lang w:val="en-GB"/>
              </w:rPr>
              <w:t>Retains compacted form</w:t>
            </w:r>
          </w:p>
        </w:tc>
        <w:tc>
          <w:tcPr>
            <w:tcW w:w="1275" w:type="dxa"/>
          </w:tcPr>
          <w:p w:rsidR="00D0116D" w:rsidRDefault="00D0116D">
            <w:pPr>
              <w:pStyle w:val="BodyText"/>
              <w:spacing w:before="120" w:after="120"/>
              <w:jc w:val="center"/>
              <w:rPr>
                <w:i/>
                <w:iCs/>
                <w:sz w:val="20"/>
                <w:szCs w:val="20"/>
                <w:lang w:val="en-GB"/>
              </w:rPr>
            </w:pPr>
            <w:r>
              <w:rPr>
                <w:i/>
                <w:iCs/>
                <w:sz w:val="20"/>
                <w:szCs w:val="20"/>
                <w:lang w:val="en-GB"/>
              </w:rPr>
              <w:t>Density of compacted form</w:t>
            </w:r>
          </w:p>
        </w:tc>
        <w:tc>
          <w:tcPr>
            <w:tcW w:w="1134" w:type="dxa"/>
            <w:vMerge/>
            <w:tcBorders>
              <w:top w:val="nil"/>
            </w:tcBorders>
          </w:tcPr>
          <w:p w:rsidR="00D0116D" w:rsidRDefault="00D0116D">
            <w:pPr>
              <w:pStyle w:val="BodyText"/>
              <w:spacing w:before="120"/>
              <w:jc w:val="center"/>
              <w:rPr>
                <w:i/>
                <w:iCs/>
                <w:sz w:val="20"/>
                <w:szCs w:val="20"/>
                <w:lang w:val="en-GB"/>
              </w:rPr>
            </w:pPr>
          </w:p>
        </w:tc>
      </w:tr>
      <w:tr w:rsidR="00D0116D">
        <w:tc>
          <w:tcPr>
            <w:tcW w:w="2268" w:type="dxa"/>
            <w:tcBorders>
              <w:top w:val="nil"/>
            </w:tcBorders>
          </w:tcPr>
          <w:p w:rsidR="00D0116D" w:rsidRDefault="00D0116D">
            <w:pPr>
              <w:pStyle w:val="BodyText"/>
              <w:spacing w:before="240" w:after="240"/>
              <w:jc w:val="both"/>
              <w:rPr>
                <w:sz w:val="20"/>
                <w:szCs w:val="20"/>
                <w:lang w:val="en-GB"/>
              </w:rPr>
            </w:pPr>
            <w:r>
              <w:rPr>
                <w:sz w:val="20"/>
                <w:szCs w:val="20"/>
                <w:lang w:val="en-GB"/>
              </w:rPr>
              <w:t>Metal, food and beverage containers, glass, small wood pieces</w:t>
            </w:r>
          </w:p>
        </w:tc>
        <w:tc>
          <w:tcPr>
            <w:tcW w:w="2552" w:type="dxa"/>
            <w:tcBorders>
              <w:top w:val="nil"/>
            </w:tcBorders>
          </w:tcPr>
          <w:p w:rsidR="00D0116D" w:rsidRDefault="00D0116D">
            <w:pPr>
              <w:pStyle w:val="BodyText"/>
              <w:spacing w:before="240" w:after="240"/>
              <w:rPr>
                <w:sz w:val="20"/>
                <w:szCs w:val="20"/>
                <w:lang w:val="en-GB"/>
              </w:rPr>
            </w:pPr>
            <w:r>
              <w:rPr>
                <w:sz w:val="20"/>
                <w:szCs w:val="20"/>
                <w:lang w:val="en-GB"/>
              </w:rPr>
              <w:t>None</w:t>
            </w:r>
          </w:p>
        </w:tc>
        <w:tc>
          <w:tcPr>
            <w:tcW w:w="1417" w:type="dxa"/>
            <w:tcBorders>
              <w:top w:val="nil"/>
            </w:tcBorders>
          </w:tcPr>
          <w:p w:rsidR="00D0116D" w:rsidRDefault="00D0116D">
            <w:pPr>
              <w:pStyle w:val="BodyText"/>
              <w:spacing w:before="240" w:after="240"/>
              <w:jc w:val="center"/>
              <w:rPr>
                <w:sz w:val="20"/>
                <w:szCs w:val="20"/>
                <w:lang w:val="en-GB"/>
              </w:rPr>
            </w:pPr>
            <w:r>
              <w:rPr>
                <w:sz w:val="20"/>
                <w:szCs w:val="20"/>
                <w:lang w:val="en-GB"/>
              </w:rPr>
              <w:t>Very rapid</w:t>
            </w:r>
          </w:p>
        </w:tc>
        <w:tc>
          <w:tcPr>
            <w:tcW w:w="1560" w:type="dxa"/>
            <w:tcBorders>
              <w:top w:val="nil"/>
            </w:tcBorders>
          </w:tcPr>
          <w:p w:rsidR="00D0116D" w:rsidRDefault="00D0116D">
            <w:pPr>
              <w:pStyle w:val="BodyText"/>
              <w:spacing w:before="240" w:after="240"/>
              <w:jc w:val="center"/>
              <w:rPr>
                <w:sz w:val="20"/>
                <w:szCs w:val="20"/>
                <w:lang w:val="en-GB"/>
              </w:rPr>
            </w:pPr>
            <w:r>
              <w:rPr>
                <w:sz w:val="20"/>
                <w:szCs w:val="20"/>
                <w:lang w:val="en-GB"/>
              </w:rPr>
              <w:t>Almost 100%</w:t>
            </w:r>
          </w:p>
        </w:tc>
        <w:tc>
          <w:tcPr>
            <w:tcW w:w="1275" w:type="dxa"/>
            <w:tcBorders>
              <w:top w:val="nil"/>
            </w:tcBorders>
          </w:tcPr>
          <w:p w:rsidR="00D0116D" w:rsidRDefault="00D0116D">
            <w:pPr>
              <w:pStyle w:val="BodyText"/>
              <w:spacing w:before="240" w:after="240"/>
              <w:jc w:val="center"/>
              <w:rPr>
                <w:sz w:val="20"/>
                <w:szCs w:val="20"/>
                <w:lang w:val="en-GB"/>
              </w:rPr>
            </w:pPr>
            <w:r>
              <w:rPr>
                <w:sz w:val="20"/>
                <w:szCs w:val="20"/>
                <w:lang w:val="en-GB"/>
              </w:rPr>
              <w:t>High</w:t>
            </w:r>
          </w:p>
        </w:tc>
        <w:tc>
          <w:tcPr>
            <w:tcW w:w="1134" w:type="dxa"/>
            <w:tcBorders>
              <w:top w:val="nil"/>
            </w:tcBorders>
          </w:tcPr>
          <w:p w:rsidR="00D0116D" w:rsidRDefault="00D0116D">
            <w:pPr>
              <w:pStyle w:val="BodyText"/>
              <w:spacing w:before="240" w:after="240"/>
              <w:jc w:val="center"/>
              <w:rPr>
                <w:sz w:val="20"/>
                <w:szCs w:val="20"/>
                <w:lang w:val="en-GB"/>
              </w:rPr>
            </w:pPr>
            <w:r>
              <w:rPr>
                <w:sz w:val="20"/>
                <w:szCs w:val="20"/>
                <w:lang w:val="en-GB"/>
              </w:rPr>
              <w:t>Minimum</w:t>
            </w:r>
          </w:p>
        </w:tc>
      </w:tr>
      <w:tr w:rsidR="00D0116D">
        <w:tc>
          <w:tcPr>
            <w:tcW w:w="2268" w:type="dxa"/>
          </w:tcPr>
          <w:p w:rsidR="00D0116D" w:rsidRDefault="00D0116D">
            <w:pPr>
              <w:pStyle w:val="BodyText"/>
              <w:spacing w:before="240" w:after="240"/>
              <w:jc w:val="both"/>
              <w:rPr>
                <w:sz w:val="20"/>
                <w:szCs w:val="20"/>
                <w:lang w:val="en-GB"/>
              </w:rPr>
            </w:pPr>
            <w:proofErr w:type="spellStart"/>
            <w:r>
              <w:rPr>
                <w:sz w:val="20"/>
                <w:szCs w:val="20"/>
                <w:lang w:val="en-GB"/>
              </w:rPr>
              <w:t>Comminuted</w:t>
            </w:r>
            <w:proofErr w:type="spellEnd"/>
            <w:r>
              <w:rPr>
                <w:sz w:val="20"/>
                <w:szCs w:val="20"/>
                <w:lang w:val="en-GB"/>
              </w:rPr>
              <w:t xml:space="preserve"> plastics, fibre and paper board</w:t>
            </w:r>
          </w:p>
        </w:tc>
        <w:tc>
          <w:tcPr>
            <w:tcW w:w="2552" w:type="dxa"/>
          </w:tcPr>
          <w:p w:rsidR="00D0116D" w:rsidRDefault="00D0116D">
            <w:pPr>
              <w:pStyle w:val="BodyText"/>
              <w:spacing w:before="240" w:after="240"/>
              <w:jc w:val="both"/>
              <w:rPr>
                <w:sz w:val="20"/>
                <w:szCs w:val="20"/>
                <w:lang w:val="en-GB"/>
              </w:rPr>
            </w:pPr>
            <w:r>
              <w:rPr>
                <w:sz w:val="20"/>
                <w:szCs w:val="20"/>
                <w:lang w:val="en-GB"/>
              </w:rPr>
              <w:t>Minor – reduce material to size for feed, minimal manual labour</w:t>
            </w:r>
          </w:p>
        </w:tc>
        <w:tc>
          <w:tcPr>
            <w:tcW w:w="1417" w:type="dxa"/>
          </w:tcPr>
          <w:p w:rsidR="00D0116D" w:rsidRDefault="00D0116D">
            <w:pPr>
              <w:pStyle w:val="BodyText"/>
              <w:spacing w:before="240" w:after="240"/>
              <w:jc w:val="center"/>
              <w:rPr>
                <w:sz w:val="20"/>
                <w:szCs w:val="20"/>
                <w:lang w:val="en-GB"/>
              </w:rPr>
            </w:pPr>
            <w:r>
              <w:rPr>
                <w:sz w:val="20"/>
                <w:szCs w:val="20"/>
                <w:lang w:val="en-GB"/>
              </w:rPr>
              <w:t>Rapid</w:t>
            </w:r>
          </w:p>
        </w:tc>
        <w:tc>
          <w:tcPr>
            <w:tcW w:w="1560" w:type="dxa"/>
          </w:tcPr>
          <w:p w:rsidR="00D0116D" w:rsidRDefault="00D0116D">
            <w:pPr>
              <w:pStyle w:val="BodyText"/>
              <w:spacing w:before="240" w:after="240"/>
              <w:jc w:val="center"/>
              <w:rPr>
                <w:sz w:val="20"/>
                <w:szCs w:val="20"/>
                <w:lang w:val="en-GB"/>
              </w:rPr>
            </w:pPr>
            <w:r>
              <w:rPr>
                <w:sz w:val="20"/>
                <w:szCs w:val="20"/>
                <w:lang w:val="en-GB"/>
              </w:rPr>
              <w:t>Approximately 80%</w:t>
            </w:r>
          </w:p>
        </w:tc>
        <w:tc>
          <w:tcPr>
            <w:tcW w:w="1275" w:type="dxa"/>
          </w:tcPr>
          <w:p w:rsidR="00D0116D" w:rsidRDefault="00D0116D">
            <w:pPr>
              <w:pStyle w:val="BodyText"/>
              <w:spacing w:before="240" w:after="240"/>
              <w:jc w:val="center"/>
              <w:rPr>
                <w:sz w:val="20"/>
                <w:szCs w:val="20"/>
                <w:lang w:val="en-GB"/>
              </w:rPr>
            </w:pPr>
            <w:r>
              <w:rPr>
                <w:sz w:val="20"/>
                <w:szCs w:val="20"/>
                <w:lang w:val="en-GB"/>
              </w:rPr>
              <w:t>Medium</w:t>
            </w:r>
          </w:p>
        </w:tc>
        <w:tc>
          <w:tcPr>
            <w:tcW w:w="1134" w:type="dxa"/>
          </w:tcPr>
          <w:p w:rsidR="00D0116D" w:rsidRDefault="00D0116D">
            <w:pPr>
              <w:pStyle w:val="BodyText"/>
              <w:spacing w:before="240" w:after="240"/>
              <w:jc w:val="center"/>
              <w:rPr>
                <w:sz w:val="20"/>
                <w:szCs w:val="20"/>
                <w:lang w:val="en-GB"/>
              </w:rPr>
            </w:pPr>
            <w:r>
              <w:rPr>
                <w:sz w:val="20"/>
                <w:szCs w:val="20"/>
                <w:lang w:val="en-GB"/>
              </w:rPr>
              <w:t>Minimum</w:t>
            </w:r>
          </w:p>
        </w:tc>
      </w:tr>
      <w:tr w:rsidR="00D0116D">
        <w:tc>
          <w:tcPr>
            <w:tcW w:w="2268" w:type="dxa"/>
          </w:tcPr>
          <w:p w:rsidR="00D0116D" w:rsidRDefault="00D0116D">
            <w:pPr>
              <w:pStyle w:val="BodyText"/>
              <w:spacing w:before="240" w:after="240"/>
              <w:jc w:val="both"/>
              <w:rPr>
                <w:sz w:val="20"/>
                <w:szCs w:val="20"/>
                <w:lang w:val="en-GB"/>
              </w:rPr>
            </w:pPr>
            <w:r>
              <w:rPr>
                <w:sz w:val="20"/>
                <w:szCs w:val="20"/>
                <w:lang w:val="en-GB"/>
              </w:rPr>
              <w:t xml:space="preserve">Small metal drums, </w:t>
            </w:r>
            <w:proofErr w:type="spellStart"/>
            <w:r>
              <w:rPr>
                <w:sz w:val="20"/>
                <w:szCs w:val="20"/>
                <w:lang w:val="en-GB"/>
              </w:rPr>
              <w:t>uncomminuted</w:t>
            </w:r>
            <w:proofErr w:type="spellEnd"/>
            <w:r>
              <w:rPr>
                <w:sz w:val="20"/>
                <w:szCs w:val="20"/>
                <w:lang w:val="en-GB"/>
              </w:rPr>
              <w:t xml:space="preserve"> cargo packing, large pieces of wood</w:t>
            </w:r>
          </w:p>
        </w:tc>
        <w:tc>
          <w:tcPr>
            <w:tcW w:w="2552" w:type="dxa"/>
          </w:tcPr>
          <w:p w:rsidR="00D0116D" w:rsidRDefault="00D0116D">
            <w:pPr>
              <w:pStyle w:val="BodyText"/>
              <w:spacing w:before="240" w:after="240"/>
              <w:jc w:val="both"/>
              <w:rPr>
                <w:sz w:val="20"/>
                <w:szCs w:val="20"/>
                <w:lang w:val="en-GB"/>
              </w:rPr>
            </w:pPr>
            <w:r>
              <w:rPr>
                <w:sz w:val="20"/>
                <w:szCs w:val="20"/>
                <w:lang w:val="en-GB"/>
              </w:rPr>
              <w:t>Moderate –longer manual labour time required to size material for feed</w:t>
            </w:r>
          </w:p>
        </w:tc>
        <w:tc>
          <w:tcPr>
            <w:tcW w:w="1417" w:type="dxa"/>
          </w:tcPr>
          <w:p w:rsidR="00D0116D" w:rsidRDefault="00D0116D">
            <w:pPr>
              <w:pStyle w:val="BodyText"/>
              <w:spacing w:before="240" w:after="240"/>
              <w:jc w:val="center"/>
              <w:rPr>
                <w:sz w:val="20"/>
                <w:szCs w:val="20"/>
                <w:lang w:val="en-GB"/>
              </w:rPr>
            </w:pPr>
            <w:r>
              <w:rPr>
                <w:sz w:val="20"/>
                <w:szCs w:val="20"/>
                <w:lang w:val="en-GB"/>
              </w:rPr>
              <w:t>Slow</w:t>
            </w:r>
          </w:p>
        </w:tc>
        <w:tc>
          <w:tcPr>
            <w:tcW w:w="1560" w:type="dxa"/>
          </w:tcPr>
          <w:p w:rsidR="00D0116D" w:rsidRDefault="00D0116D">
            <w:pPr>
              <w:pStyle w:val="BodyText"/>
              <w:spacing w:before="240" w:after="240"/>
              <w:jc w:val="center"/>
              <w:rPr>
                <w:sz w:val="20"/>
                <w:szCs w:val="20"/>
                <w:lang w:val="en-GB"/>
              </w:rPr>
            </w:pPr>
            <w:r>
              <w:rPr>
                <w:sz w:val="20"/>
                <w:szCs w:val="20"/>
                <w:lang w:val="en-GB"/>
              </w:rPr>
              <w:t>Approximately 50%</w:t>
            </w:r>
          </w:p>
        </w:tc>
        <w:tc>
          <w:tcPr>
            <w:tcW w:w="1275" w:type="dxa"/>
          </w:tcPr>
          <w:p w:rsidR="00D0116D" w:rsidRDefault="00D0116D">
            <w:pPr>
              <w:pStyle w:val="BodyText"/>
              <w:spacing w:before="240" w:after="240"/>
              <w:jc w:val="center"/>
              <w:rPr>
                <w:sz w:val="20"/>
                <w:szCs w:val="20"/>
                <w:lang w:val="en-GB"/>
              </w:rPr>
            </w:pPr>
            <w:r>
              <w:rPr>
                <w:sz w:val="20"/>
                <w:szCs w:val="20"/>
                <w:lang w:val="en-GB"/>
              </w:rPr>
              <w:t>Relatively low</w:t>
            </w:r>
          </w:p>
        </w:tc>
        <w:tc>
          <w:tcPr>
            <w:tcW w:w="1134" w:type="dxa"/>
          </w:tcPr>
          <w:p w:rsidR="00D0116D" w:rsidRDefault="00D0116D">
            <w:pPr>
              <w:pStyle w:val="BodyText"/>
              <w:spacing w:before="240" w:after="240"/>
              <w:jc w:val="center"/>
              <w:rPr>
                <w:sz w:val="20"/>
                <w:szCs w:val="20"/>
                <w:lang w:val="en-GB"/>
              </w:rPr>
            </w:pPr>
            <w:r>
              <w:rPr>
                <w:sz w:val="20"/>
                <w:szCs w:val="20"/>
                <w:lang w:val="en-GB"/>
              </w:rPr>
              <w:t>Moderate</w:t>
            </w:r>
          </w:p>
        </w:tc>
      </w:tr>
      <w:tr w:rsidR="00D0116D">
        <w:tc>
          <w:tcPr>
            <w:tcW w:w="2268" w:type="dxa"/>
          </w:tcPr>
          <w:p w:rsidR="00D0116D" w:rsidRDefault="00D0116D">
            <w:pPr>
              <w:pStyle w:val="BodyText"/>
              <w:spacing w:before="240" w:after="240"/>
              <w:rPr>
                <w:sz w:val="20"/>
                <w:szCs w:val="20"/>
                <w:lang w:val="en-GB"/>
              </w:rPr>
            </w:pPr>
            <w:proofErr w:type="spellStart"/>
            <w:r>
              <w:rPr>
                <w:sz w:val="20"/>
                <w:szCs w:val="20"/>
                <w:lang w:val="en-GB"/>
              </w:rPr>
              <w:t>Uncomminuted</w:t>
            </w:r>
            <w:proofErr w:type="spellEnd"/>
            <w:r>
              <w:rPr>
                <w:sz w:val="20"/>
                <w:szCs w:val="20"/>
                <w:lang w:val="en-GB"/>
              </w:rPr>
              <w:t xml:space="preserve"> plastics</w:t>
            </w:r>
          </w:p>
        </w:tc>
        <w:tc>
          <w:tcPr>
            <w:tcW w:w="2552" w:type="dxa"/>
          </w:tcPr>
          <w:p w:rsidR="00D0116D" w:rsidRDefault="00D0116D">
            <w:pPr>
              <w:pStyle w:val="BodyText"/>
              <w:spacing w:before="240" w:after="240"/>
              <w:jc w:val="both"/>
              <w:rPr>
                <w:sz w:val="20"/>
                <w:szCs w:val="20"/>
                <w:lang w:val="en-GB"/>
              </w:rPr>
            </w:pPr>
            <w:r>
              <w:rPr>
                <w:sz w:val="20"/>
                <w:szCs w:val="20"/>
                <w:lang w:val="en-GB"/>
              </w:rPr>
              <w:t>Major- very long manual labour time to size material for feed; usually impractical</w:t>
            </w:r>
          </w:p>
        </w:tc>
        <w:tc>
          <w:tcPr>
            <w:tcW w:w="1417" w:type="dxa"/>
          </w:tcPr>
          <w:p w:rsidR="00D0116D" w:rsidRDefault="00D0116D">
            <w:pPr>
              <w:pStyle w:val="BodyText"/>
              <w:spacing w:before="240" w:after="240"/>
              <w:jc w:val="center"/>
              <w:rPr>
                <w:sz w:val="20"/>
                <w:szCs w:val="20"/>
                <w:lang w:val="en-GB"/>
              </w:rPr>
            </w:pPr>
            <w:r>
              <w:rPr>
                <w:sz w:val="20"/>
                <w:szCs w:val="20"/>
                <w:lang w:val="en-GB"/>
              </w:rPr>
              <w:t>Very slow</w:t>
            </w:r>
          </w:p>
        </w:tc>
        <w:tc>
          <w:tcPr>
            <w:tcW w:w="1560" w:type="dxa"/>
          </w:tcPr>
          <w:p w:rsidR="00D0116D" w:rsidRDefault="00D0116D">
            <w:pPr>
              <w:pStyle w:val="BodyText"/>
              <w:spacing w:before="240" w:after="240"/>
              <w:jc w:val="center"/>
              <w:rPr>
                <w:sz w:val="20"/>
                <w:szCs w:val="20"/>
                <w:lang w:val="en-GB"/>
              </w:rPr>
            </w:pPr>
            <w:r>
              <w:rPr>
                <w:sz w:val="20"/>
                <w:szCs w:val="20"/>
                <w:lang w:val="en-GB"/>
              </w:rPr>
              <w:t>Less than 10%</w:t>
            </w:r>
          </w:p>
        </w:tc>
        <w:tc>
          <w:tcPr>
            <w:tcW w:w="1275" w:type="dxa"/>
          </w:tcPr>
          <w:p w:rsidR="00D0116D" w:rsidRDefault="00D0116D">
            <w:pPr>
              <w:pStyle w:val="BodyText"/>
              <w:spacing w:before="240" w:after="240"/>
              <w:jc w:val="center"/>
              <w:rPr>
                <w:sz w:val="20"/>
                <w:szCs w:val="20"/>
                <w:lang w:val="en-GB"/>
              </w:rPr>
            </w:pPr>
            <w:r>
              <w:rPr>
                <w:sz w:val="20"/>
                <w:szCs w:val="20"/>
                <w:lang w:val="en-GB"/>
              </w:rPr>
              <w:t>Very slow</w:t>
            </w:r>
          </w:p>
        </w:tc>
        <w:tc>
          <w:tcPr>
            <w:tcW w:w="1134" w:type="dxa"/>
          </w:tcPr>
          <w:p w:rsidR="00D0116D" w:rsidRDefault="00D0116D">
            <w:pPr>
              <w:pStyle w:val="BodyText"/>
              <w:spacing w:before="240" w:after="240"/>
              <w:jc w:val="center"/>
              <w:rPr>
                <w:sz w:val="20"/>
                <w:szCs w:val="20"/>
                <w:lang w:val="en-GB"/>
              </w:rPr>
            </w:pPr>
            <w:r>
              <w:rPr>
                <w:sz w:val="20"/>
                <w:szCs w:val="20"/>
                <w:lang w:val="en-GB"/>
              </w:rPr>
              <w:t>Maximum</w:t>
            </w:r>
          </w:p>
        </w:tc>
      </w:tr>
      <w:tr w:rsidR="00D0116D">
        <w:tc>
          <w:tcPr>
            <w:tcW w:w="2268" w:type="dxa"/>
            <w:tcBorders>
              <w:bottom w:val="double" w:sz="4" w:space="0" w:color="auto"/>
            </w:tcBorders>
          </w:tcPr>
          <w:p w:rsidR="00D0116D" w:rsidRDefault="00D0116D">
            <w:pPr>
              <w:pStyle w:val="BodyText"/>
              <w:spacing w:before="240" w:after="240"/>
              <w:rPr>
                <w:sz w:val="20"/>
                <w:szCs w:val="20"/>
                <w:lang w:val="en-GB"/>
              </w:rPr>
            </w:pPr>
            <w:r>
              <w:rPr>
                <w:sz w:val="20"/>
                <w:szCs w:val="20"/>
                <w:lang w:val="en-GB"/>
              </w:rPr>
              <w:t>Bulky metal cargo containers, thick metal items</w:t>
            </w:r>
          </w:p>
        </w:tc>
        <w:tc>
          <w:tcPr>
            <w:tcW w:w="2552" w:type="dxa"/>
            <w:tcBorders>
              <w:bottom w:val="double" w:sz="4" w:space="0" w:color="auto"/>
            </w:tcBorders>
          </w:tcPr>
          <w:p w:rsidR="00D0116D" w:rsidRDefault="00D0116D">
            <w:pPr>
              <w:pStyle w:val="BodyText"/>
              <w:spacing w:before="240" w:after="240"/>
              <w:jc w:val="both"/>
              <w:rPr>
                <w:sz w:val="20"/>
                <w:szCs w:val="20"/>
                <w:lang w:val="en-GB"/>
              </w:rPr>
            </w:pPr>
            <w:r>
              <w:rPr>
                <w:sz w:val="20"/>
                <w:szCs w:val="20"/>
                <w:lang w:val="en-GB"/>
              </w:rPr>
              <w:t>Impractical for shipboard compaction; not feasible</w:t>
            </w:r>
          </w:p>
        </w:tc>
        <w:tc>
          <w:tcPr>
            <w:tcW w:w="1417" w:type="dxa"/>
            <w:tcBorders>
              <w:bottom w:val="double" w:sz="4" w:space="0" w:color="auto"/>
            </w:tcBorders>
          </w:tcPr>
          <w:p w:rsidR="00D0116D" w:rsidRDefault="00D0116D">
            <w:pPr>
              <w:pStyle w:val="BodyText"/>
              <w:spacing w:before="240" w:after="240"/>
              <w:jc w:val="center"/>
              <w:rPr>
                <w:sz w:val="20"/>
                <w:szCs w:val="20"/>
                <w:lang w:val="en-GB"/>
              </w:rPr>
            </w:pPr>
            <w:r>
              <w:rPr>
                <w:sz w:val="20"/>
                <w:szCs w:val="20"/>
                <w:lang w:val="en-GB"/>
              </w:rPr>
              <w:t>Not applicable</w:t>
            </w:r>
          </w:p>
        </w:tc>
        <w:tc>
          <w:tcPr>
            <w:tcW w:w="1560" w:type="dxa"/>
            <w:tcBorders>
              <w:bottom w:val="double" w:sz="4" w:space="0" w:color="auto"/>
            </w:tcBorders>
          </w:tcPr>
          <w:p w:rsidR="00D0116D" w:rsidRDefault="00D0116D">
            <w:pPr>
              <w:pStyle w:val="BodyText"/>
              <w:spacing w:before="240" w:after="240"/>
              <w:jc w:val="center"/>
              <w:rPr>
                <w:sz w:val="20"/>
                <w:szCs w:val="20"/>
                <w:lang w:val="en-GB"/>
              </w:rPr>
            </w:pPr>
            <w:r>
              <w:rPr>
                <w:sz w:val="20"/>
                <w:szCs w:val="20"/>
                <w:lang w:val="en-GB"/>
              </w:rPr>
              <w:t>Not applicable</w:t>
            </w:r>
          </w:p>
        </w:tc>
        <w:tc>
          <w:tcPr>
            <w:tcW w:w="1275" w:type="dxa"/>
            <w:tcBorders>
              <w:bottom w:val="double" w:sz="4" w:space="0" w:color="auto"/>
            </w:tcBorders>
          </w:tcPr>
          <w:p w:rsidR="00D0116D" w:rsidRDefault="00D0116D">
            <w:pPr>
              <w:pStyle w:val="BodyText"/>
              <w:spacing w:before="240" w:after="240"/>
              <w:jc w:val="center"/>
              <w:rPr>
                <w:sz w:val="20"/>
                <w:szCs w:val="20"/>
                <w:lang w:val="en-GB"/>
              </w:rPr>
            </w:pPr>
            <w:r>
              <w:rPr>
                <w:sz w:val="20"/>
                <w:szCs w:val="20"/>
                <w:lang w:val="en-GB"/>
              </w:rPr>
              <w:t>Not applicable</w:t>
            </w:r>
          </w:p>
        </w:tc>
        <w:tc>
          <w:tcPr>
            <w:tcW w:w="1134" w:type="dxa"/>
            <w:tcBorders>
              <w:bottom w:val="double" w:sz="4" w:space="0" w:color="auto"/>
            </w:tcBorders>
          </w:tcPr>
          <w:p w:rsidR="00D0116D" w:rsidRDefault="00D0116D">
            <w:pPr>
              <w:pStyle w:val="BodyText"/>
              <w:spacing w:before="240" w:after="240"/>
              <w:jc w:val="center"/>
              <w:rPr>
                <w:sz w:val="20"/>
                <w:szCs w:val="20"/>
                <w:lang w:val="en-GB"/>
              </w:rPr>
            </w:pPr>
            <w:r>
              <w:rPr>
                <w:sz w:val="20"/>
                <w:szCs w:val="20"/>
                <w:lang w:val="en-GB"/>
              </w:rPr>
              <w:t>Maximum</w:t>
            </w:r>
          </w:p>
        </w:tc>
      </w:tr>
    </w:tbl>
    <w:p w:rsidR="00D0116D" w:rsidRDefault="00D0116D">
      <w:pPr>
        <w:pStyle w:val="BodyText"/>
        <w:rPr>
          <w:sz w:val="20"/>
          <w:szCs w:val="20"/>
          <w:lang w:val="en-GB"/>
        </w:rPr>
      </w:pPr>
    </w:p>
    <w:p w:rsidR="007661BF" w:rsidRDefault="007661BF">
      <w:pPr>
        <w:pStyle w:val="BodyText"/>
        <w:rPr>
          <w:sz w:val="20"/>
          <w:szCs w:val="20"/>
          <w:lang w:val="en-GB"/>
        </w:rPr>
      </w:pPr>
    </w:p>
    <w:p w:rsidR="007661BF" w:rsidRDefault="007661BF">
      <w:pPr>
        <w:pStyle w:val="BodyText"/>
        <w:rPr>
          <w:sz w:val="20"/>
          <w:szCs w:val="20"/>
          <w:lang w:val="en-GB"/>
        </w:rPr>
      </w:pPr>
    </w:p>
    <w:p w:rsidR="007661BF" w:rsidRDefault="007661BF">
      <w:pPr>
        <w:pStyle w:val="BodyText"/>
        <w:rPr>
          <w:b/>
          <w:bCs/>
          <w:sz w:val="32"/>
          <w:szCs w:val="32"/>
          <w:lang w:val="en-GB"/>
        </w:rPr>
      </w:pPr>
      <w:r>
        <w:rPr>
          <w:b/>
          <w:bCs/>
          <w:sz w:val="32"/>
          <w:szCs w:val="32"/>
          <w:lang w:val="en-GB"/>
        </w:rPr>
        <w:t xml:space="preserve"> </w:t>
      </w: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sz w:val="20"/>
          <w:szCs w:val="20"/>
          <w:lang w:val="en-GB"/>
        </w:rPr>
      </w:pPr>
    </w:p>
    <w:p w:rsidR="00B643B4" w:rsidRDefault="00287145" w:rsidP="00676CB6">
      <w:pPr>
        <w:pStyle w:val="BodyText"/>
        <w:jc w:val="center"/>
        <w:rPr>
          <w:b/>
          <w:bCs/>
          <w:sz w:val="32"/>
          <w:szCs w:val="32"/>
          <w:lang w:val="en-GB"/>
        </w:rPr>
      </w:pPr>
      <w:r>
        <w:rPr>
          <w:b/>
          <w:bCs/>
          <w:sz w:val="32"/>
          <w:szCs w:val="32"/>
          <w:lang w:val="en-GB"/>
        </w:rPr>
        <w:br w:type="page"/>
      </w:r>
      <w:r w:rsidR="007661BF">
        <w:rPr>
          <w:b/>
          <w:bCs/>
          <w:sz w:val="32"/>
          <w:szCs w:val="32"/>
          <w:lang w:val="en-GB"/>
        </w:rPr>
        <w:lastRenderedPageBreak/>
        <w:t>SECTION 5</w:t>
      </w:r>
    </w:p>
    <w:p w:rsidR="007661BF" w:rsidRDefault="007661BF">
      <w:pPr>
        <w:pStyle w:val="BodyText"/>
        <w:rPr>
          <w:b/>
          <w:bCs/>
          <w:sz w:val="32"/>
          <w:szCs w:val="32"/>
          <w:lang w:val="en-GB"/>
        </w:rPr>
      </w:pPr>
    </w:p>
    <w:p w:rsidR="007661BF" w:rsidRPr="00CD43E3" w:rsidRDefault="007661BF" w:rsidP="007661BF">
      <w:pPr>
        <w:pStyle w:val="BodyText"/>
        <w:jc w:val="center"/>
        <w:outlineLvl w:val="0"/>
        <w:rPr>
          <w:b/>
          <w:bCs/>
          <w:u w:val="single"/>
          <w:lang w:val="en-GB"/>
        </w:rPr>
      </w:pPr>
      <w:r w:rsidRPr="00CD43E3">
        <w:rPr>
          <w:b/>
          <w:bCs/>
          <w:u w:val="single"/>
          <w:lang w:val="en-GB"/>
        </w:rPr>
        <w:t xml:space="preserve">GARBAGE MANAGEMENT </w:t>
      </w:r>
      <w:r w:rsidR="00287145">
        <w:rPr>
          <w:b/>
          <w:bCs/>
          <w:u w:val="single"/>
          <w:lang w:val="en-GB"/>
        </w:rPr>
        <w:t xml:space="preserve">PLAN SHIP SPECIFIC </w:t>
      </w:r>
      <w:r w:rsidRPr="00CD43E3">
        <w:rPr>
          <w:b/>
          <w:bCs/>
          <w:u w:val="single"/>
          <w:lang w:val="en-GB"/>
        </w:rPr>
        <w:t>PROCEDURES</w:t>
      </w:r>
    </w:p>
    <w:p w:rsidR="007661BF" w:rsidRDefault="007661BF" w:rsidP="007661BF">
      <w:pPr>
        <w:pStyle w:val="BodyText"/>
        <w:jc w:val="center"/>
        <w:outlineLvl w:val="0"/>
        <w:rPr>
          <w:b/>
          <w:bCs/>
          <w:sz w:val="20"/>
          <w:szCs w:val="20"/>
          <w:lang w:val="en-GB"/>
        </w:rPr>
      </w:pPr>
    </w:p>
    <w:p w:rsidR="00195244" w:rsidRDefault="00195244" w:rsidP="00676CB6">
      <w:pPr>
        <w:pStyle w:val="BodyText"/>
        <w:outlineLvl w:val="0"/>
        <w:rPr>
          <w:bCs/>
          <w:lang w:val="en-GB"/>
        </w:rPr>
      </w:pPr>
      <w:r w:rsidRPr="00AB040F">
        <w:rPr>
          <w:bCs/>
          <w:highlight w:val="yellow"/>
          <w:lang w:val="en-GB"/>
        </w:rPr>
        <w:t>Please be guided by Appendix 1 Options for shipboard handling and discharge of garbage</w:t>
      </w:r>
    </w:p>
    <w:p w:rsidR="00B643B4" w:rsidRPr="00676CB6" w:rsidRDefault="00D510A0" w:rsidP="00676CB6">
      <w:pPr>
        <w:pStyle w:val="BodyText"/>
        <w:outlineLvl w:val="0"/>
        <w:rPr>
          <w:bCs/>
          <w:lang w:val="en-GB"/>
        </w:rPr>
      </w:pPr>
      <w:r w:rsidRPr="00676CB6">
        <w:rPr>
          <w:bCs/>
          <w:lang w:val="en-GB"/>
        </w:rPr>
        <w:t>To achieve cost-effective and environmentally sound results the following combination of complementary techniques to manage garbage will be used:</w:t>
      </w:r>
    </w:p>
    <w:p w:rsidR="00B643B4" w:rsidRPr="00676CB6" w:rsidRDefault="00D510A0" w:rsidP="00676CB6">
      <w:pPr>
        <w:pStyle w:val="BodyText"/>
        <w:numPr>
          <w:ilvl w:val="0"/>
          <w:numId w:val="24"/>
        </w:numPr>
        <w:ind w:left="426"/>
        <w:outlineLvl w:val="0"/>
        <w:rPr>
          <w:bCs/>
          <w:lang w:val="en-GB"/>
        </w:rPr>
      </w:pPr>
      <w:r w:rsidRPr="00676CB6">
        <w:rPr>
          <w:bCs/>
          <w:lang w:val="en-GB"/>
        </w:rPr>
        <w:t>reduction at source</w:t>
      </w:r>
    </w:p>
    <w:p w:rsidR="00B643B4" w:rsidRPr="00676CB6" w:rsidRDefault="00D510A0" w:rsidP="00676CB6">
      <w:pPr>
        <w:pStyle w:val="BodyText"/>
        <w:numPr>
          <w:ilvl w:val="0"/>
          <w:numId w:val="24"/>
        </w:numPr>
        <w:ind w:left="426"/>
        <w:outlineLvl w:val="0"/>
        <w:rPr>
          <w:bCs/>
          <w:lang w:val="en-GB"/>
        </w:rPr>
      </w:pPr>
      <w:r w:rsidRPr="00676CB6">
        <w:rPr>
          <w:bCs/>
          <w:lang w:val="en-GB"/>
        </w:rPr>
        <w:t>reusing or recycling</w:t>
      </w:r>
    </w:p>
    <w:p w:rsidR="00B643B4" w:rsidRPr="00676CB6" w:rsidRDefault="00D510A0" w:rsidP="00676CB6">
      <w:pPr>
        <w:pStyle w:val="BodyText"/>
        <w:numPr>
          <w:ilvl w:val="0"/>
          <w:numId w:val="24"/>
        </w:numPr>
        <w:ind w:left="426"/>
        <w:outlineLvl w:val="0"/>
        <w:rPr>
          <w:bCs/>
          <w:lang w:val="en-GB"/>
        </w:rPr>
      </w:pPr>
      <w:proofErr w:type="spellStart"/>
      <w:r w:rsidRPr="00676CB6">
        <w:rPr>
          <w:bCs/>
          <w:lang w:val="en-GB"/>
        </w:rPr>
        <w:t>onboard</w:t>
      </w:r>
      <w:proofErr w:type="spellEnd"/>
      <w:r w:rsidRPr="00676CB6">
        <w:rPr>
          <w:bCs/>
          <w:lang w:val="en-GB"/>
        </w:rPr>
        <w:t xml:space="preserve"> processing (treatment)</w:t>
      </w:r>
    </w:p>
    <w:p w:rsidR="00B643B4" w:rsidRPr="00676CB6" w:rsidRDefault="00D510A0" w:rsidP="00676CB6">
      <w:pPr>
        <w:pStyle w:val="BodyText"/>
        <w:numPr>
          <w:ilvl w:val="0"/>
          <w:numId w:val="24"/>
        </w:numPr>
        <w:ind w:left="426"/>
        <w:outlineLvl w:val="0"/>
        <w:rPr>
          <w:bCs/>
          <w:lang w:val="en-GB"/>
        </w:rPr>
      </w:pPr>
      <w:r w:rsidRPr="00676CB6">
        <w:rPr>
          <w:bCs/>
          <w:lang w:val="en-GB"/>
        </w:rPr>
        <w:t>discharge into the sea (in those limited situations where it is permitted)</w:t>
      </w:r>
    </w:p>
    <w:p w:rsidR="00B643B4" w:rsidRDefault="00D510A0" w:rsidP="00676CB6">
      <w:pPr>
        <w:pStyle w:val="BodyText"/>
        <w:numPr>
          <w:ilvl w:val="0"/>
          <w:numId w:val="24"/>
        </w:numPr>
        <w:ind w:left="426"/>
        <w:outlineLvl w:val="0"/>
        <w:rPr>
          <w:b/>
          <w:bCs/>
          <w:sz w:val="20"/>
          <w:szCs w:val="20"/>
          <w:lang w:val="en-GB"/>
        </w:rPr>
      </w:pPr>
      <w:r w:rsidRPr="00676CB6">
        <w:rPr>
          <w:bCs/>
          <w:lang w:val="en-GB"/>
        </w:rPr>
        <w:t>discharge to a port reception facility</w:t>
      </w:r>
    </w:p>
    <w:p w:rsidR="007661BF" w:rsidRDefault="007661BF" w:rsidP="007661BF">
      <w:pPr>
        <w:pStyle w:val="BodyText"/>
        <w:outlineLvl w:val="0"/>
        <w:rPr>
          <w:b/>
          <w:bCs/>
          <w:sz w:val="20"/>
          <w:szCs w:val="20"/>
          <w:lang w:val="en-GB"/>
        </w:rPr>
      </w:pPr>
    </w:p>
    <w:p w:rsidR="007661BF" w:rsidRPr="00CD43E3" w:rsidRDefault="007661BF" w:rsidP="0037765E">
      <w:pPr>
        <w:pStyle w:val="BodyText"/>
        <w:jc w:val="both"/>
        <w:outlineLvl w:val="0"/>
        <w:rPr>
          <w:b/>
          <w:bCs/>
          <w:u w:val="single"/>
          <w:lang w:val="en-GB"/>
        </w:rPr>
      </w:pPr>
      <w:r w:rsidRPr="00CD43E3">
        <w:rPr>
          <w:b/>
          <w:bCs/>
          <w:u w:val="single"/>
          <w:lang w:val="en-GB"/>
        </w:rPr>
        <w:t xml:space="preserve">5.1 Designated person in charge of carrying out the Garbage Management Plan (GMP) </w:t>
      </w:r>
      <w:proofErr w:type="spellStart"/>
      <w:r w:rsidRPr="00CD43E3">
        <w:rPr>
          <w:b/>
          <w:bCs/>
          <w:u w:val="single"/>
          <w:lang w:val="en-GB"/>
        </w:rPr>
        <w:t>onboard</w:t>
      </w:r>
      <w:proofErr w:type="spellEnd"/>
      <w:r w:rsidRPr="00CD43E3">
        <w:rPr>
          <w:b/>
          <w:bCs/>
          <w:u w:val="single"/>
          <w:lang w:val="en-GB"/>
        </w:rPr>
        <w:t xml:space="preserve"> this ship is:</w:t>
      </w:r>
    </w:p>
    <w:p w:rsidR="007661BF" w:rsidRDefault="007661BF" w:rsidP="0037765E">
      <w:pPr>
        <w:pStyle w:val="BodyText"/>
        <w:jc w:val="both"/>
        <w:outlineLvl w:val="0"/>
        <w:rPr>
          <w:b/>
          <w:bCs/>
          <w:sz w:val="20"/>
          <w:szCs w:val="20"/>
          <w:lang w:val="en-GB"/>
        </w:rPr>
      </w:pPr>
    </w:p>
    <w:p w:rsidR="007661BF" w:rsidRDefault="00D510A0" w:rsidP="0037765E">
      <w:pPr>
        <w:pStyle w:val="BodyText"/>
        <w:jc w:val="both"/>
        <w:outlineLvl w:val="0"/>
        <w:rPr>
          <w:b/>
          <w:bCs/>
          <w:sz w:val="20"/>
          <w:szCs w:val="20"/>
          <w:lang w:val="en-GB"/>
        </w:rPr>
      </w:pPr>
      <w:r>
        <w:rPr>
          <w:b/>
          <w:bCs/>
          <w:sz w:val="20"/>
          <w:szCs w:val="20"/>
          <w:lang w:val="en-GB"/>
        </w:rPr>
        <w:fldChar w:fldCharType="begin">
          <w:ffData>
            <w:name w:val="Text1"/>
            <w:enabled/>
            <w:calcOnExit w:val="0"/>
            <w:textInput/>
          </w:ffData>
        </w:fldChar>
      </w:r>
      <w:bookmarkStart w:id="7" w:name="Text1"/>
      <w:r w:rsidR="00E72AE4">
        <w:rPr>
          <w:b/>
          <w:bCs/>
          <w:sz w:val="20"/>
          <w:szCs w:val="20"/>
          <w:lang w:val="en-GB"/>
        </w:rPr>
        <w:instrText xml:space="preserve"> FORMTEXT </w:instrText>
      </w:r>
      <w:r>
        <w:rPr>
          <w:b/>
          <w:bCs/>
          <w:sz w:val="20"/>
          <w:szCs w:val="20"/>
          <w:lang w:val="en-GB"/>
        </w:rPr>
      </w:r>
      <w:r>
        <w:rPr>
          <w:b/>
          <w:bCs/>
          <w:sz w:val="20"/>
          <w:szCs w:val="20"/>
          <w:lang w:val="en-GB"/>
        </w:rPr>
        <w:fldChar w:fldCharType="separate"/>
      </w:r>
      <w:r w:rsidR="00E72AE4">
        <w:rPr>
          <w:b/>
          <w:bCs/>
          <w:noProof/>
          <w:sz w:val="20"/>
          <w:szCs w:val="20"/>
          <w:lang w:val="en-GB"/>
        </w:rPr>
        <w:t> </w:t>
      </w:r>
      <w:r w:rsidR="00E72AE4">
        <w:rPr>
          <w:b/>
          <w:bCs/>
          <w:noProof/>
          <w:sz w:val="20"/>
          <w:szCs w:val="20"/>
          <w:lang w:val="en-GB"/>
        </w:rPr>
        <w:t> </w:t>
      </w:r>
      <w:r w:rsidR="00E72AE4">
        <w:rPr>
          <w:b/>
          <w:bCs/>
          <w:noProof/>
          <w:sz w:val="20"/>
          <w:szCs w:val="20"/>
          <w:lang w:val="en-GB"/>
        </w:rPr>
        <w:t> </w:t>
      </w:r>
      <w:r w:rsidR="00E72AE4">
        <w:rPr>
          <w:b/>
          <w:bCs/>
          <w:noProof/>
          <w:sz w:val="20"/>
          <w:szCs w:val="20"/>
          <w:lang w:val="en-GB"/>
        </w:rPr>
        <w:t> </w:t>
      </w:r>
      <w:r w:rsidR="00E72AE4">
        <w:rPr>
          <w:b/>
          <w:bCs/>
          <w:noProof/>
          <w:sz w:val="20"/>
          <w:szCs w:val="20"/>
          <w:lang w:val="en-GB"/>
        </w:rPr>
        <w:t> </w:t>
      </w:r>
      <w:r>
        <w:rPr>
          <w:b/>
          <w:bCs/>
          <w:sz w:val="20"/>
          <w:szCs w:val="20"/>
          <w:lang w:val="en-GB"/>
        </w:rPr>
        <w:fldChar w:fldCharType="end"/>
      </w:r>
      <w:bookmarkEnd w:id="7"/>
    </w:p>
    <w:p w:rsidR="00B419DB" w:rsidRPr="00676CB6" w:rsidRDefault="00D510A0" w:rsidP="0037765E">
      <w:pPr>
        <w:pStyle w:val="BodyText"/>
        <w:jc w:val="both"/>
        <w:outlineLvl w:val="0"/>
        <w:rPr>
          <w:bCs/>
          <w:sz w:val="20"/>
          <w:szCs w:val="20"/>
          <w:lang w:val="en-GB"/>
        </w:rPr>
      </w:pPr>
      <w:r w:rsidRPr="00676CB6">
        <w:rPr>
          <w:bCs/>
          <w:sz w:val="20"/>
          <w:szCs w:val="20"/>
          <w:lang w:val="en-GB"/>
        </w:rPr>
        <w:t>(</w:t>
      </w:r>
      <w:proofErr w:type="gramStart"/>
      <w:r w:rsidRPr="00676CB6">
        <w:rPr>
          <w:bCs/>
          <w:sz w:val="20"/>
          <w:szCs w:val="20"/>
          <w:lang w:val="en-GB"/>
        </w:rPr>
        <w:t>typically</w:t>
      </w:r>
      <w:proofErr w:type="gramEnd"/>
      <w:r w:rsidRPr="00676CB6">
        <w:rPr>
          <w:bCs/>
          <w:sz w:val="20"/>
          <w:szCs w:val="20"/>
          <w:lang w:val="en-GB"/>
        </w:rPr>
        <w:t xml:space="preserve"> this should be the Staff Captain or Chief Officer or alternatively delegated to another designated officer such as an Environmental Officer)</w:t>
      </w:r>
    </w:p>
    <w:p w:rsidR="00D0116D" w:rsidRDefault="00D0116D" w:rsidP="0037765E">
      <w:pPr>
        <w:pStyle w:val="BodyText"/>
        <w:jc w:val="both"/>
        <w:outlineLvl w:val="0"/>
        <w:rPr>
          <w:b/>
          <w:bCs/>
          <w:sz w:val="20"/>
          <w:szCs w:val="20"/>
          <w:lang w:val="en-GB"/>
        </w:rPr>
      </w:pPr>
    </w:p>
    <w:p w:rsidR="00D0116D" w:rsidRDefault="0037765E" w:rsidP="0037765E">
      <w:pPr>
        <w:pStyle w:val="BodyText"/>
        <w:jc w:val="both"/>
        <w:outlineLvl w:val="0"/>
        <w:rPr>
          <w:b/>
          <w:bCs/>
          <w:sz w:val="20"/>
          <w:szCs w:val="20"/>
          <w:lang w:val="en-GB"/>
        </w:rPr>
      </w:pPr>
      <w:r>
        <w:rPr>
          <w:b/>
          <w:bCs/>
          <w:sz w:val="20"/>
          <w:szCs w:val="20"/>
          <w:lang w:val="en-GB"/>
        </w:rPr>
        <w:t>A</w:t>
      </w:r>
      <w:r w:rsidR="00D0116D">
        <w:rPr>
          <w:b/>
          <w:bCs/>
          <w:sz w:val="20"/>
          <w:szCs w:val="20"/>
          <w:lang w:val="en-GB"/>
        </w:rPr>
        <w:t>ssisted by:</w:t>
      </w:r>
    </w:p>
    <w:p w:rsidR="00D0116D" w:rsidRDefault="00D0116D" w:rsidP="0037765E">
      <w:pPr>
        <w:pStyle w:val="BodyText"/>
        <w:jc w:val="both"/>
        <w:outlineLvl w:val="0"/>
        <w:rPr>
          <w:b/>
          <w:bCs/>
          <w:sz w:val="20"/>
          <w:szCs w:val="20"/>
          <w:lang w:val="en-GB"/>
        </w:rPr>
      </w:pPr>
    </w:p>
    <w:p w:rsidR="00D0116D" w:rsidRDefault="00D510A0" w:rsidP="0037765E">
      <w:pPr>
        <w:pStyle w:val="BodyText"/>
        <w:jc w:val="both"/>
        <w:outlineLvl w:val="0"/>
        <w:rPr>
          <w:b/>
          <w:bCs/>
          <w:sz w:val="20"/>
          <w:szCs w:val="20"/>
          <w:lang w:val="en-GB"/>
        </w:rPr>
      </w:pPr>
      <w:r>
        <w:rPr>
          <w:b/>
          <w:bCs/>
          <w:lang w:val="en-GB"/>
        </w:rPr>
        <w:fldChar w:fldCharType="begin">
          <w:ffData>
            <w:name w:val="Text1"/>
            <w:enabled/>
            <w:calcOnExit w:val="0"/>
            <w:textInput/>
          </w:ffData>
        </w:fldChar>
      </w:r>
      <w:r w:rsidR="00E72AE4">
        <w:rPr>
          <w:b/>
          <w:bCs/>
          <w:sz w:val="20"/>
          <w:szCs w:val="20"/>
          <w:lang w:val="en-GB"/>
        </w:rPr>
        <w:instrText xml:space="preserve"> FORMTEXT </w:instrText>
      </w:r>
      <w:r>
        <w:rPr>
          <w:b/>
          <w:bCs/>
          <w:lang w:val="en-GB"/>
        </w:rPr>
      </w:r>
      <w:r>
        <w:rPr>
          <w:b/>
          <w:bCs/>
          <w:lang w:val="en-GB"/>
        </w:rPr>
        <w:fldChar w:fldCharType="separate"/>
      </w:r>
      <w:r w:rsidR="00E72AE4">
        <w:rPr>
          <w:b/>
          <w:bCs/>
          <w:noProof/>
          <w:sz w:val="20"/>
          <w:szCs w:val="20"/>
          <w:lang w:val="en-GB"/>
        </w:rPr>
        <w:t> </w:t>
      </w:r>
      <w:r w:rsidR="00E72AE4">
        <w:rPr>
          <w:b/>
          <w:bCs/>
          <w:noProof/>
          <w:sz w:val="20"/>
          <w:szCs w:val="20"/>
          <w:lang w:val="en-GB"/>
        </w:rPr>
        <w:t> </w:t>
      </w:r>
      <w:r w:rsidR="00E72AE4">
        <w:rPr>
          <w:b/>
          <w:bCs/>
          <w:noProof/>
          <w:sz w:val="20"/>
          <w:szCs w:val="20"/>
          <w:lang w:val="en-GB"/>
        </w:rPr>
        <w:t> </w:t>
      </w:r>
      <w:r w:rsidR="00E72AE4">
        <w:rPr>
          <w:b/>
          <w:bCs/>
          <w:noProof/>
          <w:sz w:val="20"/>
          <w:szCs w:val="20"/>
          <w:lang w:val="en-GB"/>
        </w:rPr>
        <w:t> </w:t>
      </w:r>
      <w:r w:rsidR="00E72AE4">
        <w:rPr>
          <w:b/>
          <w:bCs/>
          <w:noProof/>
          <w:sz w:val="20"/>
          <w:szCs w:val="20"/>
          <w:lang w:val="en-GB"/>
        </w:rPr>
        <w:t> </w:t>
      </w:r>
      <w:r>
        <w:rPr>
          <w:b/>
          <w:bCs/>
          <w:lang w:val="en-GB"/>
        </w:rPr>
        <w:fldChar w:fldCharType="end"/>
      </w:r>
    </w:p>
    <w:p w:rsidR="007661BF" w:rsidRDefault="007661BF" w:rsidP="0037765E">
      <w:pPr>
        <w:pStyle w:val="BodyText"/>
        <w:jc w:val="both"/>
        <w:outlineLvl w:val="0"/>
        <w:rPr>
          <w:b/>
          <w:bCs/>
          <w:sz w:val="20"/>
          <w:szCs w:val="20"/>
          <w:lang w:val="en-GB"/>
        </w:rPr>
      </w:pPr>
    </w:p>
    <w:p w:rsidR="007661BF" w:rsidRPr="00D0116D" w:rsidRDefault="00D0116D" w:rsidP="0037765E">
      <w:pPr>
        <w:pStyle w:val="BodyText"/>
        <w:jc w:val="both"/>
        <w:outlineLvl w:val="0"/>
        <w:rPr>
          <w:bCs/>
          <w:i/>
          <w:sz w:val="20"/>
          <w:szCs w:val="20"/>
          <w:lang w:val="en-GB"/>
        </w:rPr>
      </w:pPr>
      <w:r w:rsidRPr="00D0116D">
        <w:rPr>
          <w:bCs/>
          <w:i/>
          <w:sz w:val="20"/>
          <w:szCs w:val="20"/>
          <w:lang w:val="en-GB"/>
        </w:rPr>
        <w:t>(</w:t>
      </w:r>
      <w:proofErr w:type="gramStart"/>
      <w:r w:rsidR="00B419DB">
        <w:rPr>
          <w:bCs/>
          <w:i/>
          <w:sz w:val="20"/>
          <w:szCs w:val="20"/>
          <w:lang w:val="en-GB"/>
        </w:rPr>
        <w:t>t</w:t>
      </w:r>
      <w:r w:rsidR="00B419DB" w:rsidRPr="00D0116D">
        <w:rPr>
          <w:bCs/>
          <w:i/>
          <w:sz w:val="20"/>
          <w:szCs w:val="20"/>
          <w:lang w:val="en-GB"/>
        </w:rPr>
        <w:t>his</w:t>
      </w:r>
      <w:proofErr w:type="gramEnd"/>
      <w:r w:rsidR="00B419DB" w:rsidRPr="00D0116D">
        <w:rPr>
          <w:bCs/>
          <w:i/>
          <w:sz w:val="20"/>
          <w:szCs w:val="20"/>
          <w:lang w:val="en-GB"/>
        </w:rPr>
        <w:t xml:space="preserve"> </w:t>
      </w:r>
      <w:r w:rsidRPr="00D0116D">
        <w:rPr>
          <w:bCs/>
          <w:i/>
          <w:sz w:val="20"/>
          <w:szCs w:val="20"/>
          <w:lang w:val="en-GB"/>
        </w:rPr>
        <w:t xml:space="preserve">designated </w:t>
      </w:r>
      <w:r w:rsidR="007661BF" w:rsidRPr="00D0116D">
        <w:rPr>
          <w:bCs/>
          <w:i/>
          <w:sz w:val="20"/>
          <w:szCs w:val="20"/>
          <w:lang w:val="en-GB"/>
        </w:rPr>
        <w:t>person is to be assisted by departmental staff to ensure that the</w:t>
      </w:r>
      <w:r w:rsidR="00E72AE4">
        <w:rPr>
          <w:bCs/>
          <w:i/>
          <w:sz w:val="20"/>
          <w:szCs w:val="20"/>
          <w:lang w:val="en-GB"/>
        </w:rPr>
        <w:t xml:space="preserve"> minimization, </w:t>
      </w:r>
      <w:r w:rsidR="007661BF" w:rsidRPr="00D0116D">
        <w:rPr>
          <w:bCs/>
          <w:i/>
          <w:sz w:val="20"/>
          <w:szCs w:val="20"/>
          <w:lang w:val="en-GB"/>
        </w:rPr>
        <w:t>collection, separation and processing of garbage is efficient in all areas of the ship and that all procedures aboard are carried out in accordance with the GMP.</w:t>
      </w:r>
      <w:r w:rsidRPr="00D0116D">
        <w:rPr>
          <w:bCs/>
          <w:i/>
          <w:sz w:val="20"/>
          <w:szCs w:val="20"/>
          <w:lang w:val="en-GB"/>
        </w:rPr>
        <w:t>)</w:t>
      </w:r>
    </w:p>
    <w:p w:rsidR="007661BF" w:rsidRDefault="007661BF" w:rsidP="0037765E">
      <w:pPr>
        <w:pStyle w:val="BodyText"/>
        <w:jc w:val="both"/>
        <w:outlineLvl w:val="0"/>
        <w:rPr>
          <w:b/>
          <w:bCs/>
          <w:sz w:val="20"/>
          <w:szCs w:val="20"/>
          <w:lang w:val="en-GB"/>
        </w:rPr>
      </w:pPr>
    </w:p>
    <w:p w:rsidR="007661BF" w:rsidRDefault="007661BF" w:rsidP="0037765E">
      <w:pPr>
        <w:pStyle w:val="BodyText"/>
        <w:jc w:val="both"/>
        <w:outlineLvl w:val="0"/>
        <w:rPr>
          <w:b/>
          <w:bCs/>
          <w:sz w:val="20"/>
          <w:szCs w:val="20"/>
          <w:lang w:val="en-GB"/>
        </w:rPr>
      </w:pPr>
    </w:p>
    <w:p w:rsidR="007661BF" w:rsidRPr="00CD43E3" w:rsidRDefault="007661BF" w:rsidP="0037765E">
      <w:pPr>
        <w:pStyle w:val="BodyText"/>
        <w:jc w:val="both"/>
        <w:outlineLvl w:val="0"/>
        <w:rPr>
          <w:b/>
          <w:bCs/>
          <w:u w:val="single"/>
          <w:lang w:val="en-GB"/>
        </w:rPr>
      </w:pPr>
      <w:r w:rsidRPr="00CD43E3">
        <w:rPr>
          <w:b/>
          <w:bCs/>
          <w:u w:val="single"/>
          <w:lang w:val="en-GB"/>
        </w:rPr>
        <w:t>5.2 Procedures for collecting garbage:</w:t>
      </w:r>
    </w:p>
    <w:p w:rsidR="007661BF" w:rsidRDefault="007661BF" w:rsidP="0037765E">
      <w:pPr>
        <w:pStyle w:val="BodyText"/>
        <w:jc w:val="both"/>
        <w:outlineLvl w:val="0"/>
        <w:rPr>
          <w:b/>
          <w:bCs/>
          <w:sz w:val="20"/>
          <w:szCs w:val="20"/>
          <w:lang w:val="en-GB"/>
        </w:rPr>
      </w:pPr>
    </w:p>
    <w:p w:rsidR="007661BF" w:rsidRDefault="00D0116D" w:rsidP="0037765E">
      <w:pPr>
        <w:pStyle w:val="BodyText"/>
        <w:jc w:val="both"/>
        <w:outlineLvl w:val="0"/>
        <w:rPr>
          <w:b/>
          <w:bCs/>
          <w:sz w:val="20"/>
          <w:szCs w:val="20"/>
          <w:lang w:val="en-GB"/>
        </w:rPr>
      </w:pPr>
      <w:r>
        <w:rPr>
          <w:b/>
          <w:bCs/>
          <w:sz w:val="20"/>
          <w:szCs w:val="20"/>
          <w:lang w:val="en-GB"/>
        </w:rPr>
        <w:t xml:space="preserve">.1 </w:t>
      </w:r>
      <w:r w:rsidR="002F2953">
        <w:rPr>
          <w:b/>
          <w:bCs/>
          <w:sz w:val="20"/>
          <w:szCs w:val="20"/>
          <w:lang w:val="en-GB"/>
        </w:rPr>
        <w:t>I</w:t>
      </w:r>
      <w:r>
        <w:rPr>
          <w:b/>
          <w:bCs/>
          <w:sz w:val="20"/>
          <w:szCs w:val="20"/>
          <w:lang w:val="en-GB"/>
        </w:rPr>
        <w:t>dentify suitable receptacles for collection and separation:</w:t>
      </w:r>
    </w:p>
    <w:p w:rsidR="00D0116D" w:rsidRDefault="00D0116D" w:rsidP="0037765E">
      <w:pPr>
        <w:pStyle w:val="BodyText"/>
        <w:jc w:val="both"/>
        <w:outlineLvl w:val="0"/>
        <w:rPr>
          <w:b/>
          <w:bCs/>
          <w:sz w:val="20"/>
          <w:szCs w:val="20"/>
          <w:lang w:val="en-GB"/>
        </w:rPr>
      </w:pPr>
    </w:p>
    <w:tbl>
      <w:tblPr>
        <w:tblStyle w:val="TableGrid"/>
        <w:tblW w:w="0" w:type="auto"/>
        <w:tblLook w:val="04A0" w:firstRow="1" w:lastRow="0" w:firstColumn="1" w:lastColumn="0" w:noHBand="0" w:noVBand="1"/>
      </w:tblPr>
      <w:tblGrid>
        <w:gridCol w:w="5210"/>
        <w:gridCol w:w="5211"/>
      </w:tblGrid>
      <w:tr w:rsidR="00B419DB" w:rsidTr="00E72AE4">
        <w:tc>
          <w:tcPr>
            <w:tcW w:w="5210" w:type="dxa"/>
          </w:tcPr>
          <w:p w:rsidR="00B419DB" w:rsidRPr="00AB3E88" w:rsidRDefault="00B419DB" w:rsidP="00B419DB">
            <w:pPr>
              <w:pStyle w:val="BodyText"/>
              <w:jc w:val="both"/>
              <w:outlineLvl w:val="0"/>
              <w:rPr>
                <w:b/>
                <w:bCs/>
                <w:sz w:val="20"/>
                <w:szCs w:val="20"/>
                <w:lang w:val="en-GB"/>
              </w:rPr>
            </w:pPr>
            <w:r w:rsidRPr="00B419DB">
              <w:rPr>
                <w:b/>
                <w:bCs/>
                <w:sz w:val="20"/>
                <w:szCs w:val="20"/>
                <w:lang w:val="en-GB"/>
              </w:rPr>
              <w:t>Collection:</w:t>
            </w:r>
          </w:p>
        </w:tc>
        <w:tc>
          <w:tcPr>
            <w:tcW w:w="5211" w:type="dxa"/>
          </w:tcPr>
          <w:p w:rsidR="00B419DB" w:rsidRPr="0029364B" w:rsidRDefault="00B419DB" w:rsidP="00B419DB">
            <w:pPr>
              <w:pStyle w:val="BodyText"/>
              <w:jc w:val="both"/>
              <w:outlineLvl w:val="0"/>
              <w:rPr>
                <w:b/>
                <w:bCs/>
                <w:sz w:val="20"/>
                <w:szCs w:val="20"/>
                <w:lang w:val="en-GB"/>
              </w:rPr>
            </w:pPr>
            <w:r w:rsidRPr="00B419DB">
              <w:rPr>
                <w:b/>
                <w:bCs/>
                <w:sz w:val="20"/>
                <w:szCs w:val="20"/>
                <w:lang w:val="en-GB"/>
              </w:rPr>
              <w:t>Separation:</w:t>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bl>
    <w:p w:rsidR="00D0116D" w:rsidRDefault="00D0116D" w:rsidP="0037765E">
      <w:pPr>
        <w:pStyle w:val="BodyText"/>
        <w:jc w:val="both"/>
        <w:outlineLvl w:val="0"/>
        <w:rPr>
          <w:b/>
          <w:bCs/>
          <w:sz w:val="20"/>
          <w:szCs w:val="20"/>
          <w:lang w:val="en-GB"/>
        </w:rPr>
      </w:pPr>
    </w:p>
    <w:p w:rsidR="00D0116D" w:rsidRDefault="00D0116D" w:rsidP="0037765E">
      <w:pPr>
        <w:pStyle w:val="BodyText"/>
        <w:jc w:val="both"/>
        <w:outlineLvl w:val="0"/>
        <w:rPr>
          <w:bCs/>
          <w:i/>
          <w:sz w:val="20"/>
          <w:szCs w:val="20"/>
          <w:lang w:val="en-GB"/>
        </w:rPr>
      </w:pPr>
      <w:r w:rsidRPr="00D0116D">
        <w:rPr>
          <w:bCs/>
          <w:i/>
          <w:sz w:val="20"/>
          <w:szCs w:val="20"/>
          <w:lang w:val="en-GB"/>
        </w:rPr>
        <w:t>(Separation is part of the collection process and it may take place at the source or at a separate designated station – please identify)</w:t>
      </w:r>
    </w:p>
    <w:p w:rsidR="00D0116D" w:rsidRDefault="00D0116D" w:rsidP="0037765E">
      <w:pPr>
        <w:pStyle w:val="BodyText"/>
        <w:jc w:val="both"/>
        <w:outlineLvl w:val="0"/>
        <w:rPr>
          <w:bCs/>
          <w:i/>
          <w:sz w:val="20"/>
          <w:szCs w:val="20"/>
          <w:lang w:val="en-GB"/>
        </w:rPr>
      </w:pPr>
    </w:p>
    <w:p w:rsidR="00D0116D" w:rsidRDefault="00D0116D" w:rsidP="0037765E">
      <w:pPr>
        <w:pStyle w:val="BodyText"/>
        <w:jc w:val="both"/>
        <w:outlineLvl w:val="0"/>
        <w:rPr>
          <w:b/>
          <w:bCs/>
          <w:sz w:val="20"/>
          <w:szCs w:val="20"/>
          <w:lang w:val="en-GB"/>
        </w:rPr>
      </w:pPr>
      <w:r>
        <w:rPr>
          <w:b/>
          <w:bCs/>
          <w:sz w:val="20"/>
          <w:szCs w:val="20"/>
          <w:lang w:val="en-GB"/>
        </w:rPr>
        <w:t>.</w:t>
      </w:r>
      <w:r w:rsidRPr="00D0116D">
        <w:rPr>
          <w:b/>
          <w:bCs/>
          <w:sz w:val="20"/>
          <w:szCs w:val="20"/>
          <w:lang w:val="en-GB"/>
        </w:rPr>
        <w:t xml:space="preserve">2 </w:t>
      </w:r>
      <w:r>
        <w:rPr>
          <w:b/>
          <w:bCs/>
          <w:sz w:val="20"/>
          <w:szCs w:val="20"/>
          <w:lang w:val="en-GB"/>
        </w:rPr>
        <w:t>Identify locations of receptacles, collection and separation stations:</w:t>
      </w:r>
    </w:p>
    <w:p w:rsidR="00D0116D" w:rsidRDefault="00D0116D" w:rsidP="0037765E">
      <w:pPr>
        <w:pStyle w:val="BodyText"/>
        <w:jc w:val="both"/>
        <w:outlineLvl w:val="0"/>
        <w:rPr>
          <w:b/>
          <w:bCs/>
          <w:sz w:val="20"/>
          <w:szCs w:val="20"/>
          <w:lang w:val="en-GB"/>
        </w:rPr>
      </w:pPr>
    </w:p>
    <w:tbl>
      <w:tblPr>
        <w:tblStyle w:val="TableGrid"/>
        <w:tblW w:w="10456" w:type="dxa"/>
        <w:tblLook w:val="04A0" w:firstRow="1" w:lastRow="0" w:firstColumn="1" w:lastColumn="0" w:noHBand="0" w:noVBand="1"/>
      </w:tblPr>
      <w:tblGrid>
        <w:gridCol w:w="3652"/>
        <w:gridCol w:w="3402"/>
        <w:gridCol w:w="3402"/>
      </w:tblGrid>
      <w:tr w:rsidR="00B419DB" w:rsidTr="00676CB6">
        <w:tc>
          <w:tcPr>
            <w:tcW w:w="3652" w:type="dxa"/>
          </w:tcPr>
          <w:p w:rsidR="00B419DB" w:rsidRPr="00AB3E88" w:rsidRDefault="00B419DB" w:rsidP="00B419DB">
            <w:pPr>
              <w:pStyle w:val="BodyText"/>
              <w:jc w:val="both"/>
              <w:outlineLvl w:val="0"/>
              <w:rPr>
                <w:b/>
                <w:bCs/>
                <w:sz w:val="20"/>
                <w:szCs w:val="20"/>
                <w:lang w:val="en-GB"/>
              </w:rPr>
            </w:pPr>
            <w:r w:rsidRPr="00B419DB">
              <w:rPr>
                <w:b/>
                <w:bCs/>
                <w:sz w:val="20"/>
                <w:szCs w:val="20"/>
                <w:lang w:val="en-GB"/>
              </w:rPr>
              <w:t>Location:</w:t>
            </w:r>
          </w:p>
        </w:tc>
        <w:tc>
          <w:tcPr>
            <w:tcW w:w="3402" w:type="dxa"/>
          </w:tcPr>
          <w:p w:rsidR="00B419DB" w:rsidRPr="00AB3E88" w:rsidRDefault="00B419DB" w:rsidP="00B419DB">
            <w:pPr>
              <w:pStyle w:val="BodyText"/>
              <w:jc w:val="both"/>
              <w:outlineLvl w:val="0"/>
              <w:rPr>
                <w:b/>
                <w:bCs/>
                <w:sz w:val="20"/>
                <w:szCs w:val="20"/>
                <w:lang w:val="en-GB"/>
              </w:rPr>
            </w:pPr>
            <w:r w:rsidRPr="00B419DB">
              <w:rPr>
                <w:b/>
                <w:bCs/>
                <w:sz w:val="20"/>
                <w:szCs w:val="20"/>
                <w:lang w:val="en-GB"/>
              </w:rPr>
              <w:t>Collection:</w:t>
            </w:r>
          </w:p>
        </w:tc>
        <w:tc>
          <w:tcPr>
            <w:tcW w:w="3402" w:type="dxa"/>
          </w:tcPr>
          <w:p w:rsidR="00B419DB" w:rsidRPr="0029364B" w:rsidRDefault="00B419DB" w:rsidP="00B419DB">
            <w:pPr>
              <w:pStyle w:val="BodyText"/>
              <w:jc w:val="both"/>
              <w:outlineLvl w:val="0"/>
              <w:rPr>
                <w:b/>
                <w:bCs/>
                <w:sz w:val="20"/>
                <w:szCs w:val="20"/>
                <w:lang w:val="en-GB"/>
              </w:rPr>
            </w:pPr>
            <w:r w:rsidRPr="00B419DB">
              <w:rPr>
                <w:b/>
                <w:bCs/>
                <w:sz w:val="20"/>
                <w:szCs w:val="20"/>
                <w:lang w:val="en-GB"/>
              </w:rPr>
              <w:t>Separation Station:</w:t>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bl>
    <w:p w:rsidR="007F7B15" w:rsidRDefault="00621F6B" w:rsidP="0037765E">
      <w:pPr>
        <w:pStyle w:val="BodyText"/>
        <w:jc w:val="both"/>
        <w:outlineLvl w:val="0"/>
        <w:rPr>
          <w:b/>
          <w:bCs/>
          <w:sz w:val="20"/>
          <w:szCs w:val="20"/>
          <w:lang w:val="en-GB"/>
        </w:rPr>
      </w:pPr>
      <w:r>
        <w:rPr>
          <w:b/>
          <w:bCs/>
          <w:sz w:val="20"/>
          <w:szCs w:val="20"/>
          <w:lang w:val="en-GB"/>
        </w:rPr>
        <w:br w:type="page"/>
      </w:r>
      <w:r w:rsidR="007F7B15">
        <w:rPr>
          <w:b/>
          <w:bCs/>
          <w:sz w:val="20"/>
          <w:szCs w:val="20"/>
          <w:lang w:val="en-GB"/>
        </w:rPr>
        <w:lastRenderedPageBreak/>
        <w:t>.3 Describe the process of how garbage is transported from the source of generation to the collection and separation stations</w:t>
      </w:r>
    </w:p>
    <w:p w:rsidR="007F7B15" w:rsidRDefault="007F7B15" w:rsidP="0037765E">
      <w:pPr>
        <w:pStyle w:val="BodyText"/>
        <w:jc w:val="both"/>
        <w:outlineLvl w:val="0"/>
        <w:rPr>
          <w:b/>
          <w:bCs/>
          <w:sz w:val="20"/>
          <w:szCs w:val="20"/>
          <w:lang w:val="en-GB"/>
        </w:rPr>
      </w:pPr>
    </w:p>
    <w:p w:rsidR="00B419DB"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419DB"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419DB"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419DB"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419DB"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7661BF" w:rsidRDefault="007661BF" w:rsidP="0037765E">
      <w:pPr>
        <w:pStyle w:val="BodyText"/>
        <w:jc w:val="both"/>
        <w:outlineLvl w:val="0"/>
        <w:rPr>
          <w:b/>
          <w:bCs/>
          <w:sz w:val="20"/>
          <w:szCs w:val="20"/>
          <w:lang w:val="en-GB"/>
        </w:rPr>
      </w:pPr>
    </w:p>
    <w:p w:rsidR="00D0116D" w:rsidRDefault="006951A4" w:rsidP="0037765E">
      <w:pPr>
        <w:pStyle w:val="BodyText"/>
        <w:jc w:val="both"/>
        <w:outlineLvl w:val="0"/>
        <w:rPr>
          <w:b/>
          <w:bCs/>
          <w:sz w:val="20"/>
          <w:szCs w:val="20"/>
          <w:lang w:val="en-GB"/>
        </w:rPr>
      </w:pPr>
      <w:r>
        <w:rPr>
          <w:b/>
          <w:bCs/>
          <w:sz w:val="20"/>
          <w:szCs w:val="20"/>
          <w:lang w:val="en-GB"/>
        </w:rPr>
        <w:t>.</w:t>
      </w:r>
      <w:r w:rsidR="007F7B15">
        <w:rPr>
          <w:b/>
          <w:bCs/>
          <w:sz w:val="20"/>
          <w:szCs w:val="20"/>
          <w:lang w:val="en-GB"/>
        </w:rPr>
        <w:t>4</w:t>
      </w:r>
      <w:r>
        <w:rPr>
          <w:b/>
          <w:bCs/>
          <w:sz w:val="20"/>
          <w:szCs w:val="20"/>
          <w:lang w:val="en-GB"/>
        </w:rPr>
        <w:t xml:space="preserve"> Describe how garbage will be handled between primary collection and separation stations and other handling methods commensurate with the following</w:t>
      </w:r>
      <w:r w:rsidR="00D0116D">
        <w:rPr>
          <w:b/>
          <w:bCs/>
          <w:sz w:val="20"/>
          <w:szCs w:val="20"/>
          <w:lang w:val="en-GB"/>
        </w:rPr>
        <w:t>:</w:t>
      </w:r>
    </w:p>
    <w:p w:rsidR="006951A4" w:rsidRDefault="006951A4" w:rsidP="0037765E">
      <w:pPr>
        <w:pStyle w:val="BodyText"/>
        <w:jc w:val="both"/>
        <w:outlineLvl w:val="0"/>
        <w:rPr>
          <w:b/>
          <w:bCs/>
          <w:sz w:val="20"/>
          <w:szCs w:val="20"/>
          <w:lang w:val="en-GB"/>
        </w:rPr>
      </w:pPr>
    </w:p>
    <w:p w:rsidR="006951A4" w:rsidRDefault="006951A4" w:rsidP="0037765E">
      <w:pPr>
        <w:pStyle w:val="BodyText"/>
        <w:ind w:firstLine="720"/>
        <w:jc w:val="both"/>
        <w:outlineLvl w:val="0"/>
        <w:rPr>
          <w:b/>
          <w:bCs/>
          <w:sz w:val="20"/>
          <w:szCs w:val="20"/>
          <w:lang w:val="en-GB"/>
        </w:rPr>
      </w:pPr>
      <w:r>
        <w:rPr>
          <w:b/>
          <w:bCs/>
          <w:sz w:val="20"/>
          <w:szCs w:val="20"/>
          <w:lang w:val="en-GB"/>
        </w:rPr>
        <w:t>.1</w:t>
      </w:r>
      <w:r w:rsidR="007F7B15">
        <w:rPr>
          <w:b/>
          <w:bCs/>
          <w:sz w:val="20"/>
          <w:szCs w:val="20"/>
          <w:lang w:val="en-GB"/>
        </w:rPr>
        <w:t>n</w:t>
      </w:r>
      <w:r>
        <w:rPr>
          <w:b/>
          <w:bCs/>
          <w:sz w:val="20"/>
          <w:szCs w:val="20"/>
          <w:lang w:val="en-GB"/>
        </w:rPr>
        <w:t>eeds of reception facilities, taking into account possible local recycling arrang</w:t>
      </w:r>
      <w:r w:rsidR="00111C44">
        <w:rPr>
          <w:b/>
          <w:bCs/>
          <w:sz w:val="20"/>
          <w:szCs w:val="20"/>
          <w:lang w:val="en-GB"/>
        </w:rPr>
        <w:t>e</w:t>
      </w:r>
      <w:r>
        <w:rPr>
          <w:b/>
          <w:bCs/>
          <w:sz w:val="20"/>
          <w:szCs w:val="20"/>
          <w:lang w:val="en-GB"/>
        </w:rPr>
        <w:t>ments:</w:t>
      </w:r>
    </w:p>
    <w:p w:rsidR="006951A4" w:rsidRDefault="006951A4" w:rsidP="0037765E">
      <w:pPr>
        <w:pStyle w:val="BodyText"/>
        <w:jc w:val="both"/>
        <w:outlineLvl w:val="0"/>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lang w:val="en-GB"/>
        </w:rPr>
      </w:r>
      <w:r w:rsidRPr="00AB3E88">
        <w:rPr>
          <w:b/>
          <w:bCs/>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lang w:val="en-GB"/>
        </w:rPr>
        <w:fldChar w:fldCharType="end"/>
      </w:r>
    </w:p>
    <w:p w:rsidR="006951A4" w:rsidRDefault="006951A4" w:rsidP="0037765E">
      <w:pPr>
        <w:pStyle w:val="BodyText"/>
        <w:jc w:val="both"/>
        <w:outlineLvl w:val="0"/>
        <w:rPr>
          <w:b/>
          <w:bCs/>
          <w:sz w:val="20"/>
          <w:szCs w:val="20"/>
          <w:lang w:val="en-GB"/>
        </w:rPr>
      </w:pPr>
    </w:p>
    <w:p w:rsidR="006951A4" w:rsidRDefault="006951A4" w:rsidP="0037765E">
      <w:pPr>
        <w:pStyle w:val="BodyText"/>
        <w:ind w:firstLine="720"/>
        <w:jc w:val="both"/>
        <w:outlineLvl w:val="0"/>
        <w:rPr>
          <w:b/>
          <w:bCs/>
          <w:sz w:val="20"/>
          <w:szCs w:val="20"/>
          <w:lang w:val="en-GB"/>
        </w:rPr>
      </w:pPr>
      <w:r>
        <w:rPr>
          <w:b/>
          <w:bCs/>
          <w:sz w:val="20"/>
          <w:szCs w:val="20"/>
          <w:lang w:val="en-GB"/>
        </w:rPr>
        <w:t>.2 on-board processing</w:t>
      </w:r>
      <w:r w:rsidR="00B419DB">
        <w:rPr>
          <w:b/>
          <w:bCs/>
          <w:sz w:val="20"/>
          <w:szCs w:val="20"/>
          <w:lang w:val="en-GB"/>
        </w:rPr>
        <w:t xml:space="preserve"> and potential reuse of garbage </w:t>
      </w:r>
      <w:proofErr w:type="spellStart"/>
      <w:r w:rsidR="00B419DB">
        <w:rPr>
          <w:b/>
          <w:bCs/>
          <w:sz w:val="20"/>
          <w:szCs w:val="20"/>
          <w:lang w:val="en-GB"/>
        </w:rPr>
        <w:t>onboard</w:t>
      </w:r>
      <w:proofErr w:type="spellEnd"/>
      <w:r w:rsidR="00B419DB">
        <w:rPr>
          <w:b/>
          <w:bCs/>
          <w:sz w:val="20"/>
          <w:szCs w:val="20"/>
          <w:lang w:val="en-GB"/>
        </w:rPr>
        <w:t xml:space="preserve"> the ship</w:t>
      </w:r>
      <w:r>
        <w:rPr>
          <w:b/>
          <w:bCs/>
          <w:sz w:val="20"/>
          <w:szCs w:val="20"/>
          <w:lang w:val="en-GB"/>
        </w:rPr>
        <w:t>:</w:t>
      </w:r>
    </w:p>
    <w:p w:rsidR="006951A4" w:rsidRDefault="006951A4" w:rsidP="0037765E">
      <w:pPr>
        <w:pStyle w:val="BodyText"/>
        <w:jc w:val="both"/>
        <w:outlineLvl w:val="0"/>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lang w:val="en-GB"/>
        </w:rPr>
      </w:r>
      <w:r w:rsidRPr="00AB3E88">
        <w:rPr>
          <w:b/>
          <w:bCs/>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lang w:val="en-GB"/>
        </w:rPr>
        <w:fldChar w:fldCharType="end"/>
      </w:r>
    </w:p>
    <w:p w:rsidR="006951A4" w:rsidRDefault="006951A4" w:rsidP="0037765E">
      <w:pPr>
        <w:pStyle w:val="BodyText"/>
        <w:jc w:val="both"/>
        <w:outlineLvl w:val="0"/>
        <w:rPr>
          <w:b/>
          <w:bCs/>
          <w:sz w:val="20"/>
          <w:szCs w:val="20"/>
          <w:lang w:val="en-GB"/>
        </w:rPr>
      </w:pPr>
    </w:p>
    <w:p w:rsidR="006951A4" w:rsidRDefault="006951A4" w:rsidP="0037765E">
      <w:pPr>
        <w:pStyle w:val="BodyText"/>
        <w:jc w:val="both"/>
        <w:outlineLvl w:val="0"/>
        <w:rPr>
          <w:b/>
          <w:bCs/>
          <w:sz w:val="20"/>
          <w:szCs w:val="20"/>
          <w:lang w:val="en-GB"/>
        </w:rPr>
      </w:pPr>
      <w:r>
        <w:rPr>
          <w:b/>
          <w:bCs/>
          <w:sz w:val="20"/>
          <w:szCs w:val="20"/>
          <w:lang w:val="en-GB"/>
        </w:rPr>
        <w:tab/>
      </w:r>
      <w:proofErr w:type="gramStart"/>
      <w:r>
        <w:rPr>
          <w:b/>
          <w:bCs/>
          <w:sz w:val="20"/>
          <w:szCs w:val="20"/>
          <w:lang w:val="en-GB"/>
        </w:rPr>
        <w:t>.3 storage:</w:t>
      </w:r>
      <w:proofErr w:type="gramEnd"/>
      <w:r>
        <w:rPr>
          <w:b/>
          <w:bCs/>
          <w:sz w:val="20"/>
          <w:szCs w:val="20"/>
          <w:lang w:val="en-GB"/>
        </w:rPr>
        <w:t xml:space="preserve"> </w:t>
      </w:r>
    </w:p>
    <w:p w:rsidR="006951A4" w:rsidRDefault="006951A4" w:rsidP="0037765E">
      <w:pPr>
        <w:pStyle w:val="BodyText"/>
        <w:jc w:val="both"/>
        <w:outlineLvl w:val="0"/>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lang w:val="en-GB"/>
        </w:rPr>
      </w:r>
      <w:r w:rsidRPr="00AB3E88">
        <w:rPr>
          <w:b/>
          <w:bCs/>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lang w:val="en-GB"/>
        </w:rPr>
        <w:fldChar w:fldCharType="end"/>
      </w:r>
    </w:p>
    <w:p w:rsidR="002F2953" w:rsidRDefault="002F2953" w:rsidP="0037765E">
      <w:pPr>
        <w:pStyle w:val="BodyText"/>
        <w:ind w:firstLine="720"/>
        <w:jc w:val="both"/>
        <w:outlineLvl w:val="0"/>
        <w:rPr>
          <w:b/>
          <w:bCs/>
          <w:sz w:val="20"/>
          <w:szCs w:val="20"/>
          <w:lang w:val="en-GB"/>
        </w:rPr>
      </w:pPr>
      <w:r>
        <w:rPr>
          <w:b/>
          <w:bCs/>
          <w:sz w:val="20"/>
          <w:szCs w:val="20"/>
          <w:lang w:val="en-GB"/>
        </w:rPr>
        <w:t xml:space="preserve">.4 </w:t>
      </w:r>
      <w:r w:rsidR="00B419DB">
        <w:rPr>
          <w:b/>
          <w:bCs/>
          <w:sz w:val="20"/>
          <w:szCs w:val="20"/>
          <w:lang w:val="en-GB"/>
        </w:rPr>
        <w:t>discharge into the sea in those limited situations where it is permitted</w:t>
      </w:r>
      <w:r>
        <w:rPr>
          <w:b/>
          <w:bCs/>
          <w:sz w:val="20"/>
          <w:szCs w:val="20"/>
          <w:lang w:val="en-GB"/>
        </w:rPr>
        <w:t>:</w:t>
      </w:r>
    </w:p>
    <w:p w:rsidR="00B419DB" w:rsidRDefault="00B419DB" w:rsidP="0037765E">
      <w:pPr>
        <w:pStyle w:val="BodyText"/>
        <w:ind w:firstLine="720"/>
        <w:jc w:val="both"/>
        <w:outlineLvl w:val="0"/>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lang w:val="en-GB"/>
        </w:rPr>
      </w:r>
      <w:r w:rsidRPr="00AB3E88">
        <w:rPr>
          <w:b/>
          <w:bCs/>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lang w:val="en-GB"/>
        </w:rPr>
        <w:fldChar w:fldCharType="end"/>
      </w:r>
    </w:p>
    <w:p w:rsidR="00B643B4" w:rsidRDefault="00B643B4" w:rsidP="00676CB6">
      <w:pPr>
        <w:pStyle w:val="BodyText"/>
        <w:ind w:left="720"/>
        <w:jc w:val="both"/>
        <w:outlineLvl w:val="0"/>
        <w:rPr>
          <w:b/>
          <w:bCs/>
          <w:sz w:val="20"/>
          <w:szCs w:val="20"/>
          <w:lang w:val="en-GB"/>
        </w:rPr>
      </w:pPr>
    </w:p>
    <w:p w:rsidR="00CD43E3" w:rsidRDefault="00CD43E3" w:rsidP="006E544D">
      <w:pPr>
        <w:pStyle w:val="BodyText"/>
        <w:jc w:val="both"/>
        <w:outlineLvl w:val="0"/>
        <w:rPr>
          <w:b/>
          <w:bCs/>
          <w:sz w:val="20"/>
          <w:szCs w:val="20"/>
          <w:lang w:val="en-GB"/>
        </w:rPr>
      </w:pPr>
      <w:r>
        <w:rPr>
          <w:b/>
          <w:bCs/>
          <w:sz w:val="20"/>
          <w:szCs w:val="20"/>
          <w:lang w:val="en-GB"/>
        </w:rPr>
        <w:t>.5 Describe the training or education programmes to facilitate collection of garbage</w:t>
      </w:r>
      <w:r w:rsidR="00B419DB">
        <w:rPr>
          <w:b/>
          <w:bCs/>
          <w:sz w:val="20"/>
          <w:szCs w:val="20"/>
          <w:lang w:val="en-GB"/>
        </w:rPr>
        <w:t xml:space="preserve"> and sorting of reusable or recyclable material</w:t>
      </w:r>
      <w:r>
        <w:rPr>
          <w:b/>
          <w:bCs/>
          <w:sz w:val="20"/>
          <w:szCs w:val="20"/>
          <w:lang w:val="en-GB"/>
        </w:rPr>
        <w:t>:</w:t>
      </w:r>
    </w:p>
    <w:p w:rsidR="00CD43E3" w:rsidRDefault="00CD43E3" w:rsidP="0037765E">
      <w:pPr>
        <w:pStyle w:val="BodyText"/>
        <w:jc w:val="both"/>
        <w:outlineLvl w:val="0"/>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lang w:val="en-GB"/>
        </w:rPr>
      </w:r>
      <w:r w:rsidRPr="00AB3E88">
        <w:rPr>
          <w:b/>
          <w:bCs/>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lang w:val="en-GB"/>
        </w:rPr>
        <w:fldChar w:fldCharType="end"/>
      </w:r>
    </w:p>
    <w:p w:rsidR="00CD43E3" w:rsidRPr="00CD43E3" w:rsidRDefault="00CD43E3" w:rsidP="0037765E">
      <w:pPr>
        <w:pStyle w:val="BodyText"/>
        <w:jc w:val="both"/>
        <w:outlineLvl w:val="0"/>
        <w:rPr>
          <w:bCs/>
          <w:i/>
          <w:sz w:val="20"/>
          <w:szCs w:val="20"/>
          <w:lang w:val="en-GB"/>
        </w:rPr>
      </w:pPr>
      <w:r w:rsidRPr="00CD43E3">
        <w:rPr>
          <w:bCs/>
          <w:i/>
          <w:sz w:val="20"/>
          <w:szCs w:val="20"/>
          <w:lang w:val="en-GB"/>
        </w:rPr>
        <w:t xml:space="preserve">(As per the Training Induction package </w:t>
      </w:r>
      <w:proofErr w:type="spellStart"/>
      <w:r w:rsidRPr="00CD43E3">
        <w:rPr>
          <w:bCs/>
          <w:i/>
          <w:sz w:val="20"/>
          <w:szCs w:val="20"/>
          <w:lang w:val="en-GB"/>
        </w:rPr>
        <w:t>onboard</w:t>
      </w:r>
      <w:proofErr w:type="spellEnd"/>
      <w:r w:rsidRPr="00CD43E3">
        <w:rPr>
          <w:bCs/>
          <w:i/>
          <w:sz w:val="20"/>
          <w:szCs w:val="20"/>
          <w:lang w:val="en-GB"/>
        </w:rPr>
        <w:t>, the Safety Familiarization</w:t>
      </w:r>
      <w:r w:rsidR="00697DC5">
        <w:rPr>
          <w:bCs/>
          <w:i/>
          <w:sz w:val="20"/>
          <w:szCs w:val="20"/>
          <w:lang w:val="en-GB"/>
        </w:rPr>
        <w:t xml:space="preserve"> Training,</w:t>
      </w:r>
      <w:r w:rsidRPr="00CD43E3">
        <w:rPr>
          <w:bCs/>
          <w:i/>
          <w:sz w:val="20"/>
          <w:szCs w:val="20"/>
          <w:lang w:val="en-GB"/>
        </w:rPr>
        <w:t xml:space="preserve"> the VOD box training materials in use</w:t>
      </w:r>
      <w:r w:rsidR="00697DC5">
        <w:rPr>
          <w:bCs/>
          <w:i/>
          <w:sz w:val="20"/>
          <w:szCs w:val="20"/>
          <w:lang w:val="en-GB"/>
        </w:rPr>
        <w:t xml:space="preserve"> and any ship specific training information</w:t>
      </w:r>
      <w:r w:rsidRPr="00CD43E3">
        <w:rPr>
          <w:bCs/>
          <w:i/>
          <w:sz w:val="20"/>
          <w:szCs w:val="20"/>
          <w:lang w:val="en-GB"/>
        </w:rPr>
        <w:t xml:space="preserve">) </w:t>
      </w:r>
    </w:p>
    <w:p w:rsidR="006951A4" w:rsidRDefault="006951A4" w:rsidP="0037765E">
      <w:pPr>
        <w:pStyle w:val="BodyText"/>
        <w:jc w:val="both"/>
        <w:outlineLvl w:val="0"/>
        <w:rPr>
          <w:b/>
          <w:bCs/>
          <w:sz w:val="20"/>
          <w:szCs w:val="20"/>
          <w:lang w:val="en-GB"/>
        </w:rPr>
      </w:pPr>
    </w:p>
    <w:p w:rsidR="007661BF" w:rsidRDefault="00621F6B" w:rsidP="0037765E">
      <w:pPr>
        <w:pStyle w:val="BodyText"/>
        <w:jc w:val="both"/>
        <w:rPr>
          <w:b/>
          <w:bCs/>
          <w:u w:val="single"/>
          <w:lang w:val="en-GB"/>
        </w:rPr>
      </w:pPr>
      <w:r>
        <w:rPr>
          <w:b/>
          <w:bCs/>
          <w:u w:val="single"/>
          <w:lang w:val="en-GB"/>
        </w:rPr>
        <w:br w:type="page"/>
      </w:r>
      <w:r w:rsidR="00CD43E3" w:rsidRPr="00CD43E3">
        <w:rPr>
          <w:b/>
          <w:bCs/>
          <w:u w:val="single"/>
          <w:lang w:val="en-GB"/>
        </w:rPr>
        <w:lastRenderedPageBreak/>
        <w:t>5.</w:t>
      </w:r>
      <w:r w:rsidR="00CD43E3">
        <w:rPr>
          <w:b/>
          <w:bCs/>
          <w:u w:val="single"/>
          <w:lang w:val="en-GB"/>
        </w:rPr>
        <w:t>3</w:t>
      </w:r>
      <w:r w:rsidR="00CD43E3" w:rsidRPr="00CD43E3">
        <w:rPr>
          <w:b/>
          <w:bCs/>
          <w:u w:val="single"/>
          <w:lang w:val="en-GB"/>
        </w:rPr>
        <w:t xml:space="preserve"> Procedures for </w:t>
      </w:r>
      <w:r w:rsidR="00CD43E3">
        <w:rPr>
          <w:b/>
          <w:bCs/>
          <w:u w:val="single"/>
          <w:lang w:val="en-GB"/>
        </w:rPr>
        <w:t>processing</w:t>
      </w:r>
      <w:r w:rsidR="00CD43E3" w:rsidRPr="00CD43E3">
        <w:rPr>
          <w:b/>
          <w:bCs/>
          <w:u w:val="single"/>
          <w:lang w:val="en-GB"/>
        </w:rPr>
        <w:t xml:space="preserve"> garbage:</w:t>
      </w:r>
    </w:p>
    <w:p w:rsidR="00CD43E3" w:rsidRDefault="00CD43E3" w:rsidP="0037765E">
      <w:pPr>
        <w:pStyle w:val="BodyText"/>
        <w:jc w:val="both"/>
        <w:rPr>
          <w:b/>
          <w:bCs/>
          <w:u w:val="single"/>
          <w:lang w:val="en-GB"/>
        </w:rPr>
      </w:pPr>
    </w:p>
    <w:p w:rsidR="00CD43E3" w:rsidRDefault="00CD43E3" w:rsidP="0037765E">
      <w:pPr>
        <w:pStyle w:val="BodyText"/>
        <w:jc w:val="both"/>
        <w:rPr>
          <w:b/>
          <w:bCs/>
          <w:sz w:val="20"/>
          <w:szCs w:val="20"/>
          <w:lang w:val="en-GB"/>
        </w:rPr>
      </w:pPr>
      <w:r w:rsidRPr="00CD43E3">
        <w:rPr>
          <w:b/>
          <w:bCs/>
          <w:sz w:val="20"/>
          <w:szCs w:val="20"/>
          <w:lang w:val="en-GB"/>
        </w:rPr>
        <w:t xml:space="preserve">.1 </w:t>
      </w:r>
      <w:proofErr w:type="gramStart"/>
      <w:r w:rsidRPr="00CD43E3">
        <w:rPr>
          <w:b/>
          <w:bCs/>
          <w:sz w:val="20"/>
          <w:szCs w:val="20"/>
          <w:lang w:val="en-GB"/>
        </w:rPr>
        <w:t>identify</w:t>
      </w:r>
      <w:proofErr w:type="gramEnd"/>
      <w:r w:rsidRPr="00CD43E3">
        <w:rPr>
          <w:b/>
          <w:bCs/>
          <w:sz w:val="20"/>
          <w:szCs w:val="20"/>
          <w:lang w:val="en-GB"/>
        </w:rPr>
        <w:t xml:space="preserve"> personnel responsible for the operation of the </w:t>
      </w:r>
      <w:r w:rsidR="00EB7A44">
        <w:rPr>
          <w:b/>
          <w:bCs/>
          <w:sz w:val="20"/>
          <w:szCs w:val="20"/>
          <w:lang w:val="en-GB"/>
        </w:rPr>
        <w:t xml:space="preserve">processing </w:t>
      </w:r>
      <w:r w:rsidRPr="00CD43E3">
        <w:rPr>
          <w:b/>
          <w:bCs/>
          <w:sz w:val="20"/>
          <w:szCs w:val="20"/>
          <w:lang w:val="en-GB"/>
        </w:rPr>
        <w:t>equipment listed under Section</w:t>
      </w:r>
      <w:r w:rsidR="00D466A3">
        <w:rPr>
          <w:b/>
          <w:bCs/>
          <w:sz w:val="20"/>
          <w:szCs w:val="20"/>
          <w:lang w:val="en-GB"/>
        </w:rPr>
        <w:t xml:space="preserve"> </w:t>
      </w:r>
      <w:r w:rsidRPr="00CD43E3">
        <w:rPr>
          <w:b/>
          <w:bCs/>
          <w:sz w:val="20"/>
          <w:szCs w:val="20"/>
          <w:lang w:val="en-GB"/>
        </w:rPr>
        <w:t>2:</w:t>
      </w:r>
    </w:p>
    <w:p w:rsidR="00CD43E3" w:rsidRDefault="00CD43E3" w:rsidP="0037765E">
      <w:pPr>
        <w:pStyle w:val="BodyText"/>
        <w:jc w:val="both"/>
        <w:rPr>
          <w:b/>
          <w:bCs/>
          <w:sz w:val="20"/>
          <w:szCs w:val="20"/>
          <w:lang w:val="en-GB"/>
        </w:rPr>
      </w:pPr>
    </w:p>
    <w:p w:rsidR="00EB7A44" w:rsidRDefault="00D510A0" w:rsidP="00EB7A44">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B7A4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Pr="00AB3E88">
        <w:rPr>
          <w:b/>
          <w:bCs/>
          <w:sz w:val="20"/>
          <w:szCs w:val="20"/>
          <w:lang w:val="en-GB"/>
        </w:rPr>
        <w:fldChar w:fldCharType="end"/>
      </w:r>
    </w:p>
    <w:p w:rsidR="00EB7A44" w:rsidRDefault="00D510A0" w:rsidP="00EB7A44">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B7A4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Pr="00AB3E88">
        <w:rPr>
          <w:b/>
          <w:bCs/>
          <w:sz w:val="20"/>
          <w:szCs w:val="20"/>
          <w:lang w:val="en-GB"/>
        </w:rPr>
        <w:fldChar w:fldCharType="end"/>
      </w:r>
    </w:p>
    <w:p w:rsidR="00EB7A44" w:rsidRDefault="00D510A0" w:rsidP="00EB7A44">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B7A4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Pr="00AB3E88">
        <w:rPr>
          <w:b/>
          <w:bCs/>
          <w:sz w:val="20"/>
          <w:szCs w:val="20"/>
          <w:lang w:val="en-GB"/>
        </w:rPr>
        <w:fldChar w:fldCharType="end"/>
      </w:r>
    </w:p>
    <w:p w:rsidR="00EB7A44" w:rsidRDefault="00D510A0" w:rsidP="00EB7A44">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B7A4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Pr="00AB3E88">
        <w:rPr>
          <w:b/>
          <w:bCs/>
          <w:sz w:val="20"/>
          <w:szCs w:val="20"/>
          <w:lang w:val="en-GB"/>
        </w:rPr>
        <w:fldChar w:fldCharType="end"/>
      </w:r>
    </w:p>
    <w:p w:rsidR="00CD43E3" w:rsidRDefault="00D510A0" w:rsidP="00EB7A44">
      <w:pPr>
        <w:pStyle w:val="BodyText"/>
        <w:ind w:left="284"/>
        <w:jc w:val="both"/>
        <w:rPr>
          <w:b/>
          <w:bCs/>
          <w:sz w:val="20"/>
          <w:szCs w:val="20"/>
          <w:lang w:val="en-GB"/>
        </w:rPr>
      </w:pPr>
      <w:r w:rsidRPr="00AB3E88">
        <w:rPr>
          <w:b/>
          <w:bCs/>
          <w:lang w:val="en-GB"/>
        </w:rPr>
        <w:fldChar w:fldCharType="begin">
          <w:ffData>
            <w:name w:val="Text1"/>
            <w:enabled/>
            <w:calcOnExit w:val="0"/>
            <w:textInput/>
          </w:ffData>
        </w:fldChar>
      </w:r>
      <w:r w:rsidR="00EB7A44" w:rsidRPr="00AB3E88">
        <w:rPr>
          <w:b/>
          <w:bCs/>
          <w:sz w:val="20"/>
          <w:szCs w:val="20"/>
          <w:lang w:val="en-GB"/>
        </w:rPr>
        <w:instrText xml:space="preserve"> FORMTEXT </w:instrText>
      </w:r>
      <w:r w:rsidRPr="00AB3E88">
        <w:rPr>
          <w:b/>
          <w:bCs/>
          <w:lang w:val="en-GB"/>
        </w:rPr>
      </w:r>
      <w:r w:rsidRPr="00AB3E88">
        <w:rPr>
          <w:b/>
          <w:bCs/>
          <w:lang w:val="en-GB"/>
        </w:rPr>
        <w:fldChar w:fldCharType="separate"/>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Pr="00AB3E88">
        <w:rPr>
          <w:b/>
          <w:bCs/>
          <w:lang w:val="en-GB"/>
        </w:rPr>
        <w:fldChar w:fldCharType="end"/>
      </w:r>
    </w:p>
    <w:p w:rsidR="00CD43E3" w:rsidRDefault="00CD43E3" w:rsidP="0037765E">
      <w:pPr>
        <w:pStyle w:val="BodyText"/>
        <w:jc w:val="both"/>
        <w:rPr>
          <w:b/>
          <w:bCs/>
          <w:sz w:val="20"/>
          <w:szCs w:val="20"/>
          <w:lang w:val="en-GB"/>
        </w:rPr>
      </w:pPr>
    </w:p>
    <w:p w:rsidR="00CD43E3" w:rsidRDefault="00CD43E3" w:rsidP="0037765E">
      <w:pPr>
        <w:pStyle w:val="BodyText"/>
        <w:jc w:val="both"/>
        <w:rPr>
          <w:b/>
          <w:bCs/>
          <w:sz w:val="20"/>
          <w:szCs w:val="20"/>
          <w:lang w:val="en-GB"/>
        </w:rPr>
      </w:pPr>
      <w:r w:rsidRPr="00CD43E3">
        <w:rPr>
          <w:b/>
          <w:bCs/>
          <w:sz w:val="20"/>
          <w:szCs w:val="20"/>
          <w:lang w:val="en-GB"/>
        </w:rPr>
        <w:t>.</w:t>
      </w:r>
      <w:r>
        <w:rPr>
          <w:b/>
          <w:bCs/>
          <w:sz w:val="20"/>
          <w:szCs w:val="20"/>
          <w:lang w:val="en-GB"/>
        </w:rPr>
        <w:t xml:space="preserve">2 </w:t>
      </w:r>
      <w:r w:rsidRPr="00CD43E3">
        <w:rPr>
          <w:b/>
          <w:bCs/>
          <w:sz w:val="20"/>
          <w:szCs w:val="20"/>
          <w:lang w:val="en-GB"/>
        </w:rPr>
        <w:t xml:space="preserve">identify </w:t>
      </w:r>
      <w:r>
        <w:rPr>
          <w:b/>
          <w:bCs/>
          <w:sz w:val="20"/>
          <w:szCs w:val="20"/>
          <w:lang w:val="en-GB"/>
        </w:rPr>
        <w:t xml:space="preserve">the categories of garbage that </w:t>
      </w:r>
      <w:r w:rsidR="00036833">
        <w:rPr>
          <w:b/>
          <w:bCs/>
          <w:sz w:val="20"/>
          <w:szCs w:val="20"/>
          <w:lang w:val="en-GB"/>
        </w:rPr>
        <w:t xml:space="preserve">are to </w:t>
      </w:r>
      <w:r>
        <w:rPr>
          <w:b/>
          <w:bCs/>
          <w:sz w:val="20"/>
          <w:szCs w:val="20"/>
          <w:lang w:val="en-GB"/>
        </w:rPr>
        <w:t>be processed by each of the devices listed under Section 2, having in mind the guidance given under Sections 1, 3 and 4.</w:t>
      </w:r>
    </w:p>
    <w:p w:rsidR="00CD43E3" w:rsidRDefault="00CD43E3" w:rsidP="0037765E">
      <w:pPr>
        <w:pStyle w:val="BodyText"/>
        <w:jc w:val="both"/>
        <w:rPr>
          <w:b/>
          <w:bCs/>
          <w:sz w:val="20"/>
          <w:szCs w:val="20"/>
          <w:lang w:val="en-GB"/>
        </w:rPr>
      </w:pP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CD43E3" w:rsidRPr="00CD43E3" w:rsidRDefault="00CD43E3" w:rsidP="0037765E">
      <w:pPr>
        <w:pStyle w:val="BodyText"/>
        <w:jc w:val="both"/>
        <w:rPr>
          <w:b/>
          <w:bCs/>
          <w:sz w:val="20"/>
          <w:szCs w:val="20"/>
          <w:lang w:val="en-GB"/>
        </w:rPr>
      </w:pPr>
    </w:p>
    <w:p w:rsidR="001A00FA" w:rsidRDefault="001A00FA" w:rsidP="0037765E">
      <w:pPr>
        <w:pStyle w:val="BodyText"/>
        <w:jc w:val="both"/>
        <w:rPr>
          <w:b/>
          <w:bCs/>
          <w:sz w:val="20"/>
          <w:szCs w:val="20"/>
          <w:lang w:val="en-GB"/>
        </w:rPr>
      </w:pPr>
      <w:r w:rsidRPr="00CD43E3">
        <w:rPr>
          <w:b/>
          <w:bCs/>
          <w:sz w:val="20"/>
          <w:szCs w:val="20"/>
          <w:lang w:val="en-GB"/>
        </w:rPr>
        <w:t>.</w:t>
      </w:r>
      <w:r>
        <w:rPr>
          <w:b/>
          <w:bCs/>
          <w:sz w:val="20"/>
          <w:szCs w:val="20"/>
          <w:lang w:val="en-GB"/>
        </w:rPr>
        <w:t xml:space="preserve">3 describe how </w:t>
      </w:r>
      <w:r w:rsidR="00036833">
        <w:rPr>
          <w:b/>
          <w:bCs/>
          <w:sz w:val="20"/>
          <w:szCs w:val="20"/>
          <w:lang w:val="en-GB"/>
        </w:rPr>
        <w:t xml:space="preserve">material that can be reused or recycled is to </w:t>
      </w:r>
      <w:r>
        <w:rPr>
          <w:b/>
          <w:bCs/>
          <w:sz w:val="20"/>
          <w:szCs w:val="20"/>
          <w:lang w:val="en-GB"/>
        </w:rPr>
        <w:t xml:space="preserve">be handled between primary processing stations and the storage or </w:t>
      </w:r>
      <w:r w:rsidR="00036833">
        <w:rPr>
          <w:b/>
          <w:bCs/>
          <w:sz w:val="20"/>
          <w:szCs w:val="20"/>
          <w:lang w:val="en-GB"/>
        </w:rPr>
        <w:t xml:space="preserve">transfer </w:t>
      </w:r>
      <w:r>
        <w:rPr>
          <w:b/>
          <w:bCs/>
          <w:sz w:val="20"/>
          <w:szCs w:val="20"/>
          <w:lang w:val="en-GB"/>
        </w:rPr>
        <w:t>stations</w:t>
      </w:r>
    </w:p>
    <w:p w:rsidR="001A00FA" w:rsidRDefault="001A00FA" w:rsidP="0037765E">
      <w:pPr>
        <w:pStyle w:val="BodyText"/>
        <w:jc w:val="both"/>
        <w:rPr>
          <w:b/>
          <w:bCs/>
          <w:sz w:val="20"/>
          <w:szCs w:val="20"/>
          <w:lang w:val="en-GB"/>
        </w:rPr>
      </w:pP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1A00FA" w:rsidRDefault="001A00FA" w:rsidP="0037765E">
      <w:pPr>
        <w:pStyle w:val="BodyText"/>
        <w:jc w:val="both"/>
        <w:rPr>
          <w:b/>
          <w:bCs/>
          <w:sz w:val="20"/>
          <w:szCs w:val="20"/>
          <w:lang w:val="en-GB"/>
        </w:rPr>
      </w:pPr>
    </w:p>
    <w:p w:rsidR="001A00FA" w:rsidRDefault="001A00FA" w:rsidP="0037765E">
      <w:pPr>
        <w:pStyle w:val="BodyText"/>
        <w:jc w:val="both"/>
        <w:rPr>
          <w:b/>
          <w:bCs/>
          <w:sz w:val="20"/>
          <w:szCs w:val="20"/>
          <w:lang w:val="en-GB"/>
        </w:rPr>
      </w:pPr>
      <w:r>
        <w:rPr>
          <w:b/>
          <w:bCs/>
          <w:sz w:val="20"/>
          <w:szCs w:val="20"/>
          <w:lang w:val="en-GB"/>
        </w:rPr>
        <w:t xml:space="preserve">.4 </w:t>
      </w:r>
      <w:proofErr w:type="gramStart"/>
      <w:r>
        <w:rPr>
          <w:b/>
          <w:bCs/>
          <w:sz w:val="20"/>
          <w:szCs w:val="20"/>
          <w:lang w:val="en-GB"/>
        </w:rPr>
        <w:t>describe</w:t>
      </w:r>
      <w:proofErr w:type="gramEnd"/>
      <w:r>
        <w:rPr>
          <w:b/>
          <w:bCs/>
          <w:sz w:val="20"/>
          <w:szCs w:val="20"/>
          <w:lang w:val="en-GB"/>
        </w:rPr>
        <w:t xml:space="preserve"> processing procedures used </w:t>
      </w:r>
      <w:r w:rsidR="00036833">
        <w:rPr>
          <w:b/>
          <w:bCs/>
          <w:sz w:val="20"/>
          <w:szCs w:val="20"/>
          <w:lang w:val="en-GB"/>
        </w:rPr>
        <w:t>for</w:t>
      </w:r>
      <w:r>
        <w:rPr>
          <w:b/>
          <w:bCs/>
          <w:sz w:val="20"/>
          <w:szCs w:val="20"/>
          <w:lang w:val="en-GB"/>
        </w:rPr>
        <w:t xml:space="preserve"> the following:</w:t>
      </w:r>
    </w:p>
    <w:p w:rsidR="001A00FA" w:rsidRDefault="001A00FA" w:rsidP="0037765E">
      <w:pPr>
        <w:pStyle w:val="BodyText"/>
        <w:jc w:val="both"/>
        <w:rPr>
          <w:b/>
          <w:bCs/>
          <w:sz w:val="20"/>
          <w:szCs w:val="20"/>
          <w:lang w:val="en-GB"/>
        </w:rPr>
      </w:pPr>
    </w:p>
    <w:p w:rsidR="001A00FA" w:rsidRDefault="001A00FA" w:rsidP="0037765E">
      <w:pPr>
        <w:pStyle w:val="BodyText"/>
        <w:jc w:val="both"/>
        <w:rPr>
          <w:b/>
          <w:bCs/>
          <w:sz w:val="20"/>
          <w:szCs w:val="20"/>
          <w:lang w:val="en-GB"/>
        </w:rPr>
      </w:pPr>
    </w:p>
    <w:p w:rsidR="00CD43E3" w:rsidRDefault="001A00FA" w:rsidP="0037765E">
      <w:pPr>
        <w:pStyle w:val="BodyText"/>
        <w:ind w:firstLine="720"/>
        <w:jc w:val="both"/>
        <w:rPr>
          <w:b/>
          <w:bCs/>
          <w:sz w:val="20"/>
          <w:szCs w:val="20"/>
          <w:lang w:val="en-GB"/>
        </w:rPr>
      </w:pPr>
      <w:r w:rsidRPr="001A00FA">
        <w:rPr>
          <w:b/>
          <w:bCs/>
          <w:sz w:val="20"/>
          <w:szCs w:val="20"/>
          <w:lang w:val="en-GB"/>
        </w:rPr>
        <w:t>.1 needs of reception facilities</w:t>
      </w:r>
      <w:r>
        <w:rPr>
          <w:b/>
          <w:bCs/>
          <w:sz w:val="20"/>
          <w:szCs w:val="20"/>
          <w:lang w:val="en-GB"/>
        </w:rPr>
        <w:t>, taking into account possible local recycling arrangements</w:t>
      </w:r>
    </w:p>
    <w:p w:rsidR="001A00FA" w:rsidRDefault="001A00FA" w:rsidP="0037765E">
      <w:pPr>
        <w:pStyle w:val="BodyText"/>
        <w:jc w:val="both"/>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1A00FA" w:rsidRDefault="001A00FA" w:rsidP="0037765E">
      <w:pPr>
        <w:pStyle w:val="BodyText"/>
        <w:jc w:val="both"/>
        <w:outlineLvl w:val="0"/>
        <w:rPr>
          <w:b/>
          <w:bCs/>
          <w:sz w:val="20"/>
          <w:szCs w:val="20"/>
          <w:lang w:val="en-GB"/>
        </w:rPr>
      </w:pPr>
    </w:p>
    <w:p w:rsidR="001A00FA" w:rsidRDefault="001A00FA" w:rsidP="0037765E">
      <w:pPr>
        <w:pStyle w:val="BodyText"/>
        <w:jc w:val="both"/>
        <w:outlineLvl w:val="0"/>
        <w:rPr>
          <w:b/>
          <w:bCs/>
          <w:sz w:val="20"/>
          <w:szCs w:val="20"/>
          <w:lang w:val="en-GB"/>
        </w:rPr>
      </w:pPr>
    </w:p>
    <w:p w:rsidR="001A00FA" w:rsidRDefault="001A00FA" w:rsidP="0037765E">
      <w:pPr>
        <w:pStyle w:val="BodyText"/>
        <w:jc w:val="both"/>
        <w:outlineLvl w:val="0"/>
        <w:rPr>
          <w:b/>
          <w:bCs/>
          <w:sz w:val="20"/>
          <w:szCs w:val="20"/>
          <w:lang w:val="en-GB"/>
        </w:rPr>
      </w:pPr>
      <w:r>
        <w:rPr>
          <w:b/>
          <w:bCs/>
          <w:sz w:val="20"/>
          <w:szCs w:val="20"/>
          <w:lang w:val="en-GB"/>
        </w:rPr>
        <w:tab/>
      </w:r>
      <w:proofErr w:type="gramStart"/>
      <w:r>
        <w:rPr>
          <w:b/>
          <w:bCs/>
          <w:sz w:val="20"/>
          <w:szCs w:val="20"/>
          <w:lang w:val="en-GB"/>
        </w:rPr>
        <w:t>.</w:t>
      </w:r>
      <w:r w:rsidR="00036833">
        <w:rPr>
          <w:b/>
          <w:bCs/>
          <w:sz w:val="20"/>
          <w:szCs w:val="20"/>
          <w:lang w:val="en-GB"/>
        </w:rPr>
        <w:t xml:space="preserve">2 </w:t>
      </w:r>
      <w:r>
        <w:rPr>
          <w:b/>
          <w:bCs/>
          <w:sz w:val="20"/>
          <w:szCs w:val="20"/>
          <w:lang w:val="en-GB"/>
        </w:rPr>
        <w:t>storage:</w:t>
      </w:r>
      <w:proofErr w:type="gramEnd"/>
      <w:r>
        <w:rPr>
          <w:b/>
          <w:bCs/>
          <w:sz w:val="20"/>
          <w:szCs w:val="20"/>
          <w:lang w:val="en-GB"/>
        </w:rPr>
        <w:t xml:space="preserve"> </w:t>
      </w:r>
    </w:p>
    <w:p w:rsidR="001A00FA" w:rsidRDefault="001A00FA" w:rsidP="0037765E">
      <w:pPr>
        <w:pStyle w:val="BodyText"/>
        <w:jc w:val="both"/>
        <w:outlineLvl w:val="0"/>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B643B4" w:rsidP="00676CB6">
      <w:pPr>
        <w:pStyle w:val="BodyText"/>
        <w:ind w:left="720"/>
        <w:jc w:val="both"/>
        <w:outlineLvl w:val="0"/>
        <w:rPr>
          <w:b/>
          <w:bCs/>
          <w:sz w:val="20"/>
          <w:szCs w:val="20"/>
          <w:lang w:val="en-GB"/>
        </w:rPr>
      </w:pPr>
    </w:p>
    <w:p w:rsidR="001A00FA" w:rsidRDefault="001A00FA" w:rsidP="0037765E">
      <w:pPr>
        <w:pStyle w:val="BodyText"/>
        <w:jc w:val="both"/>
        <w:outlineLvl w:val="0"/>
        <w:rPr>
          <w:b/>
          <w:bCs/>
          <w:sz w:val="20"/>
          <w:szCs w:val="20"/>
          <w:lang w:val="en-GB"/>
        </w:rPr>
      </w:pPr>
    </w:p>
    <w:p w:rsidR="001A00FA" w:rsidRDefault="001A00FA" w:rsidP="0037765E">
      <w:pPr>
        <w:pStyle w:val="BodyText"/>
        <w:ind w:firstLine="720"/>
        <w:jc w:val="both"/>
        <w:outlineLvl w:val="0"/>
        <w:rPr>
          <w:b/>
          <w:bCs/>
          <w:sz w:val="20"/>
          <w:szCs w:val="20"/>
          <w:lang w:val="en-GB"/>
        </w:rPr>
      </w:pPr>
      <w:r>
        <w:rPr>
          <w:b/>
          <w:bCs/>
          <w:sz w:val="20"/>
          <w:szCs w:val="20"/>
          <w:lang w:val="en-GB"/>
        </w:rPr>
        <w:t>.</w:t>
      </w:r>
      <w:r w:rsidR="00036833">
        <w:rPr>
          <w:b/>
          <w:bCs/>
          <w:sz w:val="20"/>
          <w:szCs w:val="20"/>
          <w:lang w:val="en-GB"/>
        </w:rPr>
        <w:t>3 discharge into the sea in those limited situations where it is permitted</w:t>
      </w:r>
      <w:r>
        <w:rPr>
          <w:b/>
          <w:bCs/>
          <w:sz w:val="20"/>
          <w:szCs w:val="20"/>
          <w:lang w:val="en-GB"/>
        </w:rPr>
        <w:t>:</w:t>
      </w:r>
    </w:p>
    <w:p w:rsidR="001A00FA" w:rsidRDefault="001A00FA" w:rsidP="0037765E">
      <w:pPr>
        <w:pStyle w:val="BodyText"/>
        <w:jc w:val="both"/>
        <w:outlineLvl w:val="0"/>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697DC5" w:rsidRDefault="00697DC5" w:rsidP="0037765E">
      <w:pPr>
        <w:pStyle w:val="BodyText"/>
        <w:jc w:val="both"/>
        <w:rPr>
          <w:b/>
          <w:bCs/>
          <w:sz w:val="20"/>
          <w:szCs w:val="20"/>
          <w:lang w:val="en-GB"/>
        </w:rPr>
      </w:pPr>
    </w:p>
    <w:p w:rsidR="00697DC5" w:rsidRDefault="00697DC5" w:rsidP="0037765E">
      <w:pPr>
        <w:pStyle w:val="BodyText"/>
        <w:jc w:val="both"/>
        <w:rPr>
          <w:b/>
          <w:bCs/>
          <w:sz w:val="20"/>
          <w:szCs w:val="20"/>
          <w:lang w:val="en-GB"/>
        </w:rPr>
      </w:pPr>
      <w:r>
        <w:rPr>
          <w:b/>
          <w:bCs/>
          <w:sz w:val="20"/>
          <w:szCs w:val="20"/>
          <w:lang w:val="en-GB"/>
        </w:rPr>
        <w:t xml:space="preserve">.5 </w:t>
      </w:r>
      <w:proofErr w:type="gramStart"/>
      <w:r>
        <w:rPr>
          <w:b/>
          <w:bCs/>
          <w:sz w:val="20"/>
          <w:szCs w:val="20"/>
          <w:lang w:val="en-GB"/>
        </w:rPr>
        <w:t>describe</w:t>
      </w:r>
      <w:proofErr w:type="gramEnd"/>
      <w:r>
        <w:rPr>
          <w:b/>
          <w:bCs/>
          <w:sz w:val="20"/>
          <w:szCs w:val="20"/>
          <w:lang w:val="en-GB"/>
        </w:rPr>
        <w:t xml:space="preserve"> the training or education programmes to facilitate the processing of garbage</w:t>
      </w:r>
      <w:r w:rsidR="00036833">
        <w:rPr>
          <w:b/>
          <w:bCs/>
          <w:sz w:val="20"/>
          <w:szCs w:val="20"/>
          <w:lang w:val="en-GB"/>
        </w:rPr>
        <w:t xml:space="preserve"> and reuse or recycling of material</w:t>
      </w:r>
      <w:r>
        <w:rPr>
          <w:b/>
          <w:bCs/>
          <w:sz w:val="20"/>
          <w:szCs w:val="20"/>
          <w:lang w:val="en-GB"/>
        </w:rPr>
        <w:t>:</w:t>
      </w:r>
    </w:p>
    <w:p w:rsidR="00697DC5" w:rsidRDefault="00697DC5" w:rsidP="0037765E">
      <w:pPr>
        <w:pStyle w:val="BodyText"/>
        <w:jc w:val="both"/>
        <w:rPr>
          <w:b/>
          <w:bCs/>
          <w:sz w:val="20"/>
          <w:szCs w:val="20"/>
          <w:lang w:val="en-GB"/>
        </w:rPr>
      </w:pP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1A00FA" w:rsidRDefault="001A00FA" w:rsidP="0037765E">
      <w:pPr>
        <w:pStyle w:val="BodyText"/>
        <w:jc w:val="both"/>
        <w:rPr>
          <w:b/>
          <w:bCs/>
          <w:sz w:val="20"/>
          <w:szCs w:val="20"/>
          <w:lang w:val="en-GB"/>
        </w:rPr>
      </w:pPr>
      <w:r>
        <w:rPr>
          <w:b/>
          <w:bCs/>
          <w:sz w:val="20"/>
          <w:szCs w:val="20"/>
          <w:lang w:val="en-GB"/>
        </w:rPr>
        <w:lastRenderedPageBreak/>
        <w:t>.</w:t>
      </w:r>
      <w:r w:rsidR="00697DC5">
        <w:rPr>
          <w:b/>
          <w:bCs/>
          <w:sz w:val="20"/>
          <w:szCs w:val="20"/>
          <w:lang w:val="en-GB"/>
        </w:rPr>
        <w:t>6</w:t>
      </w:r>
      <w:r>
        <w:rPr>
          <w:b/>
          <w:bCs/>
          <w:sz w:val="20"/>
          <w:szCs w:val="20"/>
          <w:lang w:val="en-GB"/>
        </w:rPr>
        <w:t xml:space="preserve"> </w:t>
      </w:r>
      <w:proofErr w:type="gramStart"/>
      <w:r>
        <w:rPr>
          <w:b/>
          <w:bCs/>
          <w:sz w:val="20"/>
          <w:szCs w:val="20"/>
          <w:lang w:val="en-GB"/>
        </w:rPr>
        <w:t>identify</w:t>
      </w:r>
      <w:proofErr w:type="gramEnd"/>
      <w:r w:rsidR="00036833">
        <w:rPr>
          <w:b/>
          <w:bCs/>
          <w:sz w:val="20"/>
          <w:szCs w:val="20"/>
          <w:lang w:val="en-GB"/>
        </w:rPr>
        <w:t xml:space="preserve"> standing operating </w:t>
      </w:r>
      <w:r>
        <w:rPr>
          <w:b/>
          <w:bCs/>
          <w:sz w:val="20"/>
          <w:szCs w:val="20"/>
          <w:lang w:val="en-GB"/>
        </w:rPr>
        <w:t>procedures</w:t>
      </w:r>
      <w:r w:rsidR="00036833">
        <w:rPr>
          <w:b/>
          <w:bCs/>
          <w:sz w:val="20"/>
          <w:szCs w:val="20"/>
          <w:lang w:val="en-GB"/>
        </w:rPr>
        <w:t xml:space="preserve"> or orders for the operation and maintenance of the equipment used to managed garbage</w:t>
      </w:r>
      <w:r>
        <w:rPr>
          <w:b/>
          <w:bCs/>
          <w:sz w:val="20"/>
          <w:szCs w:val="20"/>
          <w:lang w:val="en-GB"/>
        </w:rPr>
        <w:t xml:space="preserve"> (this may be done by reference to documents / manuals available </w:t>
      </w:r>
      <w:proofErr w:type="spellStart"/>
      <w:r>
        <w:rPr>
          <w:b/>
          <w:bCs/>
          <w:sz w:val="20"/>
          <w:szCs w:val="20"/>
          <w:lang w:val="en-GB"/>
        </w:rPr>
        <w:t>onboard</w:t>
      </w:r>
      <w:proofErr w:type="spellEnd"/>
      <w:r>
        <w:rPr>
          <w:b/>
          <w:bCs/>
          <w:sz w:val="20"/>
          <w:szCs w:val="20"/>
          <w:lang w:val="en-GB"/>
        </w:rPr>
        <w:t>:</w:t>
      </w:r>
    </w:p>
    <w:p w:rsidR="001A00FA" w:rsidRDefault="001A00FA" w:rsidP="0037765E">
      <w:pPr>
        <w:pStyle w:val="BodyText"/>
        <w:jc w:val="both"/>
        <w:rPr>
          <w:b/>
          <w:bCs/>
          <w:sz w:val="20"/>
          <w:szCs w:val="20"/>
          <w:lang w:val="en-GB"/>
        </w:rPr>
      </w:pP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1A00FA" w:rsidRDefault="001A00FA" w:rsidP="0037765E">
      <w:pPr>
        <w:pStyle w:val="BodyText"/>
        <w:jc w:val="both"/>
        <w:rPr>
          <w:b/>
          <w:bCs/>
          <w:sz w:val="20"/>
          <w:szCs w:val="20"/>
          <w:lang w:val="en-GB"/>
        </w:rPr>
      </w:pPr>
    </w:p>
    <w:p w:rsidR="001A00FA" w:rsidRDefault="001A00FA" w:rsidP="0037765E">
      <w:pPr>
        <w:pStyle w:val="BodyText"/>
        <w:jc w:val="both"/>
        <w:rPr>
          <w:b/>
          <w:bCs/>
          <w:u w:val="single"/>
          <w:lang w:val="en-GB"/>
        </w:rPr>
      </w:pPr>
      <w:r w:rsidRPr="00CD43E3">
        <w:rPr>
          <w:b/>
          <w:bCs/>
          <w:u w:val="single"/>
          <w:lang w:val="en-GB"/>
        </w:rPr>
        <w:t>5.</w:t>
      </w:r>
      <w:r>
        <w:rPr>
          <w:b/>
          <w:bCs/>
          <w:u w:val="single"/>
          <w:lang w:val="en-GB"/>
        </w:rPr>
        <w:t>4</w:t>
      </w:r>
      <w:r w:rsidRPr="00CD43E3">
        <w:rPr>
          <w:b/>
          <w:bCs/>
          <w:u w:val="single"/>
          <w:lang w:val="en-GB"/>
        </w:rPr>
        <w:t xml:space="preserve"> Procedures for </w:t>
      </w:r>
      <w:r>
        <w:rPr>
          <w:b/>
          <w:bCs/>
          <w:u w:val="single"/>
          <w:lang w:val="en-GB"/>
        </w:rPr>
        <w:t>storing</w:t>
      </w:r>
      <w:r w:rsidRPr="00CD43E3">
        <w:rPr>
          <w:b/>
          <w:bCs/>
          <w:u w:val="single"/>
          <w:lang w:val="en-GB"/>
        </w:rPr>
        <w:t xml:space="preserve"> garbage</w:t>
      </w:r>
      <w:r w:rsidR="00F23B5F">
        <w:rPr>
          <w:b/>
          <w:bCs/>
          <w:u w:val="single"/>
          <w:lang w:val="en-GB"/>
        </w:rPr>
        <w:t xml:space="preserve"> or reusable or recyclable material</w:t>
      </w:r>
      <w:r w:rsidRPr="00CD43E3">
        <w:rPr>
          <w:b/>
          <w:bCs/>
          <w:u w:val="single"/>
          <w:lang w:val="en-GB"/>
        </w:rPr>
        <w:t>:</w:t>
      </w:r>
    </w:p>
    <w:p w:rsidR="001A00FA" w:rsidRDefault="001A00FA" w:rsidP="0037765E">
      <w:pPr>
        <w:pStyle w:val="BodyText"/>
        <w:jc w:val="both"/>
        <w:rPr>
          <w:b/>
          <w:bCs/>
          <w:u w:val="single"/>
          <w:lang w:val="en-GB"/>
        </w:rPr>
      </w:pPr>
    </w:p>
    <w:p w:rsidR="001A00FA" w:rsidRDefault="001A00FA" w:rsidP="0037765E">
      <w:pPr>
        <w:pStyle w:val="BodyText"/>
        <w:jc w:val="both"/>
        <w:rPr>
          <w:b/>
          <w:bCs/>
          <w:sz w:val="20"/>
          <w:szCs w:val="20"/>
          <w:lang w:val="en-GB"/>
        </w:rPr>
      </w:pPr>
      <w:r w:rsidRPr="001A00FA">
        <w:rPr>
          <w:b/>
          <w:bCs/>
          <w:sz w:val="20"/>
          <w:szCs w:val="20"/>
          <w:lang w:val="en-GB"/>
        </w:rPr>
        <w:t xml:space="preserve">.1 </w:t>
      </w:r>
      <w:r>
        <w:rPr>
          <w:b/>
          <w:bCs/>
          <w:sz w:val="20"/>
          <w:szCs w:val="20"/>
          <w:lang w:val="en-GB"/>
        </w:rPr>
        <w:t xml:space="preserve">identify the location, the intended use, and the </w:t>
      </w:r>
      <w:r w:rsidR="00F23B5F">
        <w:rPr>
          <w:b/>
          <w:bCs/>
          <w:sz w:val="20"/>
          <w:szCs w:val="20"/>
          <w:lang w:val="en-GB"/>
        </w:rPr>
        <w:t xml:space="preserve">capacities </w:t>
      </w:r>
      <w:r>
        <w:rPr>
          <w:b/>
          <w:bCs/>
          <w:sz w:val="20"/>
          <w:szCs w:val="20"/>
          <w:lang w:val="en-GB"/>
        </w:rPr>
        <w:t>of available storage stations for each category of garbage</w:t>
      </w:r>
      <w:r w:rsidR="00F23B5F">
        <w:rPr>
          <w:b/>
          <w:bCs/>
          <w:sz w:val="20"/>
          <w:szCs w:val="20"/>
          <w:lang w:val="en-GB"/>
        </w:rPr>
        <w:t xml:space="preserve"> or reusable or recyclable material</w:t>
      </w:r>
    </w:p>
    <w:p w:rsidR="001A00FA" w:rsidRDefault="001A00FA" w:rsidP="0037765E">
      <w:pPr>
        <w:pStyle w:val="BodyText"/>
        <w:jc w:val="both"/>
        <w:rPr>
          <w:b/>
          <w:bCs/>
          <w:sz w:val="20"/>
          <w:szCs w:val="20"/>
          <w:lang w:val="en-GB"/>
        </w:rPr>
      </w:pPr>
    </w:p>
    <w:p w:rsidR="001A00FA" w:rsidRDefault="001A00FA" w:rsidP="0037765E">
      <w:pPr>
        <w:pStyle w:val="BodyText"/>
        <w:jc w:val="both"/>
        <w:rPr>
          <w:b/>
          <w:bCs/>
          <w:sz w:val="20"/>
          <w:szCs w:val="20"/>
          <w:lang w:val="en-GB"/>
        </w:rPr>
      </w:pPr>
      <w:proofErr w:type="gramStart"/>
      <w:r>
        <w:rPr>
          <w:b/>
          <w:bCs/>
          <w:sz w:val="20"/>
          <w:szCs w:val="20"/>
          <w:lang w:val="en-GB"/>
        </w:rPr>
        <w:t xml:space="preserve">Category </w:t>
      </w:r>
      <w:r w:rsidR="009A0D0B">
        <w:rPr>
          <w:b/>
          <w:bCs/>
          <w:sz w:val="20"/>
          <w:szCs w:val="20"/>
          <w:lang w:val="en-GB"/>
        </w:rPr>
        <w:t>A</w:t>
      </w:r>
      <w:r>
        <w:rPr>
          <w:b/>
          <w:bCs/>
          <w:sz w:val="20"/>
          <w:szCs w:val="20"/>
          <w:lang w:val="en-GB"/>
        </w:rPr>
        <w:t>, Plastic</w:t>
      </w:r>
      <w:r w:rsidR="002E5163">
        <w:rPr>
          <w:b/>
          <w:bCs/>
          <w:sz w:val="20"/>
          <w:szCs w:val="20"/>
          <w:lang w:val="en-GB"/>
        </w:rPr>
        <w:t xml:space="preserve"> </w:t>
      </w:r>
      <w:r w:rsidR="002E5163" w:rsidRPr="00AB040F">
        <w:rPr>
          <w:bCs/>
          <w:sz w:val="18"/>
          <w:szCs w:val="18"/>
          <w:highlight w:val="yellow"/>
          <w:lang w:val="en-GB"/>
        </w:rPr>
        <w:t>(solid material which contains as an essential ingredient one or more high molecular mass polymers and which is formed (shaped) during either manufacture of the polymer or the fabrication into a finished product by heat and/or pressure.</w:t>
      </w:r>
      <w:proofErr w:type="gramEnd"/>
      <w:r w:rsidR="002E5163" w:rsidRPr="00AB040F">
        <w:rPr>
          <w:bCs/>
          <w:sz w:val="18"/>
          <w:szCs w:val="18"/>
          <w:highlight w:val="yellow"/>
          <w:lang w:val="en-GB"/>
        </w:rPr>
        <w:t xml:space="preserve"> Plastics have material properties ranging from hard and brittle to soft and elastic. "</w:t>
      </w:r>
      <w:r w:rsidR="00723A12" w:rsidRPr="00AB040F">
        <w:rPr>
          <w:bCs/>
          <w:sz w:val="18"/>
          <w:szCs w:val="18"/>
          <w:highlight w:val="yellow"/>
          <w:lang w:val="en-GB"/>
        </w:rPr>
        <w:t>A</w:t>
      </w:r>
      <w:r w:rsidR="002E5163" w:rsidRPr="00AB040F">
        <w:rPr>
          <w:bCs/>
          <w:sz w:val="18"/>
          <w:szCs w:val="18"/>
          <w:highlight w:val="yellow"/>
          <w:lang w:val="en-GB"/>
        </w:rPr>
        <w:t>ll plastics" means all garbage that consists of or includes plastic in any form, including synthetic ropes, synthetic fishing nets, plastic garbage bags and incinerator ashes from plastic products)</w:t>
      </w:r>
      <w:r>
        <w:rPr>
          <w:b/>
          <w:bCs/>
          <w:sz w:val="20"/>
          <w:szCs w:val="20"/>
          <w:lang w:val="en-GB"/>
        </w:rPr>
        <w:t>:</w:t>
      </w:r>
    </w:p>
    <w:tbl>
      <w:tblPr>
        <w:tblStyle w:val="TableGrid"/>
        <w:tblW w:w="10348" w:type="dxa"/>
        <w:tblInd w:w="108" w:type="dxa"/>
        <w:tblLook w:val="04A0" w:firstRow="1" w:lastRow="0" w:firstColumn="1" w:lastColumn="0" w:noHBand="0" w:noVBand="1"/>
      </w:tblPr>
      <w:tblGrid>
        <w:gridCol w:w="3544"/>
        <w:gridCol w:w="3402"/>
        <w:gridCol w:w="3402"/>
      </w:tblGrid>
      <w:tr w:rsidR="009A0D0B" w:rsidTr="00676CB6">
        <w:tc>
          <w:tcPr>
            <w:tcW w:w="3544" w:type="dxa"/>
          </w:tcPr>
          <w:p w:rsidR="009A0D0B" w:rsidRPr="00AB3E88" w:rsidRDefault="009A0D0B" w:rsidP="006E544D">
            <w:pPr>
              <w:pStyle w:val="BodyText"/>
              <w:jc w:val="both"/>
              <w:outlineLvl w:val="0"/>
              <w:rPr>
                <w:b/>
                <w:bCs/>
                <w:sz w:val="20"/>
                <w:szCs w:val="20"/>
                <w:lang w:val="en-GB"/>
              </w:rPr>
            </w:pPr>
            <w:r w:rsidRPr="00B419DB">
              <w:rPr>
                <w:b/>
                <w:bCs/>
                <w:sz w:val="20"/>
                <w:szCs w:val="20"/>
                <w:lang w:val="en-GB"/>
              </w:rPr>
              <w:t>Location:</w:t>
            </w:r>
          </w:p>
        </w:tc>
        <w:tc>
          <w:tcPr>
            <w:tcW w:w="3402" w:type="dxa"/>
          </w:tcPr>
          <w:p w:rsidR="008228BE" w:rsidRDefault="009A0D0B">
            <w:pPr>
              <w:pStyle w:val="BodyText"/>
              <w:jc w:val="both"/>
              <w:outlineLvl w:val="0"/>
              <w:rPr>
                <w:b/>
                <w:bCs/>
                <w:sz w:val="20"/>
                <w:szCs w:val="20"/>
                <w:lang w:val="en-GB"/>
              </w:rPr>
            </w:pPr>
            <w:r w:rsidRPr="009A0D0B">
              <w:rPr>
                <w:b/>
                <w:bCs/>
                <w:sz w:val="20"/>
                <w:szCs w:val="20"/>
                <w:lang w:val="en-GB"/>
              </w:rPr>
              <w:t>Intended Use:</w:t>
            </w:r>
            <w:r>
              <w:rPr>
                <w:b/>
                <w:bCs/>
                <w:sz w:val="20"/>
                <w:szCs w:val="20"/>
                <w:lang w:val="en-GB"/>
              </w:rPr>
              <w:t xml:space="preserve"> </w:t>
            </w:r>
          </w:p>
        </w:tc>
        <w:tc>
          <w:tcPr>
            <w:tcW w:w="3402" w:type="dxa"/>
          </w:tcPr>
          <w:p w:rsidR="008228BE" w:rsidRDefault="009A0D0B">
            <w:pPr>
              <w:pStyle w:val="BodyText"/>
              <w:jc w:val="both"/>
              <w:outlineLvl w:val="0"/>
              <w:rPr>
                <w:b/>
                <w:bCs/>
                <w:sz w:val="20"/>
                <w:szCs w:val="20"/>
                <w:lang w:val="en-GB"/>
              </w:rPr>
            </w:pPr>
            <w:r w:rsidRPr="009A0D0B">
              <w:rPr>
                <w:b/>
                <w:bCs/>
                <w:sz w:val="20"/>
                <w:szCs w:val="20"/>
                <w:lang w:val="en-GB"/>
              </w:rPr>
              <w:t>Capacity:</w:t>
            </w:r>
            <w:r>
              <w:rPr>
                <w:b/>
                <w:bCs/>
                <w:sz w:val="20"/>
                <w:szCs w:val="20"/>
                <w:lang w:val="en-GB"/>
              </w:rPr>
              <w:t xml:space="preserve"> </w:t>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bl>
    <w:p w:rsidR="001A00FA" w:rsidRDefault="001A00FA" w:rsidP="0037765E">
      <w:pPr>
        <w:pStyle w:val="BodyText"/>
        <w:jc w:val="both"/>
        <w:rPr>
          <w:bCs/>
          <w:sz w:val="20"/>
          <w:szCs w:val="20"/>
          <w:lang w:val="en-GB"/>
        </w:rPr>
      </w:pPr>
    </w:p>
    <w:p w:rsidR="001A00FA" w:rsidRDefault="001A00FA" w:rsidP="0037765E">
      <w:pPr>
        <w:pStyle w:val="BodyText"/>
        <w:jc w:val="both"/>
        <w:rPr>
          <w:b/>
          <w:bCs/>
          <w:sz w:val="20"/>
          <w:szCs w:val="20"/>
          <w:lang w:val="en-GB"/>
        </w:rPr>
      </w:pPr>
      <w:r w:rsidRPr="001A00FA">
        <w:rPr>
          <w:b/>
          <w:bCs/>
          <w:sz w:val="20"/>
          <w:szCs w:val="20"/>
          <w:lang w:val="en-GB"/>
        </w:rPr>
        <w:t xml:space="preserve">Category </w:t>
      </w:r>
      <w:r w:rsidR="009A0D0B">
        <w:rPr>
          <w:b/>
          <w:bCs/>
          <w:sz w:val="20"/>
          <w:szCs w:val="20"/>
          <w:lang w:val="en-GB"/>
        </w:rPr>
        <w:t>B</w:t>
      </w:r>
      <w:r w:rsidRPr="001A00FA">
        <w:rPr>
          <w:b/>
          <w:bCs/>
          <w:sz w:val="20"/>
          <w:szCs w:val="20"/>
          <w:lang w:val="en-GB"/>
        </w:rPr>
        <w:t xml:space="preserve">, </w:t>
      </w:r>
      <w:r w:rsidR="009A0D0B">
        <w:rPr>
          <w:b/>
          <w:bCs/>
          <w:sz w:val="20"/>
          <w:szCs w:val="20"/>
          <w:lang w:val="en-GB"/>
        </w:rPr>
        <w:t xml:space="preserve">Food </w:t>
      </w:r>
      <w:r w:rsidR="009A0D0B" w:rsidRPr="00AB040F">
        <w:rPr>
          <w:b/>
          <w:bCs/>
          <w:sz w:val="20"/>
          <w:szCs w:val="20"/>
          <w:lang w:val="en-GB"/>
        </w:rPr>
        <w:t>Waste</w:t>
      </w:r>
      <w:r w:rsidR="001235F5" w:rsidRPr="00AB040F">
        <w:rPr>
          <w:b/>
          <w:bCs/>
          <w:sz w:val="20"/>
          <w:szCs w:val="20"/>
          <w:lang w:val="en-GB"/>
        </w:rPr>
        <w:t>s</w:t>
      </w:r>
      <w:r w:rsidR="00723A12" w:rsidRPr="00AB040F">
        <w:rPr>
          <w:b/>
          <w:bCs/>
          <w:sz w:val="20"/>
          <w:szCs w:val="20"/>
          <w:lang w:val="en-GB"/>
        </w:rPr>
        <w:t xml:space="preserve"> </w:t>
      </w:r>
      <w:r w:rsidR="00723A12" w:rsidRPr="00AB040F">
        <w:rPr>
          <w:bCs/>
          <w:sz w:val="20"/>
          <w:szCs w:val="20"/>
          <w:highlight w:val="yellow"/>
          <w:lang w:val="en-GB"/>
        </w:rPr>
        <w:t>(</w:t>
      </w:r>
      <w:r w:rsidR="00723A12" w:rsidRPr="00AB040F">
        <w:rPr>
          <w:bCs/>
          <w:sz w:val="18"/>
          <w:szCs w:val="18"/>
          <w:highlight w:val="yellow"/>
          <w:lang w:val="en-GB"/>
        </w:rPr>
        <w:t>any spoiled or unspoiled food substances and includes fruits, vegetables, dairy products, poultry, meat products and food scraps generated aboard ship</w:t>
      </w:r>
      <w:r w:rsidR="00723A12" w:rsidRPr="00AB040F">
        <w:rPr>
          <w:bCs/>
          <w:sz w:val="20"/>
          <w:szCs w:val="20"/>
          <w:highlight w:val="yellow"/>
          <w:lang w:val="en-GB"/>
        </w:rPr>
        <w:t>)</w:t>
      </w:r>
      <w:r w:rsidR="001235F5" w:rsidRPr="00AB040F">
        <w:rPr>
          <w:b/>
          <w:bCs/>
          <w:sz w:val="20"/>
          <w:szCs w:val="20"/>
          <w:highlight w:val="yellow"/>
          <w:lang w:val="en-GB"/>
        </w:rPr>
        <w:t>:</w:t>
      </w:r>
    </w:p>
    <w:tbl>
      <w:tblPr>
        <w:tblStyle w:val="TableGrid"/>
        <w:tblW w:w="10348" w:type="dxa"/>
        <w:tblInd w:w="108" w:type="dxa"/>
        <w:tblLook w:val="04A0" w:firstRow="1" w:lastRow="0" w:firstColumn="1" w:lastColumn="0" w:noHBand="0" w:noVBand="1"/>
      </w:tblPr>
      <w:tblGrid>
        <w:gridCol w:w="3544"/>
        <w:gridCol w:w="3402"/>
        <w:gridCol w:w="3402"/>
      </w:tblGrid>
      <w:tr w:rsidR="009A0D0B" w:rsidTr="00676CB6">
        <w:tc>
          <w:tcPr>
            <w:tcW w:w="3544" w:type="dxa"/>
          </w:tcPr>
          <w:p w:rsidR="009A0D0B" w:rsidRPr="00AB3E88" w:rsidRDefault="009A0D0B" w:rsidP="006E544D">
            <w:pPr>
              <w:pStyle w:val="BodyText"/>
              <w:jc w:val="both"/>
              <w:outlineLvl w:val="0"/>
              <w:rPr>
                <w:b/>
                <w:bCs/>
                <w:sz w:val="20"/>
                <w:szCs w:val="20"/>
                <w:lang w:val="en-GB"/>
              </w:rPr>
            </w:pPr>
            <w:r w:rsidRPr="00B419DB">
              <w:rPr>
                <w:b/>
                <w:bCs/>
                <w:sz w:val="20"/>
                <w:szCs w:val="20"/>
                <w:lang w:val="en-GB"/>
              </w:rPr>
              <w:t>Location:</w:t>
            </w:r>
          </w:p>
        </w:tc>
        <w:tc>
          <w:tcPr>
            <w:tcW w:w="3402" w:type="dxa"/>
          </w:tcPr>
          <w:p w:rsidR="009A0D0B" w:rsidRPr="00AB3E88" w:rsidRDefault="009A0D0B" w:rsidP="006E544D">
            <w:pPr>
              <w:pStyle w:val="BodyText"/>
              <w:jc w:val="both"/>
              <w:outlineLvl w:val="0"/>
              <w:rPr>
                <w:b/>
                <w:bCs/>
                <w:sz w:val="20"/>
                <w:szCs w:val="20"/>
                <w:lang w:val="en-GB"/>
              </w:rPr>
            </w:pPr>
            <w:r w:rsidRPr="009A0D0B">
              <w:rPr>
                <w:b/>
                <w:bCs/>
                <w:sz w:val="20"/>
                <w:szCs w:val="20"/>
                <w:lang w:val="en-GB"/>
              </w:rPr>
              <w:t>Intended Use:</w:t>
            </w:r>
            <w:r>
              <w:rPr>
                <w:b/>
                <w:bCs/>
                <w:sz w:val="20"/>
                <w:szCs w:val="20"/>
                <w:lang w:val="en-GB"/>
              </w:rPr>
              <w:t xml:space="preserve"> </w:t>
            </w:r>
          </w:p>
        </w:tc>
        <w:tc>
          <w:tcPr>
            <w:tcW w:w="3402" w:type="dxa"/>
          </w:tcPr>
          <w:p w:rsidR="009A0D0B" w:rsidRPr="0029364B" w:rsidRDefault="009A0D0B" w:rsidP="006E544D">
            <w:pPr>
              <w:pStyle w:val="BodyText"/>
              <w:jc w:val="both"/>
              <w:outlineLvl w:val="0"/>
              <w:rPr>
                <w:b/>
                <w:bCs/>
                <w:sz w:val="20"/>
                <w:szCs w:val="20"/>
                <w:lang w:val="en-GB"/>
              </w:rPr>
            </w:pPr>
            <w:r w:rsidRPr="009A0D0B">
              <w:rPr>
                <w:b/>
                <w:bCs/>
                <w:sz w:val="20"/>
                <w:szCs w:val="20"/>
                <w:lang w:val="en-GB"/>
              </w:rPr>
              <w:t>Capacity:</w:t>
            </w:r>
            <w:r>
              <w:rPr>
                <w:b/>
                <w:bCs/>
                <w:sz w:val="20"/>
                <w:szCs w:val="20"/>
                <w:lang w:val="en-GB"/>
              </w:rPr>
              <w:t xml:space="preserve"> </w:t>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bl>
    <w:p w:rsidR="001A00FA" w:rsidRDefault="001A00FA" w:rsidP="0037765E">
      <w:pPr>
        <w:pStyle w:val="BodyText"/>
        <w:jc w:val="both"/>
        <w:rPr>
          <w:b/>
          <w:bCs/>
          <w:sz w:val="20"/>
          <w:szCs w:val="20"/>
          <w:lang w:val="en-GB"/>
        </w:rPr>
      </w:pPr>
    </w:p>
    <w:p w:rsidR="001A00FA" w:rsidRDefault="001A00FA" w:rsidP="0037765E">
      <w:pPr>
        <w:pStyle w:val="BodyText"/>
        <w:jc w:val="both"/>
        <w:rPr>
          <w:b/>
          <w:bCs/>
          <w:sz w:val="20"/>
          <w:szCs w:val="20"/>
          <w:lang w:val="en-GB"/>
        </w:rPr>
      </w:pPr>
      <w:r>
        <w:rPr>
          <w:b/>
          <w:bCs/>
          <w:sz w:val="20"/>
          <w:szCs w:val="20"/>
          <w:lang w:val="en-GB"/>
        </w:rPr>
        <w:t xml:space="preserve">Category </w:t>
      </w:r>
      <w:r w:rsidR="009A0D0B">
        <w:rPr>
          <w:b/>
          <w:bCs/>
          <w:sz w:val="20"/>
          <w:szCs w:val="20"/>
          <w:lang w:val="en-GB"/>
        </w:rPr>
        <w:t>C</w:t>
      </w:r>
      <w:r>
        <w:rPr>
          <w:b/>
          <w:bCs/>
          <w:sz w:val="20"/>
          <w:szCs w:val="20"/>
          <w:lang w:val="en-GB"/>
        </w:rPr>
        <w:t xml:space="preserve">, </w:t>
      </w:r>
      <w:r w:rsidR="009A0D0B">
        <w:rPr>
          <w:b/>
          <w:bCs/>
          <w:sz w:val="20"/>
          <w:szCs w:val="20"/>
          <w:lang w:val="en-GB"/>
        </w:rPr>
        <w:t xml:space="preserve">Domestic Waste </w:t>
      </w:r>
      <w:r w:rsidR="009A0D0B" w:rsidRPr="00AB040F">
        <w:rPr>
          <w:b/>
          <w:bCs/>
          <w:sz w:val="20"/>
          <w:szCs w:val="20"/>
          <w:highlight w:val="yellow"/>
          <w:lang w:val="en-GB"/>
        </w:rPr>
        <w:t>(</w:t>
      </w:r>
      <w:r w:rsidR="001235F5" w:rsidRPr="00AB040F">
        <w:rPr>
          <w:bCs/>
          <w:sz w:val="18"/>
          <w:szCs w:val="18"/>
          <w:highlight w:val="yellow"/>
          <w:lang w:val="en-GB"/>
        </w:rPr>
        <w:t xml:space="preserve">e.g. </w:t>
      </w:r>
      <w:r w:rsidRPr="00AB040F">
        <w:rPr>
          <w:bCs/>
          <w:sz w:val="18"/>
          <w:szCs w:val="18"/>
          <w:highlight w:val="yellow"/>
          <w:lang w:val="en-GB"/>
        </w:rPr>
        <w:t xml:space="preserve">paper products, rags, glass, metal, bottles, crockery, </w:t>
      </w:r>
      <w:proofErr w:type="spellStart"/>
      <w:r w:rsidRPr="00AB040F">
        <w:rPr>
          <w:bCs/>
          <w:sz w:val="18"/>
          <w:szCs w:val="18"/>
          <w:highlight w:val="yellow"/>
          <w:lang w:val="en-GB"/>
        </w:rPr>
        <w:t>etc</w:t>
      </w:r>
      <w:proofErr w:type="spellEnd"/>
      <w:r w:rsidR="00723A12" w:rsidRPr="00AB040F">
        <w:rPr>
          <w:bCs/>
          <w:sz w:val="18"/>
          <w:szCs w:val="18"/>
          <w:highlight w:val="yellow"/>
          <w:lang w:val="en-GB"/>
        </w:rPr>
        <w:t xml:space="preserve">; all types of wastes not covered by other </w:t>
      </w:r>
      <w:proofErr w:type="spellStart"/>
      <w:r w:rsidR="00723A12" w:rsidRPr="00AB040F">
        <w:rPr>
          <w:bCs/>
          <w:sz w:val="18"/>
          <w:szCs w:val="18"/>
          <w:highlight w:val="yellow"/>
          <w:lang w:val="en-GB"/>
        </w:rPr>
        <w:t>Marpol</w:t>
      </w:r>
      <w:proofErr w:type="spellEnd"/>
      <w:r w:rsidR="00723A12" w:rsidRPr="00AB040F">
        <w:rPr>
          <w:bCs/>
          <w:sz w:val="18"/>
          <w:szCs w:val="18"/>
          <w:highlight w:val="yellow"/>
          <w:lang w:val="en-GB"/>
        </w:rPr>
        <w:t xml:space="preserve"> Annexes that are generated in the accommodation spaces on board the ship; does not include grey water</w:t>
      </w:r>
      <w:r w:rsidR="009A0D0B" w:rsidRPr="00AB040F">
        <w:rPr>
          <w:b/>
          <w:bCs/>
          <w:sz w:val="20"/>
          <w:szCs w:val="20"/>
          <w:highlight w:val="yellow"/>
          <w:lang w:val="en-GB"/>
        </w:rPr>
        <w:t>)</w:t>
      </w:r>
      <w:r w:rsidR="001235F5" w:rsidRPr="00AB040F">
        <w:rPr>
          <w:b/>
          <w:bCs/>
          <w:sz w:val="20"/>
          <w:szCs w:val="20"/>
          <w:highlight w:val="yellow"/>
          <w:lang w:val="en-GB"/>
        </w:rPr>
        <w:t>:</w:t>
      </w:r>
    </w:p>
    <w:tbl>
      <w:tblPr>
        <w:tblStyle w:val="TableGrid"/>
        <w:tblW w:w="10348" w:type="dxa"/>
        <w:tblInd w:w="108" w:type="dxa"/>
        <w:tblLook w:val="04A0" w:firstRow="1" w:lastRow="0" w:firstColumn="1" w:lastColumn="0" w:noHBand="0" w:noVBand="1"/>
      </w:tblPr>
      <w:tblGrid>
        <w:gridCol w:w="3544"/>
        <w:gridCol w:w="3402"/>
        <w:gridCol w:w="3402"/>
      </w:tblGrid>
      <w:tr w:rsidR="009A0D0B" w:rsidTr="00676CB6">
        <w:tc>
          <w:tcPr>
            <w:tcW w:w="3544" w:type="dxa"/>
          </w:tcPr>
          <w:p w:rsidR="009A0D0B" w:rsidRPr="00AB3E88" w:rsidRDefault="009A0D0B" w:rsidP="006E544D">
            <w:pPr>
              <w:pStyle w:val="BodyText"/>
              <w:jc w:val="both"/>
              <w:outlineLvl w:val="0"/>
              <w:rPr>
                <w:b/>
                <w:bCs/>
                <w:sz w:val="20"/>
                <w:szCs w:val="20"/>
                <w:lang w:val="en-GB"/>
              </w:rPr>
            </w:pPr>
            <w:r w:rsidRPr="00B419DB">
              <w:rPr>
                <w:b/>
                <w:bCs/>
                <w:sz w:val="20"/>
                <w:szCs w:val="20"/>
                <w:lang w:val="en-GB"/>
              </w:rPr>
              <w:t>Location:</w:t>
            </w:r>
          </w:p>
        </w:tc>
        <w:tc>
          <w:tcPr>
            <w:tcW w:w="3402" w:type="dxa"/>
          </w:tcPr>
          <w:p w:rsidR="009A0D0B" w:rsidRPr="00AB3E88" w:rsidRDefault="009A0D0B" w:rsidP="006E544D">
            <w:pPr>
              <w:pStyle w:val="BodyText"/>
              <w:jc w:val="both"/>
              <w:outlineLvl w:val="0"/>
              <w:rPr>
                <w:b/>
                <w:bCs/>
                <w:sz w:val="20"/>
                <w:szCs w:val="20"/>
                <w:lang w:val="en-GB"/>
              </w:rPr>
            </w:pPr>
            <w:r w:rsidRPr="009A0D0B">
              <w:rPr>
                <w:b/>
                <w:bCs/>
                <w:sz w:val="20"/>
                <w:szCs w:val="20"/>
                <w:lang w:val="en-GB"/>
              </w:rPr>
              <w:t>Intended Use:</w:t>
            </w:r>
            <w:r>
              <w:rPr>
                <w:b/>
                <w:bCs/>
                <w:sz w:val="20"/>
                <w:szCs w:val="20"/>
                <w:lang w:val="en-GB"/>
              </w:rPr>
              <w:t xml:space="preserve"> </w:t>
            </w:r>
          </w:p>
        </w:tc>
        <w:tc>
          <w:tcPr>
            <w:tcW w:w="3402" w:type="dxa"/>
          </w:tcPr>
          <w:p w:rsidR="009A0D0B" w:rsidRPr="0029364B" w:rsidRDefault="009A0D0B" w:rsidP="006E544D">
            <w:pPr>
              <w:pStyle w:val="BodyText"/>
              <w:jc w:val="both"/>
              <w:outlineLvl w:val="0"/>
              <w:rPr>
                <w:b/>
                <w:bCs/>
                <w:sz w:val="20"/>
                <w:szCs w:val="20"/>
                <w:lang w:val="en-GB"/>
              </w:rPr>
            </w:pPr>
            <w:r w:rsidRPr="009A0D0B">
              <w:rPr>
                <w:b/>
                <w:bCs/>
                <w:sz w:val="20"/>
                <w:szCs w:val="20"/>
                <w:lang w:val="en-GB"/>
              </w:rPr>
              <w:t>Capacity:</w:t>
            </w:r>
            <w:r>
              <w:rPr>
                <w:b/>
                <w:bCs/>
                <w:sz w:val="20"/>
                <w:szCs w:val="20"/>
                <w:lang w:val="en-GB"/>
              </w:rPr>
              <w:t xml:space="preserve"> </w:t>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bl>
    <w:p w:rsidR="001A00FA" w:rsidRDefault="001A00FA" w:rsidP="0037765E">
      <w:pPr>
        <w:pStyle w:val="BodyText"/>
        <w:jc w:val="both"/>
        <w:rPr>
          <w:b/>
          <w:bCs/>
          <w:sz w:val="20"/>
          <w:szCs w:val="20"/>
          <w:lang w:val="en-GB"/>
        </w:rPr>
      </w:pPr>
    </w:p>
    <w:p w:rsidR="001A00FA" w:rsidRDefault="001A00FA" w:rsidP="0037765E">
      <w:pPr>
        <w:pStyle w:val="BodyText"/>
        <w:jc w:val="both"/>
        <w:rPr>
          <w:b/>
          <w:bCs/>
          <w:sz w:val="20"/>
          <w:szCs w:val="20"/>
          <w:lang w:val="en-GB"/>
        </w:rPr>
      </w:pPr>
      <w:r>
        <w:rPr>
          <w:b/>
          <w:bCs/>
          <w:sz w:val="20"/>
          <w:szCs w:val="20"/>
          <w:lang w:val="en-GB"/>
        </w:rPr>
        <w:t xml:space="preserve">Category </w:t>
      </w:r>
      <w:r w:rsidR="009A0D0B">
        <w:rPr>
          <w:b/>
          <w:bCs/>
          <w:sz w:val="20"/>
          <w:szCs w:val="20"/>
          <w:lang w:val="en-GB"/>
        </w:rPr>
        <w:t>D</w:t>
      </w:r>
      <w:r>
        <w:rPr>
          <w:b/>
          <w:bCs/>
          <w:sz w:val="20"/>
          <w:szCs w:val="20"/>
          <w:lang w:val="en-GB"/>
        </w:rPr>
        <w:t xml:space="preserve">, </w:t>
      </w:r>
      <w:r w:rsidR="001235F5">
        <w:rPr>
          <w:b/>
          <w:bCs/>
          <w:sz w:val="20"/>
          <w:szCs w:val="20"/>
          <w:lang w:val="en-GB"/>
        </w:rPr>
        <w:t>Cooking Oil</w:t>
      </w:r>
      <w:r w:rsidR="00723A12">
        <w:rPr>
          <w:b/>
          <w:bCs/>
          <w:sz w:val="20"/>
          <w:szCs w:val="20"/>
          <w:lang w:val="en-GB"/>
        </w:rPr>
        <w:t xml:space="preserve"> </w:t>
      </w:r>
      <w:r w:rsidR="00723A12" w:rsidRPr="00AB040F">
        <w:rPr>
          <w:bCs/>
          <w:sz w:val="20"/>
          <w:szCs w:val="20"/>
          <w:highlight w:val="yellow"/>
          <w:lang w:val="en-GB"/>
        </w:rPr>
        <w:t>(</w:t>
      </w:r>
      <w:r w:rsidR="00723A12" w:rsidRPr="00AB040F">
        <w:rPr>
          <w:bCs/>
          <w:sz w:val="18"/>
          <w:szCs w:val="18"/>
          <w:highlight w:val="yellow"/>
          <w:lang w:val="en-GB"/>
        </w:rPr>
        <w:t>any type of edible oil or animal fat used or intended to be used for the preparation or cooking of food, but does not include the food itself that is prepared using these oils</w:t>
      </w:r>
      <w:r w:rsidR="00723A12" w:rsidRPr="00AB040F">
        <w:rPr>
          <w:bCs/>
          <w:sz w:val="20"/>
          <w:szCs w:val="20"/>
          <w:highlight w:val="yellow"/>
          <w:lang w:val="en-GB"/>
        </w:rPr>
        <w:t>)</w:t>
      </w:r>
      <w:r w:rsidR="00697DC5" w:rsidRPr="00AB040F">
        <w:rPr>
          <w:b/>
          <w:bCs/>
          <w:sz w:val="20"/>
          <w:szCs w:val="20"/>
          <w:highlight w:val="yellow"/>
          <w:lang w:val="en-GB"/>
        </w:rPr>
        <w:t>:</w:t>
      </w:r>
    </w:p>
    <w:tbl>
      <w:tblPr>
        <w:tblStyle w:val="TableGrid"/>
        <w:tblW w:w="10348" w:type="dxa"/>
        <w:tblInd w:w="108" w:type="dxa"/>
        <w:tblLook w:val="04A0" w:firstRow="1" w:lastRow="0" w:firstColumn="1" w:lastColumn="0" w:noHBand="0" w:noVBand="1"/>
      </w:tblPr>
      <w:tblGrid>
        <w:gridCol w:w="3544"/>
        <w:gridCol w:w="3402"/>
        <w:gridCol w:w="3402"/>
      </w:tblGrid>
      <w:tr w:rsidR="009A0D0B" w:rsidTr="00676CB6">
        <w:tc>
          <w:tcPr>
            <w:tcW w:w="3544" w:type="dxa"/>
          </w:tcPr>
          <w:p w:rsidR="009A0D0B" w:rsidRPr="00AB3E88" w:rsidRDefault="009A0D0B" w:rsidP="006E544D">
            <w:pPr>
              <w:pStyle w:val="BodyText"/>
              <w:jc w:val="both"/>
              <w:outlineLvl w:val="0"/>
              <w:rPr>
                <w:b/>
                <w:bCs/>
                <w:sz w:val="20"/>
                <w:szCs w:val="20"/>
                <w:lang w:val="en-GB"/>
              </w:rPr>
            </w:pPr>
            <w:r w:rsidRPr="00B419DB">
              <w:rPr>
                <w:b/>
                <w:bCs/>
                <w:sz w:val="20"/>
                <w:szCs w:val="20"/>
                <w:lang w:val="en-GB"/>
              </w:rPr>
              <w:t>Location:</w:t>
            </w:r>
          </w:p>
        </w:tc>
        <w:tc>
          <w:tcPr>
            <w:tcW w:w="3402" w:type="dxa"/>
          </w:tcPr>
          <w:p w:rsidR="009A0D0B" w:rsidRPr="00AB3E88" w:rsidRDefault="009A0D0B" w:rsidP="006E544D">
            <w:pPr>
              <w:pStyle w:val="BodyText"/>
              <w:jc w:val="both"/>
              <w:outlineLvl w:val="0"/>
              <w:rPr>
                <w:b/>
                <w:bCs/>
                <w:sz w:val="20"/>
                <w:szCs w:val="20"/>
                <w:lang w:val="en-GB"/>
              </w:rPr>
            </w:pPr>
            <w:r w:rsidRPr="009A0D0B">
              <w:rPr>
                <w:b/>
                <w:bCs/>
                <w:sz w:val="20"/>
                <w:szCs w:val="20"/>
                <w:lang w:val="en-GB"/>
              </w:rPr>
              <w:t>Intended Use:</w:t>
            </w:r>
            <w:r>
              <w:rPr>
                <w:b/>
                <w:bCs/>
                <w:sz w:val="20"/>
                <w:szCs w:val="20"/>
                <w:lang w:val="en-GB"/>
              </w:rPr>
              <w:t xml:space="preserve"> </w:t>
            </w:r>
          </w:p>
        </w:tc>
        <w:tc>
          <w:tcPr>
            <w:tcW w:w="3402" w:type="dxa"/>
          </w:tcPr>
          <w:p w:rsidR="009A0D0B" w:rsidRPr="0029364B" w:rsidRDefault="009A0D0B" w:rsidP="006E544D">
            <w:pPr>
              <w:pStyle w:val="BodyText"/>
              <w:jc w:val="both"/>
              <w:outlineLvl w:val="0"/>
              <w:rPr>
                <w:b/>
                <w:bCs/>
                <w:sz w:val="20"/>
                <w:szCs w:val="20"/>
                <w:lang w:val="en-GB"/>
              </w:rPr>
            </w:pPr>
            <w:r w:rsidRPr="009A0D0B">
              <w:rPr>
                <w:b/>
                <w:bCs/>
                <w:sz w:val="20"/>
                <w:szCs w:val="20"/>
                <w:lang w:val="en-GB"/>
              </w:rPr>
              <w:t>Capacity:</w:t>
            </w:r>
            <w:r>
              <w:rPr>
                <w:b/>
                <w:bCs/>
                <w:sz w:val="20"/>
                <w:szCs w:val="20"/>
                <w:lang w:val="en-GB"/>
              </w:rPr>
              <w:t xml:space="preserve"> </w:t>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bl>
    <w:p w:rsidR="00697DC5" w:rsidRDefault="00697DC5" w:rsidP="0037765E">
      <w:pPr>
        <w:pStyle w:val="BodyText"/>
        <w:jc w:val="both"/>
        <w:rPr>
          <w:b/>
          <w:bCs/>
          <w:sz w:val="20"/>
          <w:szCs w:val="20"/>
          <w:lang w:val="en-GB"/>
        </w:rPr>
      </w:pPr>
      <w:r>
        <w:rPr>
          <w:b/>
          <w:bCs/>
          <w:sz w:val="20"/>
          <w:szCs w:val="20"/>
          <w:lang w:val="en-GB"/>
        </w:rPr>
        <w:lastRenderedPageBreak/>
        <w:t xml:space="preserve">Category </w:t>
      </w:r>
      <w:r w:rsidR="009A0D0B">
        <w:rPr>
          <w:b/>
          <w:bCs/>
          <w:sz w:val="20"/>
          <w:szCs w:val="20"/>
          <w:lang w:val="en-GB"/>
        </w:rPr>
        <w:t>E</w:t>
      </w:r>
      <w:r>
        <w:rPr>
          <w:b/>
          <w:bCs/>
          <w:sz w:val="20"/>
          <w:szCs w:val="20"/>
          <w:lang w:val="en-GB"/>
        </w:rPr>
        <w:t xml:space="preserve">, </w:t>
      </w:r>
      <w:r w:rsidR="001235F5">
        <w:rPr>
          <w:b/>
          <w:bCs/>
          <w:sz w:val="20"/>
          <w:szCs w:val="20"/>
          <w:lang w:val="en-GB"/>
        </w:rPr>
        <w:t>Incinerator Ashes</w:t>
      </w:r>
      <w:r w:rsidR="00723A12">
        <w:rPr>
          <w:b/>
          <w:bCs/>
          <w:sz w:val="20"/>
          <w:szCs w:val="20"/>
          <w:lang w:val="en-GB"/>
        </w:rPr>
        <w:t xml:space="preserve"> </w:t>
      </w:r>
      <w:r w:rsidR="00723A12" w:rsidRPr="00AB040F">
        <w:rPr>
          <w:bCs/>
          <w:sz w:val="20"/>
          <w:szCs w:val="20"/>
          <w:highlight w:val="yellow"/>
          <w:lang w:val="en-GB"/>
        </w:rPr>
        <w:t>(</w:t>
      </w:r>
      <w:r w:rsidR="00723A12" w:rsidRPr="00AB040F">
        <w:rPr>
          <w:bCs/>
          <w:sz w:val="18"/>
          <w:szCs w:val="18"/>
          <w:highlight w:val="yellow"/>
          <w:lang w:val="en-GB"/>
        </w:rPr>
        <w:t>ash and clinkers resulting from shipboard incinerators used for the incineration of garbage)</w:t>
      </w:r>
      <w:r w:rsidR="001235F5" w:rsidRPr="00AB040F">
        <w:rPr>
          <w:b/>
          <w:bCs/>
          <w:sz w:val="20"/>
          <w:szCs w:val="20"/>
          <w:highlight w:val="yellow"/>
          <w:lang w:val="en-GB"/>
        </w:rPr>
        <w:t>:</w:t>
      </w:r>
    </w:p>
    <w:tbl>
      <w:tblPr>
        <w:tblStyle w:val="TableGrid"/>
        <w:tblW w:w="10348" w:type="dxa"/>
        <w:tblInd w:w="108" w:type="dxa"/>
        <w:tblLook w:val="04A0" w:firstRow="1" w:lastRow="0" w:firstColumn="1" w:lastColumn="0" w:noHBand="0" w:noVBand="1"/>
      </w:tblPr>
      <w:tblGrid>
        <w:gridCol w:w="3544"/>
        <w:gridCol w:w="3402"/>
        <w:gridCol w:w="3402"/>
      </w:tblGrid>
      <w:tr w:rsidR="009A0D0B" w:rsidTr="00676CB6">
        <w:tc>
          <w:tcPr>
            <w:tcW w:w="3544" w:type="dxa"/>
          </w:tcPr>
          <w:p w:rsidR="009A0D0B" w:rsidRPr="00AB3E88" w:rsidRDefault="009A0D0B" w:rsidP="006E544D">
            <w:pPr>
              <w:pStyle w:val="BodyText"/>
              <w:jc w:val="both"/>
              <w:outlineLvl w:val="0"/>
              <w:rPr>
                <w:b/>
                <w:bCs/>
                <w:sz w:val="20"/>
                <w:szCs w:val="20"/>
                <w:lang w:val="en-GB"/>
              </w:rPr>
            </w:pPr>
            <w:r w:rsidRPr="00B419DB">
              <w:rPr>
                <w:b/>
                <w:bCs/>
                <w:sz w:val="20"/>
                <w:szCs w:val="20"/>
                <w:lang w:val="en-GB"/>
              </w:rPr>
              <w:t>Location:</w:t>
            </w:r>
          </w:p>
        </w:tc>
        <w:tc>
          <w:tcPr>
            <w:tcW w:w="3402" w:type="dxa"/>
          </w:tcPr>
          <w:p w:rsidR="009A0D0B" w:rsidRPr="00AB3E88" w:rsidRDefault="009A0D0B" w:rsidP="006E544D">
            <w:pPr>
              <w:pStyle w:val="BodyText"/>
              <w:jc w:val="both"/>
              <w:outlineLvl w:val="0"/>
              <w:rPr>
                <w:b/>
                <w:bCs/>
                <w:sz w:val="20"/>
                <w:szCs w:val="20"/>
                <w:lang w:val="en-GB"/>
              </w:rPr>
            </w:pPr>
            <w:r w:rsidRPr="009A0D0B">
              <w:rPr>
                <w:b/>
                <w:bCs/>
                <w:sz w:val="20"/>
                <w:szCs w:val="20"/>
                <w:lang w:val="en-GB"/>
              </w:rPr>
              <w:t>Intended Use:</w:t>
            </w:r>
            <w:r>
              <w:rPr>
                <w:b/>
                <w:bCs/>
                <w:sz w:val="20"/>
                <w:szCs w:val="20"/>
                <w:lang w:val="en-GB"/>
              </w:rPr>
              <w:t xml:space="preserve"> </w:t>
            </w:r>
          </w:p>
        </w:tc>
        <w:tc>
          <w:tcPr>
            <w:tcW w:w="3402" w:type="dxa"/>
          </w:tcPr>
          <w:p w:rsidR="009A0D0B" w:rsidRPr="0029364B" w:rsidRDefault="009A0D0B" w:rsidP="006E544D">
            <w:pPr>
              <w:pStyle w:val="BodyText"/>
              <w:jc w:val="both"/>
              <w:outlineLvl w:val="0"/>
              <w:rPr>
                <w:b/>
                <w:bCs/>
                <w:sz w:val="20"/>
                <w:szCs w:val="20"/>
                <w:lang w:val="en-GB"/>
              </w:rPr>
            </w:pPr>
            <w:r w:rsidRPr="009A0D0B">
              <w:rPr>
                <w:b/>
                <w:bCs/>
                <w:sz w:val="20"/>
                <w:szCs w:val="20"/>
                <w:lang w:val="en-GB"/>
              </w:rPr>
              <w:t>Capacity:</w:t>
            </w:r>
            <w:r>
              <w:rPr>
                <w:b/>
                <w:bCs/>
                <w:sz w:val="20"/>
                <w:szCs w:val="20"/>
                <w:lang w:val="en-GB"/>
              </w:rPr>
              <w:t xml:space="preserve"> </w:t>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bl>
    <w:p w:rsidR="00697DC5" w:rsidRDefault="00697DC5" w:rsidP="0037765E">
      <w:pPr>
        <w:pStyle w:val="BodyText"/>
        <w:jc w:val="both"/>
        <w:rPr>
          <w:b/>
          <w:bCs/>
          <w:sz w:val="20"/>
          <w:szCs w:val="20"/>
          <w:lang w:val="en-GB"/>
        </w:rPr>
      </w:pPr>
    </w:p>
    <w:p w:rsidR="00697DC5" w:rsidRDefault="00697DC5" w:rsidP="0037765E">
      <w:pPr>
        <w:pStyle w:val="BodyText"/>
        <w:jc w:val="both"/>
        <w:rPr>
          <w:b/>
          <w:bCs/>
          <w:sz w:val="20"/>
          <w:szCs w:val="20"/>
          <w:lang w:val="en-GB"/>
        </w:rPr>
      </w:pPr>
      <w:r>
        <w:rPr>
          <w:b/>
          <w:bCs/>
          <w:sz w:val="20"/>
          <w:szCs w:val="20"/>
          <w:lang w:val="en-GB"/>
        </w:rPr>
        <w:t xml:space="preserve">Category </w:t>
      </w:r>
      <w:r w:rsidR="009A0D0B">
        <w:rPr>
          <w:b/>
          <w:bCs/>
          <w:sz w:val="20"/>
          <w:szCs w:val="20"/>
          <w:lang w:val="en-GB"/>
        </w:rPr>
        <w:t>F</w:t>
      </w:r>
      <w:r>
        <w:rPr>
          <w:b/>
          <w:bCs/>
          <w:sz w:val="20"/>
          <w:szCs w:val="20"/>
          <w:lang w:val="en-GB"/>
        </w:rPr>
        <w:t xml:space="preserve">, </w:t>
      </w:r>
      <w:r w:rsidR="001235F5">
        <w:rPr>
          <w:b/>
          <w:bCs/>
          <w:sz w:val="20"/>
          <w:szCs w:val="20"/>
          <w:lang w:val="en-GB"/>
        </w:rPr>
        <w:t>Operational Wastes</w:t>
      </w:r>
      <w:r w:rsidR="00723A12">
        <w:rPr>
          <w:b/>
          <w:bCs/>
          <w:sz w:val="20"/>
          <w:szCs w:val="20"/>
          <w:lang w:val="en-GB"/>
        </w:rPr>
        <w:t xml:space="preserve"> </w:t>
      </w:r>
      <w:r w:rsidR="00723A12" w:rsidRPr="00AB040F">
        <w:rPr>
          <w:bCs/>
          <w:sz w:val="20"/>
          <w:szCs w:val="20"/>
          <w:highlight w:val="yellow"/>
          <w:lang w:val="en-GB"/>
        </w:rPr>
        <w:t>(</w:t>
      </w:r>
      <w:r w:rsidR="00723A12" w:rsidRPr="00AB040F">
        <w:rPr>
          <w:bCs/>
          <w:sz w:val="18"/>
          <w:szCs w:val="18"/>
          <w:highlight w:val="yellow"/>
          <w:lang w:val="en-GB"/>
        </w:rPr>
        <w:t xml:space="preserve">all solid wastes (including slurries) not covered by other </w:t>
      </w:r>
      <w:proofErr w:type="spellStart"/>
      <w:r w:rsidR="00723A12" w:rsidRPr="00AB040F">
        <w:rPr>
          <w:bCs/>
          <w:sz w:val="18"/>
          <w:szCs w:val="18"/>
          <w:highlight w:val="yellow"/>
          <w:lang w:val="en-GB"/>
        </w:rPr>
        <w:t>Marpol</w:t>
      </w:r>
      <w:proofErr w:type="spellEnd"/>
      <w:r w:rsidR="00723A12" w:rsidRPr="00AB040F">
        <w:rPr>
          <w:bCs/>
          <w:sz w:val="18"/>
          <w:szCs w:val="18"/>
          <w:highlight w:val="yellow"/>
          <w:lang w:val="en-GB"/>
        </w:rPr>
        <w:t xml:space="preserve"> Annexes that are collected on board during normal maintenance or operations of a ship, or used for cargo stowage and handling. </w:t>
      </w:r>
      <w:proofErr w:type="gramStart"/>
      <w:r w:rsidR="00723A12" w:rsidRPr="00AB040F">
        <w:rPr>
          <w:bCs/>
          <w:sz w:val="18"/>
          <w:szCs w:val="18"/>
          <w:highlight w:val="yellow"/>
          <w:lang w:val="en-GB"/>
        </w:rPr>
        <w:t>Operational wastes also includes</w:t>
      </w:r>
      <w:proofErr w:type="gramEnd"/>
      <w:r w:rsidR="00723A12" w:rsidRPr="00AB040F">
        <w:rPr>
          <w:bCs/>
          <w:sz w:val="18"/>
          <w:szCs w:val="18"/>
          <w:highlight w:val="yellow"/>
          <w:lang w:val="en-GB"/>
        </w:rPr>
        <w:t xml:space="preserve"> cleaning agents and additives contained in cargo hold and external wash water. </w:t>
      </w:r>
      <w:proofErr w:type="gramStart"/>
      <w:r w:rsidR="00723A12" w:rsidRPr="00AB040F">
        <w:rPr>
          <w:bCs/>
          <w:sz w:val="18"/>
          <w:szCs w:val="18"/>
          <w:highlight w:val="yellow"/>
          <w:lang w:val="en-GB"/>
        </w:rPr>
        <w:t>Operational wastes does</w:t>
      </w:r>
      <w:proofErr w:type="gramEnd"/>
      <w:r w:rsidR="00723A12" w:rsidRPr="00AB040F">
        <w:rPr>
          <w:bCs/>
          <w:sz w:val="18"/>
          <w:szCs w:val="18"/>
          <w:highlight w:val="yellow"/>
          <w:lang w:val="en-GB"/>
        </w:rPr>
        <w:t xml:space="preserve"> not include grey water, bilge water, or other similar discharges essential to the operation of a ship</w:t>
      </w:r>
      <w:r w:rsidR="000B5802" w:rsidRPr="00AB040F">
        <w:rPr>
          <w:bCs/>
          <w:sz w:val="18"/>
          <w:szCs w:val="18"/>
          <w:highlight w:val="yellow"/>
          <w:lang w:val="en-GB"/>
        </w:rPr>
        <w:t>)</w:t>
      </w:r>
      <w:r w:rsidR="001235F5" w:rsidRPr="00AB040F">
        <w:rPr>
          <w:b/>
          <w:bCs/>
          <w:sz w:val="20"/>
          <w:szCs w:val="20"/>
          <w:highlight w:val="yellow"/>
          <w:lang w:val="en-GB"/>
        </w:rPr>
        <w:t>:</w:t>
      </w:r>
    </w:p>
    <w:tbl>
      <w:tblPr>
        <w:tblStyle w:val="TableGrid"/>
        <w:tblW w:w="10348" w:type="dxa"/>
        <w:tblInd w:w="108" w:type="dxa"/>
        <w:tblLook w:val="04A0" w:firstRow="1" w:lastRow="0" w:firstColumn="1" w:lastColumn="0" w:noHBand="0" w:noVBand="1"/>
      </w:tblPr>
      <w:tblGrid>
        <w:gridCol w:w="3544"/>
        <w:gridCol w:w="3402"/>
        <w:gridCol w:w="3402"/>
      </w:tblGrid>
      <w:tr w:rsidR="009A0D0B" w:rsidTr="00676CB6">
        <w:tc>
          <w:tcPr>
            <w:tcW w:w="3544" w:type="dxa"/>
          </w:tcPr>
          <w:p w:rsidR="009A0D0B" w:rsidRPr="00AB3E88" w:rsidRDefault="009A0D0B" w:rsidP="006E544D">
            <w:pPr>
              <w:pStyle w:val="BodyText"/>
              <w:jc w:val="both"/>
              <w:outlineLvl w:val="0"/>
              <w:rPr>
                <w:b/>
                <w:bCs/>
                <w:sz w:val="20"/>
                <w:szCs w:val="20"/>
                <w:lang w:val="en-GB"/>
              </w:rPr>
            </w:pPr>
            <w:r w:rsidRPr="00B419DB">
              <w:rPr>
                <w:b/>
                <w:bCs/>
                <w:sz w:val="20"/>
                <w:szCs w:val="20"/>
                <w:lang w:val="en-GB"/>
              </w:rPr>
              <w:t>Location:</w:t>
            </w:r>
          </w:p>
        </w:tc>
        <w:tc>
          <w:tcPr>
            <w:tcW w:w="3402" w:type="dxa"/>
          </w:tcPr>
          <w:p w:rsidR="009A0D0B" w:rsidRPr="00AB3E88" w:rsidRDefault="009A0D0B" w:rsidP="006E544D">
            <w:pPr>
              <w:pStyle w:val="BodyText"/>
              <w:jc w:val="both"/>
              <w:outlineLvl w:val="0"/>
              <w:rPr>
                <w:b/>
                <w:bCs/>
                <w:sz w:val="20"/>
                <w:szCs w:val="20"/>
                <w:lang w:val="en-GB"/>
              </w:rPr>
            </w:pPr>
            <w:r w:rsidRPr="009A0D0B">
              <w:rPr>
                <w:b/>
                <w:bCs/>
                <w:sz w:val="20"/>
                <w:szCs w:val="20"/>
                <w:lang w:val="en-GB"/>
              </w:rPr>
              <w:t>Intended Use:</w:t>
            </w:r>
            <w:r>
              <w:rPr>
                <w:b/>
                <w:bCs/>
                <w:sz w:val="20"/>
                <w:szCs w:val="20"/>
                <w:lang w:val="en-GB"/>
              </w:rPr>
              <w:t xml:space="preserve"> </w:t>
            </w:r>
          </w:p>
        </w:tc>
        <w:tc>
          <w:tcPr>
            <w:tcW w:w="3402" w:type="dxa"/>
          </w:tcPr>
          <w:p w:rsidR="009A0D0B" w:rsidRPr="0029364B" w:rsidRDefault="009A0D0B" w:rsidP="006E544D">
            <w:pPr>
              <w:pStyle w:val="BodyText"/>
              <w:jc w:val="both"/>
              <w:outlineLvl w:val="0"/>
              <w:rPr>
                <w:b/>
                <w:bCs/>
                <w:sz w:val="20"/>
                <w:szCs w:val="20"/>
                <w:lang w:val="en-GB"/>
              </w:rPr>
            </w:pPr>
            <w:r w:rsidRPr="009A0D0B">
              <w:rPr>
                <w:b/>
                <w:bCs/>
                <w:sz w:val="20"/>
                <w:szCs w:val="20"/>
                <w:lang w:val="en-GB"/>
              </w:rPr>
              <w:t>Capacity:</w:t>
            </w:r>
            <w:r>
              <w:rPr>
                <w:b/>
                <w:bCs/>
                <w:sz w:val="20"/>
                <w:szCs w:val="20"/>
                <w:lang w:val="en-GB"/>
              </w:rPr>
              <w:t xml:space="preserve"> </w:t>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bl>
    <w:p w:rsidR="001235F5" w:rsidRDefault="001235F5" w:rsidP="0037765E">
      <w:pPr>
        <w:pStyle w:val="BodyText"/>
        <w:jc w:val="both"/>
        <w:rPr>
          <w:b/>
          <w:bCs/>
          <w:sz w:val="20"/>
          <w:szCs w:val="20"/>
          <w:lang w:val="en-GB"/>
        </w:rPr>
      </w:pPr>
    </w:p>
    <w:p w:rsidR="001235F5" w:rsidRDefault="001235F5" w:rsidP="001235F5">
      <w:pPr>
        <w:pStyle w:val="BodyText"/>
        <w:jc w:val="both"/>
        <w:rPr>
          <w:b/>
          <w:bCs/>
          <w:sz w:val="20"/>
          <w:szCs w:val="20"/>
          <w:lang w:val="en-GB"/>
        </w:rPr>
      </w:pPr>
      <w:r>
        <w:rPr>
          <w:b/>
          <w:bCs/>
          <w:sz w:val="20"/>
          <w:szCs w:val="20"/>
          <w:lang w:val="en-GB"/>
        </w:rPr>
        <w:t xml:space="preserve">Category G, </w:t>
      </w:r>
      <w:r w:rsidR="002E5163">
        <w:rPr>
          <w:b/>
          <w:bCs/>
          <w:sz w:val="20"/>
          <w:szCs w:val="20"/>
          <w:lang w:val="en-GB"/>
        </w:rPr>
        <w:t>Animal Carcasses</w:t>
      </w:r>
      <w:r w:rsidR="00723A12">
        <w:rPr>
          <w:b/>
          <w:bCs/>
          <w:sz w:val="20"/>
          <w:szCs w:val="20"/>
          <w:lang w:val="en-GB"/>
        </w:rPr>
        <w:t xml:space="preserve"> </w:t>
      </w:r>
      <w:r w:rsidR="00723A12" w:rsidRPr="00AB040F">
        <w:rPr>
          <w:bCs/>
          <w:sz w:val="18"/>
          <w:szCs w:val="18"/>
          <w:highlight w:val="yellow"/>
          <w:lang w:val="en-GB"/>
        </w:rPr>
        <w:t>(the bodies of any animals [that are carried on board as cargo] and that die or are euthanized during the voyage)</w:t>
      </w:r>
      <w:r w:rsidRPr="00AB040F">
        <w:rPr>
          <w:b/>
          <w:bCs/>
          <w:sz w:val="20"/>
          <w:szCs w:val="20"/>
          <w:highlight w:val="yellow"/>
          <w:lang w:val="en-GB"/>
        </w:rPr>
        <w:t>:</w:t>
      </w:r>
    </w:p>
    <w:tbl>
      <w:tblPr>
        <w:tblStyle w:val="TableGrid"/>
        <w:tblW w:w="10348" w:type="dxa"/>
        <w:tblInd w:w="108" w:type="dxa"/>
        <w:tblLook w:val="04A0" w:firstRow="1" w:lastRow="0" w:firstColumn="1" w:lastColumn="0" w:noHBand="0" w:noVBand="1"/>
      </w:tblPr>
      <w:tblGrid>
        <w:gridCol w:w="3544"/>
        <w:gridCol w:w="3402"/>
        <w:gridCol w:w="3402"/>
      </w:tblGrid>
      <w:tr w:rsidR="001235F5" w:rsidTr="00676CB6">
        <w:tc>
          <w:tcPr>
            <w:tcW w:w="3544" w:type="dxa"/>
          </w:tcPr>
          <w:p w:rsidR="001235F5" w:rsidRPr="00AB3E88" w:rsidRDefault="001235F5" w:rsidP="006E544D">
            <w:pPr>
              <w:pStyle w:val="BodyText"/>
              <w:jc w:val="both"/>
              <w:outlineLvl w:val="0"/>
              <w:rPr>
                <w:b/>
                <w:bCs/>
                <w:sz w:val="20"/>
                <w:szCs w:val="20"/>
                <w:lang w:val="en-GB"/>
              </w:rPr>
            </w:pPr>
            <w:r w:rsidRPr="00B419DB">
              <w:rPr>
                <w:b/>
                <w:bCs/>
                <w:sz w:val="20"/>
                <w:szCs w:val="20"/>
                <w:lang w:val="en-GB"/>
              </w:rPr>
              <w:t>Location:</w:t>
            </w:r>
          </w:p>
        </w:tc>
        <w:tc>
          <w:tcPr>
            <w:tcW w:w="3402" w:type="dxa"/>
          </w:tcPr>
          <w:p w:rsidR="001235F5" w:rsidRPr="00AB3E88" w:rsidRDefault="001235F5" w:rsidP="006E544D">
            <w:pPr>
              <w:pStyle w:val="BodyText"/>
              <w:jc w:val="both"/>
              <w:outlineLvl w:val="0"/>
              <w:rPr>
                <w:b/>
                <w:bCs/>
                <w:sz w:val="20"/>
                <w:szCs w:val="20"/>
                <w:lang w:val="en-GB"/>
              </w:rPr>
            </w:pPr>
            <w:r w:rsidRPr="009A0D0B">
              <w:rPr>
                <w:b/>
                <w:bCs/>
                <w:sz w:val="20"/>
                <w:szCs w:val="20"/>
                <w:lang w:val="en-GB"/>
              </w:rPr>
              <w:t>Intended Use:</w:t>
            </w:r>
            <w:r>
              <w:rPr>
                <w:b/>
                <w:bCs/>
                <w:sz w:val="20"/>
                <w:szCs w:val="20"/>
                <w:lang w:val="en-GB"/>
              </w:rPr>
              <w:t xml:space="preserve"> </w:t>
            </w:r>
          </w:p>
        </w:tc>
        <w:tc>
          <w:tcPr>
            <w:tcW w:w="3402" w:type="dxa"/>
          </w:tcPr>
          <w:p w:rsidR="001235F5" w:rsidRPr="0029364B" w:rsidRDefault="001235F5" w:rsidP="006E544D">
            <w:pPr>
              <w:pStyle w:val="BodyText"/>
              <w:jc w:val="both"/>
              <w:outlineLvl w:val="0"/>
              <w:rPr>
                <w:b/>
                <w:bCs/>
                <w:sz w:val="20"/>
                <w:szCs w:val="20"/>
                <w:lang w:val="en-GB"/>
              </w:rPr>
            </w:pPr>
            <w:r w:rsidRPr="009A0D0B">
              <w:rPr>
                <w:b/>
                <w:bCs/>
                <w:sz w:val="20"/>
                <w:szCs w:val="20"/>
                <w:lang w:val="en-GB"/>
              </w:rPr>
              <w:t>Capacity:</w:t>
            </w:r>
            <w:r>
              <w:rPr>
                <w:b/>
                <w:bCs/>
                <w:sz w:val="20"/>
                <w:szCs w:val="20"/>
                <w:lang w:val="en-GB"/>
              </w:rPr>
              <w:t xml:space="preserve"> </w:t>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bl>
    <w:p w:rsidR="00697DC5" w:rsidRDefault="00697DC5" w:rsidP="0037765E">
      <w:pPr>
        <w:pStyle w:val="BodyText"/>
        <w:jc w:val="both"/>
        <w:rPr>
          <w:b/>
          <w:bCs/>
          <w:sz w:val="20"/>
          <w:szCs w:val="20"/>
          <w:lang w:val="en-GB"/>
        </w:rPr>
      </w:pPr>
    </w:p>
    <w:p w:rsidR="002E5163" w:rsidRPr="00AB040F" w:rsidRDefault="002E5163" w:rsidP="002E5163">
      <w:pPr>
        <w:pStyle w:val="BodyText"/>
        <w:jc w:val="both"/>
        <w:rPr>
          <w:b/>
          <w:bCs/>
          <w:sz w:val="20"/>
          <w:szCs w:val="20"/>
          <w:highlight w:val="yellow"/>
          <w:lang w:val="en-GB"/>
        </w:rPr>
      </w:pPr>
      <w:r w:rsidRPr="00AB040F">
        <w:rPr>
          <w:b/>
          <w:bCs/>
          <w:sz w:val="20"/>
          <w:szCs w:val="20"/>
          <w:highlight w:val="yellow"/>
          <w:lang w:val="en-GB"/>
        </w:rPr>
        <w:t>Category I, E-Waste</w:t>
      </w:r>
      <w:r w:rsidR="00B90E32" w:rsidRPr="00AB040F">
        <w:rPr>
          <w:b/>
          <w:bCs/>
          <w:sz w:val="20"/>
          <w:szCs w:val="20"/>
          <w:highlight w:val="yellow"/>
          <w:lang w:val="en-GB"/>
        </w:rPr>
        <w:t xml:space="preserve"> </w:t>
      </w:r>
      <w:r w:rsidR="00B90E32" w:rsidRPr="00AB040F">
        <w:rPr>
          <w:bCs/>
          <w:sz w:val="18"/>
          <w:szCs w:val="18"/>
          <w:highlight w:val="yellow"/>
          <w:lang w:val="en-GB"/>
        </w:rPr>
        <w:t>(electrical and electronic equipment used for the normal operation of the ship or in the accommodation spaces, including all components, subassemblies and consumables, which are part of the equipment at the time of discarding, with the presence of material potentially hazardous to human health and/or the environment</w:t>
      </w:r>
      <w:r w:rsidR="00794081" w:rsidRPr="00AB040F">
        <w:rPr>
          <w:bCs/>
          <w:sz w:val="18"/>
          <w:szCs w:val="18"/>
          <w:highlight w:val="yellow"/>
          <w:lang w:val="en-GB"/>
        </w:rPr>
        <w:t>, e.g. electronic cards, gadgets, instruments, equipment, computers, printer cartridges, etc.</w:t>
      </w:r>
      <w:r w:rsidR="00B90E32" w:rsidRPr="00AB040F">
        <w:rPr>
          <w:bCs/>
          <w:sz w:val="18"/>
          <w:szCs w:val="18"/>
          <w:highlight w:val="yellow"/>
          <w:lang w:val="en-GB"/>
        </w:rPr>
        <w:t>)</w:t>
      </w:r>
      <w:r w:rsidRPr="00AB040F">
        <w:rPr>
          <w:b/>
          <w:bCs/>
          <w:sz w:val="20"/>
          <w:szCs w:val="20"/>
          <w:highlight w:val="yellow"/>
          <w:lang w:val="en-GB"/>
        </w:rPr>
        <w:t>:</w:t>
      </w:r>
    </w:p>
    <w:tbl>
      <w:tblPr>
        <w:tblStyle w:val="TableGrid"/>
        <w:tblW w:w="10348" w:type="dxa"/>
        <w:tblInd w:w="108" w:type="dxa"/>
        <w:tblLook w:val="04A0" w:firstRow="1" w:lastRow="0" w:firstColumn="1" w:lastColumn="0" w:noHBand="0" w:noVBand="1"/>
      </w:tblPr>
      <w:tblGrid>
        <w:gridCol w:w="3544"/>
        <w:gridCol w:w="3402"/>
        <w:gridCol w:w="3402"/>
      </w:tblGrid>
      <w:tr w:rsidR="002E5163" w:rsidRPr="00AB040F" w:rsidTr="002E5163">
        <w:tc>
          <w:tcPr>
            <w:tcW w:w="3544"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t>Location:</w:t>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t xml:space="preserve">Intended Use: </w:t>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t xml:space="preserve">Capacity: </w:t>
            </w:r>
          </w:p>
        </w:tc>
      </w:tr>
      <w:tr w:rsidR="002E5163" w:rsidRPr="00AB040F" w:rsidTr="002E5163">
        <w:tc>
          <w:tcPr>
            <w:tcW w:w="3544"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r>
      <w:tr w:rsidR="002E5163" w:rsidRPr="00AB040F" w:rsidTr="002E5163">
        <w:tc>
          <w:tcPr>
            <w:tcW w:w="3544"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r>
      <w:tr w:rsidR="002E5163" w:rsidRPr="00AB040F" w:rsidTr="002E5163">
        <w:tc>
          <w:tcPr>
            <w:tcW w:w="3544"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r>
      <w:tr w:rsidR="002E5163" w:rsidRPr="00AB040F" w:rsidTr="002E5163">
        <w:tc>
          <w:tcPr>
            <w:tcW w:w="3544"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r>
      <w:tr w:rsidR="002E5163" w:rsidRPr="00AB040F" w:rsidTr="002E5163">
        <w:tc>
          <w:tcPr>
            <w:tcW w:w="3544"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r>
      <w:tr w:rsidR="002E5163" w:rsidRPr="00AB040F" w:rsidTr="002E5163">
        <w:tc>
          <w:tcPr>
            <w:tcW w:w="3544"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r>
      <w:tr w:rsidR="002E5163" w:rsidRPr="00AB040F" w:rsidTr="002E5163">
        <w:tc>
          <w:tcPr>
            <w:tcW w:w="3544"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r>
      <w:tr w:rsidR="002E5163" w:rsidTr="002E5163">
        <w:tc>
          <w:tcPr>
            <w:tcW w:w="3544"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Pr="00AB040F" w:rsidRDefault="002E5163" w:rsidP="002E5163">
            <w:pPr>
              <w:pStyle w:val="BodyText"/>
              <w:jc w:val="both"/>
              <w:outlineLvl w:val="0"/>
              <w:rPr>
                <w:b/>
                <w:bCs/>
                <w:sz w:val="20"/>
                <w:szCs w:val="20"/>
                <w:highlight w:val="yellow"/>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c>
          <w:tcPr>
            <w:tcW w:w="3402" w:type="dxa"/>
          </w:tcPr>
          <w:p w:rsidR="002E5163" w:rsidRDefault="002E5163" w:rsidP="002E5163">
            <w:pPr>
              <w:pStyle w:val="BodyText"/>
              <w:jc w:val="both"/>
              <w:outlineLvl w:val="0"/>
              <w:rPr>
                <w:b/>
                <w:bCs/>
                <w:sz w:val="20"/>
                <w:szCs w:val="20"/>
                <w:lang w:val="en-GB"/>
              </w:rPr>
            </w:pPr>
            <w:r w:rsidRPr="00AB040F">
              <w:rPr>
                <w:b/>
                <w:bCs/>
                <w:sz w:val="20"/>
                <w:szCs w:val="20"/>
                <w:highlight w:val="yellow"/>
                <w:lang w:val="en-GB"/>
              </w:rPr>
              <w:fldChar w:fldCharType="begin">
                <w:ffData>
                  <w:name w:val="Text1"/>
                  <w:enabled/>
                  <w:calcOnExit w:val="0"/>
                  <w:textInput/>
                </w:ffData>
              </w:fldChar>
            </w:r>
            <w:r w:rsidRPr="00AB040F">
              <w:rPr>
                <w:b/>
                <w:bCs/>
                <w:sz w:val="20"/>
                <w:szCs w:val="20"/>
                <w:highlight w:val="yellow"/>
                <w:lang w:val="en-GB"/>
              </w:rPr>
              <w:instrText xml:space="preserve"> FORMTEXT </w:instrText>
            </w:r>
            <w:r w:rsidRPr="00AB040F">
              <w:rPr>
                <w:b/>
                <w:bCs/>
                <w:sz w:val="20"/>
                <w:szCs w:val="20"/>
                <w:highlight w:val="yellow"/>
                <w:lang w:val="en-GB"/>
              </w:rPr>
            </w:r>
            <w:r w:rsidRPr="00AB040F">
              <w:rPr>
                <w:b/>
                <w:bCs/>
                <w:sz w:val="20"/>
                <w:szCs w:val="20"/>
                <w:highlight w:val="yellow"/>
                <w:lang w:val="en-GB"/>
              </w:rPr>
              <w:fldChar w:fldCharType="separate"/>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noProof/>
                <w:sz w:val="20"/>
                <w:szCs w:val="20"/>
                <w:highlight w:val="yellow"/>
                <w:lang w:val="en-GB"/>
              </w:rPr>
              <w:t> </w:t>
            </w:r>
            <w:r w:rsidRPr="00AB040F">
              <w:rPr>
                <w:b/>
                <w:bCs/>
                <w:sz w:val="20"/>
                <w:szCs w:val="20"/>
                <w:highlight w:val="yellow"/>
                <w:lang w:val="en-GB"/>
              </w:rPr>
              <w:fldChar w:fldCharType="end"/>
            </w:r>
          </w:p>
        </w:tc>
      </w:tr>
    </w:tbl>
    <w:p w:rsidR="002E5163" w:rsidRDefault="002E5163" w:rsidP="0037765E">
      <w:pPr>
        <w:pStyle w:val="BodyText"/>
        <w:jc w:val="both"/>
        <w:rPr>
          <w:b/>
          <w:bCs/>
          <w:sz w:val="20"/>
          <w:szCs w:val="20"/>
          <w:lang w:val="en-GB"/>
        </w:rPr>
      </w:pPr>
    </w:p>
    <w:p w:rsidR="001A00FA" w:rsidRPr="001A00FA" w:rsidRDefault="001A00FA" w:rsidP="0037765E">
      <w:pPr>
        <w:pStyle w:val="BodyText"/>
        <w:jc w:val="both"/>
        <w:rPr>
          <w:b/>
          <w:bCs/>
          <w:sz w:val="20"/>
          <w:szCs w:val="20"/>
          <w:lang w:val="en-GB"/>
        </w:rPr>
      </w:pPr>
    </w:p>
    <w:p w:rsidR="00697DC5" w:rsidRDefault="00697DC5" w:rsidP="0037765E">
      <w:pPr>
        <w:pStyle w:val="BodyText"/>
        <w:jc w:val="both"/>
        <w:rPr>
          <w:b/>
          <w:bCs/>
          <w:sz w:val="20"/>
          <w:szCs w:val="20"/>
          <w:lang w:val="en-GB"/>
        </w:rPr>
      </w:pPr>
      <w:r w:rsidRPr="001A00FA">
        <w:rPr>
          <w:b/>
          <w:bCs/>
          <w:sz w:val="20"/>
          <w:szCs w:val="20"/>
          <w:lang w:val="en-GB"/>
        </w:rPr>
        <w:t>.</w:t>
      </w:r>
      <w:r>
        <w:rPr>
          <w:b/>
          <w:bCs/>
          <w:sz w:val="20"/>
          <w:szCs w:val="20"/>
          <w:lang w:val="en-GB"/>
        </w:rPr>
        <w:t xml:space="preserve">2 </w:t>
      </w:r>
      <w:proofErr w:type="gramStart"/>
      <w:r>
        <w:rPr>
          <w:b/>
          <w:bCs/>
          <w:sz w:val="20"/>
          <w:szCs w:val="20"/>
          <w:lang w:val="en-GB"/>
        </w:rPr>
        <w:t>describe</w:t>
      </w:r>
      <w:proofErr w:type="gramEnd"/>
      <w:r>
        <w:rPr>
          <w:b/>
          <w:bCs/>
          <w:sz w:val="20"/>
          <w:szCs w:val="20"/>
          <w:lang w:val="en-GB"/>
        </w:rPr>
        <w:t xml:space="preserve"> how garbage </w:t>
      </w:r>
      <w:r w:rsidR="009A0D0B">
        <w:rPr>
          <w:b/>
          <w:bCs/>
          <w:sz w:val="20"/>
          <w:szCs w:val="20"/>
          <w:lang w:val="en-GB"/>
        </w:rPr>
        <w:t xml:space="preserve">is to </w:t>
      </w:r>
      <w:r>
        <w:rPr>
          <w:b/>
          <w:bCs/>
          <w:sz w:val="20"/>
          <w:szCs w:val="20"/>
          <w:lang w:val="en-GB"/>
        </w:rPr>
        <w:t xml:space="preserve">be handled between storage stations and </w:t>
      </w:r>
      <w:r w:rsidR="009A0D0B">
        <w:rPr>
          <w:b/>
          <w:bCs/>
          <w:sz w:val="20"/>
          <w:szCs w:val="20"/>
          <w:lang w:val="en-GB"/>
        </w:rPr>
        <w:t xml:space="preserve">discharge </w:t>
      </w:r>
      <w:r>
        <w:rPr>
          <w:b/>
          <w:bCs/>
          <w:sz w:val="20"/>
          <w:szCs w:val="20"/>
          <w:lang w:val="en-GB"/>
        </w:rPr>
        <w:t>with</w:t>
      </w:r>
      <w:r w:rsidR="009A0D0B">
        <w:rPr>
          <w:b/>
          <w:bCs/>
          <w:sz w:val="20"/>
          <w:szCs w:val="20"/>
          <w:lang w:val="en-GB"/>
        </w:rPr>
        <w:t xml:space="preserve"> regard to </w:t>
      </w:r>
      <w:r>
        <w:rPr>
          <w:b/>
          <w:bCs/>
          <w:sz w:val="20"/>
          <w:szCs w:val="20"/>
          <w:lang w:val="en-GB"/>
        </w:rPr>
        <w:t>the following:</w:t>
      </w:r>
    </w:p>
    <w:p w:rsidR="00697DC5" w:rsidRDefault="00697DC5" w:rsidP="0037765E">
      <w:pPr>
        <w:pStyle w:val="BodyText"/>
        <w:jc w:val="both"/>
        <w:rPr>
          <w:b/>
          <w:bCs/>
          <w:sz w:val="20"/>
          <w:szCs w:val="20"/>
          <w:lang w:val="en-GB"/>
        </w:rPr>
      </w:pPr>
    </w:p>
    <w:p w:rsidR="00697DC5" w:rsidRDefault="00697DC5" w:rsidP="0037765E">
      <w:pPr>
        <w:pStyle w:val="BodyText"/>
        <w:jc w:val="both"/>
        <w:rPr>
          <w:b/>
          <w:bCs/>
          <w:sz w:val="20"/>
          <w:szCs w:val="20"/>
          <w:lang w:val="en-GB"/>
        </w:rPr>
      </w:pPr>
      <w:r>
        <w:rPr>
          <w:b/>
          <w:bCs/>
          <w:sz w:val="20"/>
          <w:szCs w:val="20"/>
          <w:lang w:val="en-GB"/>
        </w:rPr>
        <w:tab/>
        <w:t xml:space="preserve">.1 discharge to reception facilities, taking into account </w:t>
      </w:r>
      <w:r w:rsidR="009A0D0B">
        <w:rPr>
          <w:b/>
          <w:bCs/>
          <w:sz w:val="20"/>
          <w:szCs w:val="20"/>
          <w:lang w:val="en-GB"/>
        </w:rPr>
        <w:t>available</w:t>
      </w:r>
      <w:r>
        <w:rPr>
          <w:b/>
          <w:bCs/>
          <w:sz w:val="20"/>
          <w:szCs w:val="20"/>
          <w:lang w:val="en-GB"/>
        </w:rPr>
        <w:t xml:space="preserve"> recycling arrangements </w:t>
      </w:r>
    </w:p>
    <w:p w:rsidR="00697DC5" w:rsidRDefault="00697DC5" w:rsidP="0037765E">
      <w:pPr>
        <w:pStyle w:val="BodyText"/>
        <w:jc w:val="both"/>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Pr="00AB3E88">
        <w:rPr>
          <w:b/>
          <w:bCs/>
          <w:sz w:val="20"/>
          <w:szCs w:val="20"/>
          <w:lang w:val="en-GB"/>
        </w:rPr>
        <w:fldChar w:fldCharType="end"/>
      </w:r>
    </w:p>
    <w:p w:rsidR="00697DC5" w:rsidRDefault="00697DC5" w:rsidP="0037765E">
      <w:pPr>
        <w:pStyle w:val="BodyText"/>
        <w:jc w:val="both"/>
        <w:rPr>
          <w:b/>
          <w:bCs/>
          <w:sz w:val="20"/>
          <w:szCs w:val="20"/>
          <w:lang w:val="en-GB"/>
        </w:rPr>
      </w:pPr>
    </w:p>
    <w:p w:rsidR="00697DC5" w:rsidRDefault="00697DC5" w:rsidP="0037765E">
      <w:pPr>
        <w:pStyle w:val="BodyText"/>
        <w:jc w:val="both"/>
        <w:rPr>
          <w:b/>
          <w:bCs/>
          <w:sz w:val="20"/>
          <w:szCs w:val="20"/>
          <w:lang w:val="en-GB"/>
        </w:rPr>
      </w:pPr>
      <w:r>
        <w:rPr>
          <w:b/>
          <w:bCs/>
          <w:sz w:val="20"/>
          <w:szCs w:val="20"/>
          <w:lang w:val="en-GB"/>
        </w:rPr>
        <w:tab/>
        <w:t xml:space="preserve">.2 </w:t>
      </w:r>
      <w:r w:rsidR="009A0D0B">
        <w:rPr>
          <w:b/>
          <w:bCs/>
          <w:sz w:val="20"/>
          <w:szCs w:val="20"/>
          <w:lang w:val="en-GB"/>
        </w:rPr>
        <w:t>discharge into the sea in those limited situations where it is allowed</w:t>
      </w:r>
    </w:p>
    <w:p w:rsidR="00697DC5" w:rsidRDefault="00697DC5" w:rsidP="0037765E">
      <w:pPr>
        <w:pStyle w:val="BodyText"/>
        <w:jc w:val="both"/>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lastRenderedPageBreak/>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9A0D0B" w:rsidRDefault="009A0D0B" w:rsidP="0037765E">
      <w:pPr>
        <w:pStyle w:val="BodyText"/>
        <w:jc w:val="both"/>
        <w:rPr>
          <w:b/>
          <w:bCs/>
          <w:sz w:val="20"/>
          <w:szCs w:val="20"/>
          <w:lang w:val="en-GB"/>
        </w:rPr>
      </w:pPr>
    </w:p>
    <w:p w:rsidR="009A0D0B" w:rsidRDefault="009A0D0B" w:rsidP="0037765E">
      <w:pPr>
        <w:pStyle w:val="BodyText"/>
        <w:jc w:val="both"/>
        <w:rPr>
          <w:b/>
          <w:bCs/>
          <w:sz w:val="20"/>
          <w:szCs w:val="20"/>
          <w:lang w:val="en-GB"/>
        </w:rPr>
      </w:pPr>
    </w:p>
    <w:p w:rsidR="00697DC5" w:rsidRDefault="00697DC5" w:rsidP="0037765E">
      <w:pPr>
        <w:pStyle w:val="BodyText"/>
        <w:jc w:val="both"/>
        <w:rPr>
          <w:b/>
          <w:bCs/>
          <w:sz w:val="20"/>
          <w:szCs w:val="20"/>
          <w:lang w:val="en-GB"/>
        </w:rPr>
      </w:pPr>
      <w:r>
        <w:rPr>
          <w:b/>
          <w:bCs/>
          <w:sz w:val="20"/>
          <w:szCs w:val="20"/>
          <w:lang w:val="en-GB"/>
        </w:rPr>
        <w:t>.3 describe the training or education programmes to facilitate the storing of garbage</w:t>
      </w:r>
      <w:r w:rsidR="009A0D0B">
        <w:rPr>
          <w:b/>
          <w:bCs/>
          <w:sz w:val="20"/>
          <w:szCs w:val="20"/>
          <w:lang w:val="en-GB"/>
        </w:rPr>
        <w:t xml:space="preserve"> and options for reusing and recycling components of the waste </w:t>
      </w:r>
      <w:proofErr w:type="spellStart"/>
      <w:r w:rsidR="009A0D0B">
        <w:rPr>
          <w:b/>
          <w:bCs/>
          <w:sz w:val="20"/>
          <w:szCs w:val="20"/>
          <w:lang w:val="en-GB"/>
        </w:rPr>
        <w:t>srea</w:t>
      </w:r>
      <w:proofErr w:type="spellEnd"/>
    </w:p>
    <w:p w:rsidR="00697DC5" w:rsidRDefault="00697DC5" w:rsidP="0037765E">
      <w:pPr>
        <w:pStyle w:val="BodyText"/>
        <w:jc w:val="both"/>
        <w:rPr>
          <w:b/>
          <w:bCs/>
          <w:sz w:val="20"/>
          <w:szCs w:val="20"/>
          <w:lang w:val="en-GB"/>
        </w:rPr>
      </w:pPr>
    </w:p>
    <w:p w:rsidR="009A0D0B" w:rsidRDefault="00D510A0" w:rsidP="009A0D0B">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9A0D0B" w:rsidRDefault="00D510A0" w:rsidP="009A0D0B">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9A0D0B" w:rsidRDefault="00D510A0" w:rsidP="009A0D0B">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9A0D0B" w:rsidRDefault="00D510A0" w:rsidP="009A0D0B">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9A0D0B" w:rsidRDefault="00D510A0" w:rsidP="009A0D0B">
      <w:pPr>
        <w:pStyle w:val="BodyText"/>
        <w:ind w:left="284"/>
        <w:jc w:val="both"/>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697DC5" w:rsidRDefault="00697DC5" w:rsidP="0037765E">
      <w:pPr>
        <w:pStyle w:val="BodyText"/>
        <w:jc w:val="both"/>
        <w:rPr>
          <w:b/>
          <w:bCs/>
          <w:sz w:val="20"/>
          <w:szCs w:val="20"/>
          <w:lang w:val="en-GB"/>
        </w:rPr>
      </w:pPr>
    </w:p>
    <w:p w:rsidR="00697DC5" w:rsidRPr="00CD43E3" w:rsidRDefault="00697DC5" w:rsidP="0037765E">
      <w:pPr>
        <w:pStyle w:val="BodyText"/>
        <w:jc w:val="both"/>
        <w:outlineLvl w:val="0"/>
        <w:rPr>
          <w:bCs/>
          <w:i/>
          <w:sz w:val="20"/>
          <w:szCs w:val="20"/>
          <w:lang w:val="en-GB"/>
        </w:rPr>
      </w:pPr>
      <w:r w:rsidRPr="00CD43E3">
        <w:rPr>
          <w:bCs/>
          <w:i/>
          <w:sz w:val="20"/>
          <w:szCs w:val="20"/>
          <w:lang w:val="en-GB"/>
        </w:rPr>
        <w:t xml:space="preserve">(As per the Training Induction package </w:t>
      </w:r>
      <w:proofErr w:type="spellStart"/>
      <w:r w:rsidRPr="00CD43E3">
        <w:rPr>
          <w:bCs/>
          <w:i/>
          <w:sz w:val="20"/>
          <w:szCs w:val="20"/>
          <w:lang w:val="en-GB"/>
        </w:rPr>
        <w:t>onboard</w:t>
      </w:r>
      <w:proofErr w:type="spellEnd"/>
      <w:r w:rsidRPr="00CD43E3">
        <w:rPr>
          <w:bCs/>
          <w:i/>
          <w:sz w:val="20"/>
          <w:szCs w:val="20"/>
          <w:lang w:val="en-GB"/>
        </w:rPr>
        <w:t>, the Safety Familiarization</w:t>
      </w:r>
      <w:r>
        <w:rPr>
          <w:bCs/>
          <w:i/>
          <w:sz w:val="20"/>
          <w:szCs w:val="20"/>
          <w:lang w:val="en-GB"/>
        </w:rPr>
        <w:t xml:space="preserve"> Training,</w:t>
      </w:r>
      <w:r w:rsidRPr="00CD43E3">
        <w:rPr>
          <w:bCs/>
          <w:i/>
          <w:sz w:val="20"/>
          <w:szCs w:val="20"/>
          <w:lang w:val="en-GB"/>
        </w:rPr>
        <w:t xml:space="preserve"> the VOD box training materials in use</w:t>
      </w:r>
      <w:r>
        <w:rPr>
          <w:bCs/>
          <w:i/>
          <w:sz w:val="20"/>
          <w:szCs w:val="20"/>
          <w:lang w:val="en-GB"/>
        </w:rPr>
        <w:t xml:space="preserve"> and any ship specific training information</w:t>
      </w:r>
      <w:r w:rsidRPr="00CD43E3">
        <w:rPr>
          <w:bCs/>
          <w:i/>
          <w:sz w:val="20"/>
          <w:szCs w:val="20"/>
          <w:lang w:val="en-GB"/>
        </w:rPr>
        <w:t xml:space="preserve">) </w:t>
      </w:r>
    </w:p>
    <w:p w:rsidR="00697DC5" w:rsidRDefault="00697DC5" w:rsidP="0037765E">
      <w:pPr>
        <w:pStyle w:val="BodyText"/>
        <w:jc w:val="both"/>
        <w:rPr>
          <w:b/>
          <w:bCs/>
          <w:sz w:val="20"/>
          <w:szCs w:val="20"/>
          <w:lang w:val="en-GB"/>
        </w:rPr>
      </w:pPr>
    </w:p>
    <w:p w:rsidR="00697DC5" w:rsidRDefault="00697DC5" w:rsidP="0037765E">
      <w:pPr>
        <w:pStyle w:val="BodyText"/>
        <w:jc w:val="both"/>
        <w:rPr>
          <w:b/>
          <w:bCs/>
          <w:sz w:val="20"/>
          <w:szCs w:val="20"/>
          <w:lang w:val="en-GB"/>
        </w:rPr>
      </w:pPr>
    </w:p>
    <w:p w:rsidR="00697DC5" w:rsidRDefault="00697DC5" w:rsidP="0037765E">
      <w:pPr>
        <w:pStyle w:val="BodyText"/>
        <w:jc w:val="both"/>
        <w:rPr>
          <w:b/>
          <w:bCs/>
          <w:u w:val="single"/>
          <w:lang w:val="en-GB"/>
        </w:rPr>
      </w:pPr>
      <w:r w:rsidRPr="00CD43E3">
        <w:rPr>
          <w:b/>
          <w:bCs/>
          <w:u w:val="single"/>
          <w:lang w:val="en-GB"/>
        </w:rPr>
        <w:t>5.</w:t>
      </w:r>
      <w:r>
        <w:rPr>
          <w:b/>
          <w:bCs/>
          <w:u w:val="single"/>
          <w:lang w:val="en-GB"/>
        </w:rPr>
        <w:t>5</w:t>
      </w:r>
      <w:r w:rsidRPr="00CD43E3">
        <w:rPr>
          <w:b/>
          <w:bCs/>
          <w:u w:val="single"/>
          <w:lang w:val="en-GB"/>
        </w:rPr>
        <w:t xml:space="preserve"> Procedures for </w:t>
      </w:r>
      <w:r w:rsidR="009A0D0B">
        <w:rPr>
          <w:b/>
          <w:bCs/>
          <w:u w:val="single"/>
          <w:lang w:val="en-GB"/>
        </w:rPr>
        <w:t xml:space="preserve">discharging </w:t>
      </w:r>
      <w:r>
        <w:rPr>
          <w:b/>
          <w:bCs/>
          <w:u w:val="single"/>
          <w:lang w:val="en-GB"/>
        </w:rPr>
        <w:t>of</w:t>
      </w:r>
      <w:r w:rsidRPr="00CD43E3">
        <w:rPr>
          <w:b/>
          <w:bCs/>
          <w:u w:val="single"/>
          <w:lang w:val="en-GB"/>
        </w:rPr>
        <w:t xml:space="preserve"> garbage:</w:t>
      </w:r>
    </w:p>
    <w:p w:rsidR="00697DC5" w:rsidRDefault="00697DC5" w:rsidP="0037765E">
      <w:pPr>
        <w:pStyle w:val="BodyText"/>
        <w:jc w:val="both"/>
        <w:rPr>
          <w:b/>
          <w:bCs/>
          <w:u w:val="single"/>
          <w:lang w:val="en-GB"/>
        </w:rPr>
      </w:pPr>
    </w:p>
    <w:p w:rsidR="00B643B4" w:rsidRDefault="00697DC5">
      <w:pPr>
        <w:pStyle w:val="BodyText"/>
        <w:jc w:val="both"/>
        <w:rPr>
          <w:b/>
          <w:bCs/>
          <w:sz w:val="20"/>
          <w:szCs w:val="20"/>
          <w:lang w:val="en-GB"/>
        </w:rPr>
      </w:pPr>
      <w:r w:rsidRPr="007B73A9">
        <w:rPr>
          <w:b/>
          <w:bCs/>
          <w:sz w:val="20"/>
          <w:szCs w:val="20"/>
          <w:lang w:val="en-GB"/>
        </w:rPr>
        <w:t>The ship’s procedures</w:t>
      </w:r>
      <w:r w:rsidR="007B73A9">
        <w:rPr>
          <w:b/>
          <w:bCs/>
          <w:sz w:val="20"/>
          <w:szCs w:val="20"/>
          <w:lang w:val="en-GB"/>
        </w:rPr>
        <w:t xml:space="preserve"> shall</w:t>
      </w:r>
      <w:r w:rsidRPr="007B73A9">
        <w:rPr>
          <w:b/>
          <w:bCs/>
          <w:sz w:val="20"/>
          <w:szCs w:val="20"/>
          <w:lang w:val="en-GB"/>
        </w:rPr>
        <w:t xml:space="preserve"> foll</w:t>
      </w:r>
      <w:r w:rsidR="007B73A9" w:rsidRPr="007B73A9">
        <w:rPr>
          <w:b/>
          <w:bCs/>
          <w:sz w:val="20"/>
          <w:szCs w:val="20"/>
          <w:lang w:val="en-GB"/>
        </w:rPr>
        <w:t>o</w:t>
      </w:r>
      <w:r w:rsidRPr="007B73A9">
        <w:rPr>
          <w:b/>
          <w:bCs/>
          <w:sz w:val="20"/>
          <w:szCs w:val="20"/>
          <w:lang w:val="en-GB"/>
        </w:rPr>
        <w:t>w the requir</w:t>
      </w:r>
      <w:r w:rsidR="007B73A9" w:rsidRPr="007B73A9">
        <w:rPr>
          <w:b/>
          <w:bCs/>
          <w:sz w:val="20"/>
          <w:szCs w:val="20"/>
          <w:lang w:val="en-GB"/>
        </w:rPr>
        <w:t>e</w:t>
      </w:r>
      <w:r w:rsidRPr="007B73A9">
        <w:rPr>
          <w:b/>
          <w:bCs/>
          <w:sz w:val="20"/>
          <w:szCs w:val="20"/>
          <w:lang w:val="en-GB"/>
        </w:rPr>
        <w:t xml:space="preserve">ments of </w:t>
      </w:r>
      <w:r w:rsidR="00F34827">
        <w:rPr>
          <w:b/>
          <w:bCs/>
          <w:sz w:val="20"/>
          <w:szCs w:val="20"/>
          <w:lang w:val="en-GB"/>
        </w:rPr>
        <w:t>the Operational Manual</w:t>
      </w:r>
      <w:r w:rsidR="001235F5">
        <w:rPr>
          <w:b/>
          <w:bCs/>
          <w:sz w:val="20"/>
          <w:szCs w:val="20"/>
          <w:lang w:val="en-GB"/>
        </w:rPr>
        <w:t>(s)</w:t>
      </w:r>
      <w:r w:rsidR="00F34827">
        <w:rPr>
          <w:b/>
          <w:bCs/>
          <w:sz w:val="20"/>
          <w:szCs w:val="20"/>
          <w:lang w:val="en-GB"/>
        </w:rPr>
        <w:t xml:space="preserve"> in the chapter for</w:t>
      </w:r>
      <w:r w:rsidR="007B73A9" w:rsidRPr="007B73A9">
        <w:rPr>
          <w:b/>
          <w:bCs/>
          <w:sz w:val="20"/>
          <w:szCs w:val="20"/>
          <w:lang w:val="en-GB"/>
        </w:rPr>
        <w:t xml:space="preserve"> Environmental Protection</w:t>
      </w:r>
      <w:r w:rsidR="007B73A9">
        <w:rPr>
          <w:b/>
          <w:bCs/>
          <w:sz w:val="20"/>
          <w:szCs w:val="20"/>
          <w:lang w:val="en-GB"/>
        </w:rPr>
        <w:t xml:space="preserve">, and </w:t>
      </w:r>
      <w:r w:rsidR="007B73A9" w:rsidRPr="007B73A9">
        <w:rPr>
          <w:b/>
          <w:bCs/>
          <w:sz w:val="20"/>
          <w:szCs w:val="20"/>
          <w:lang w:val="en-GB"/>
        </w:rPr>
        <w:t xml:space="preserve"> form SAF77</w:t>
      </w:r>
      <w:r w:rsidR="00111C44">
        <w:rPr>
          <w:b/>
          <w:bCs/>
          <w:sz w:val="20"/>
          <w:szCs w:val="20"/>
          <w:lang w:val="en-GB"/>
        </w:rPr>
        <w:t xml:space="preserve"> </w:t>
      </w:r>
      <w:r w:rsidR="007B73A9">
        <w:rPr>
          <w:b/>
          <w:bCs/>
          <w:sz w:val="20"/>
          <w:szCs w:val="20"/>
          <w:lang w:val="en-GB"/>
        </w:rPr>
        <w:t xml:space="preserve">(Worldwide Environmental Cruising Standards) </w:t>
      </w:r>
      <w:r w:rsidR="007B73A9" w:rsidRPr="007B73A9">
        <w:rPr>
          <w:b/>
          <w:bCs/>
          <w:sz w:val="20"/>
          <w:szCs w:val="20"/>
          <w:lang w:val="en-GB"/>
        </w:rPr>
        <w:t xml:space="preserve"> </w:t>
      </w:r>
      <w:r w:rsidR="007B73A9">
        <w:rPr>
          <w:b/>
          <w:bCs/>
          <w:sz w:val="20"/>
          <w:szCs w:val="20"/>
          <w:lang w:val="en-GB"/>
        </w:rPr>
        <w:t xml:space="preserve">in order </w:t>
      </w:r>
      <w:r w:rsidR="007B73A9" w:rsidRPr="007B73A9">
        <w:rPr>
          <w:b/>
          <w:bCs/>
          <w:sz w:val="20"/>
          <w:szCs w:val="20"/>
          <w:lang w:val="en-GB"/>
        </w:rPr>
        <w:t xml:space="preserve">to ensure compliance with the requirements of </w:t>
      </w:r>
      <w:proofErr w:type="spellStart"/>
      <w:r w:rsidR="007B73A9" w:rsidRPr="007B73A9">
        <w:rPr>
          <w:b/>
          <w:bCs/>
          <w:sz w:val="20"/>
          <w:szCs w:val="20"/>
          <w:lang w:val="en-GB"/>
        </w:rPr>
        <w:t>Marpol</w:t>
      </w:r>
      <w:proofErr w:type="spellEnd"/>
      <w:r w:rsidR="007B73A9" w:rsidRPr="007B73A9">
        <w:rPr>
          <w:b/>
          <w:bCs/>
          <w:sz w:val="20"/>
          <w:szCs w:val="20"/>
          <w:lang w:val="en-GB"/>
        </w:rPr>
        <w:t xml:space="preserve"> Annex V as amended and </w:t>
      </w:r>
      <w:r w:rsidR="001235F5">
        <w:rPr>
          <w:b/>
          <w:bCs/>
          <w:sz w:val="20"/>
          <w:szCs w:val="20"/>
          <w:lang w:val="en-GB"/>
        </w:rPr>
        <w:t xml:space="preserve">with </w:t>
      </w:r>
      <w:r w:rsidR="007B73A9" w:rsidRPr="007B73A9">
        <w:rPr>
          <w:b/>
          <w:bCs/>
          <w:sz w:val="20"/>
          <w:szCs w:val="20"/>
          <w:lang w:val="en-GB"/>
        </w:rPr>
        <w:t>any other stricter requirements</w:t>
      </w:r>
      <w:r w:rsidR="007B73A9">
        <w:rPr>
          <w:b/>
          <w:bCs/>
          <w:sz w:val="20"/>
          <w:szCs w:val="20"/>
          <w:lang w:val="en-GB"/>
        </w:rPr>
        <w:t xml:space="preserve"> (</w:t>
      </w:r>
      <w:r w:rsidR="001235F5">
        <w:rPr>
          <w:b/>
          <w:bCs/>
          <w:sz w:val="20"/>
          <w:szCs w:val="20"/>
          <w:lang w:val="en-GB"/>
        </w:rPr>
        <w:t xml:space="preserve">e.g. </w:t>
      </w:r>
      <w:r w:rsidR="00C44000">
        <w:rPr>
          <w:b/>
          <w:bCs/>
          <w:sz w:val="20"/>
          <w:szCs w:val="20"/>
          <w:lang w:val="en-GB"/>
        </w:rPr>
        <w:t>Charter</w:t>
      </w:r>
      <w:r w:rsidR="00F34827">
        <w:rPr>
          <w:b/>
          <w:bCs/>
          <w:sz w:val="20"/>
          <w:szCs w:val="20"/>
          <w:lang w:val="en-GB"/>
        </w:rPr>
        <w:t>ers</w:t>
      </w:r>
      <w:r w:rsidR="00C44000">
        <w:rPr>
          <w:b/>
          <w:bCs/>
          <w:sz w:val="20"/>
          <w:szCs w:val="20"/>
          <w:lang w:val="en-GB"/>
        </w:rPr>
        <w:t xml:space="preserve"> requirements, </w:t>
      </w:r>
      <w:r w:rsidR="007B73A9">
        <w:rPr>
          <w:b/>
          <w:bCs/>
          <w:sz w:val="20"/>
          <w:szCs w:val="20"/>
          <w:lang w:val="en-GB"/>
        </w:rPr>
        <w:t>affiliation to Association Standards, Memorandums of Understandin</w:t>
      </w:r>
      <w:r w:rsidR="00905349">
        <w:rPr>
          <w:b/>
          <w:bCs/>
          <w:sz w:val="20"/>
          <w:szCs w:val="20"/>
          <w:lang w:val="en-GB"/>
        </w:rPr>
        <w:t>g</w:t>
      </w:r>
      <w:r w:rsidR="007B73A9">
        <w:rPr>
          <w:b/>
          <w:bCs/>
          <w:sz w:val="20"/>
          <w:szCs w:val="20"/>
          <w:lang w:val="en-GB"/>
        </w:rPr>
        <w:t xml:space="preserve">s, local legislation </w:t>
      </w:r>
      <w:proofErr w:type="spellStart"/>
      <w:r w:rsidR="007B73A9">
        <w:rPr>
          <w:b/>
          <w:bCs/>
          <w:sz w:val="20"/>
          <w:szCs w:val="20"/>
          <w:lang w:val="en-GB"/>
        </w:rPr>
        <w:t>etc</w:t>
      </w:r>
      <w:proofErr w:type="spellEnd"/>
      <w:r w:rsidR="007B73A9">
        <w:rPr>
          <w:b/>
          <w:bCs/>
          <w:sz w:val="20"/>
          <w:szCs w:val="20"/>
          <w:lang w:val="en-GB"/>
        </w:rPr>
        <w:t>)</w:t>
      </w:r>
      <w:r w:rsidR="007B73A9" w:rsidRPr="007B73A9">
        <w:rPr>
          <w:b/>
          <w:bCs/>
          <w:sz w:val="20"/>
          <w:szCs w:val="20"/>
          <w:lang w:val="en-GB"/>
        </w:rPr>
        <w:t>.</w:t>
      </w:r>
      <w:r w:rsidR="007B73A9">
        <w:rPr>
          <w:b/>
          <w:bCs/>
          <w:sz w:val="20"/>
          <w:szCs w:val="20"/>
          <w:lang w:val="en-GB"/>
        </w:rPr>
        <w:t xml:space="preserve"> </w:t>
      </w:r>
    </w:p>
    <w:p w:rsidR="007B73A9" w:rsidRDefault="007B73A9" w:rsidP="0037765E">
      <w:pPr>
        <w:pStyle w:val="BodyText"/>
        <w:jc w:val="both"/>
        <w:rPr>
          <w:b/>
          <w:bCs/>
          <w:sz w:val="20"/>
          <w:szCs w:val="20"/>
          <w:lang w:val="en-GB"/>
        </w:rPr>
      </w:pPr>
    </w:p>
    <w:p w:rsidR="00697DC5" w:rsidRDefault="007B73A9" w:rsidP="0037765E">
      <w:pPr>
        <w:pStyle w:val="BodyText"/>
        <w:jc w:val="both"/>
        <w:rPr>
          <w:b/>
          <w:bCs/>
          <w:sz w:val="20"/>
          <w:szCs w:val="20"/>
          <w:lang w:val="en-GB"/>
        </w:rPr>
      </w:pPr>
      <w:r>
        <w:rPr>
          <w:b/>
          <w:bCs/>
          <w:sz w:val="20"/>
          <w:szCs w:val="20"/>
          <w:lang w:val="en-GB"/>
        </w:rPr>
        <w:t>Every effort is to be made to verify local legislations with the Ship’s Agents</w:t>
      </w:r>
      <w:r w:rsidR="00034DA4">
        <w:rPr>
          <w:b/>
          <w:bCs/>
          <w:sz w:val="20"/>
          <w:szCs w:val="20"/>
          <w:lang w:val="en-GB"/>
        </w:rPr>
        <w:t xml:space="preserve"> and/or local Charterers repres</w:t>
      </w:r>
      <w:r w:rsidR="001235F5">
        <w:rPr>
          <w:b/>
          <w:bCs/>
          <w:sz w:val="20"/>
          <w:szCs w:val="20"/>
          <w:lang w:val="en-GB"/>
        </w:rPr>
        <w:t>e</w:t>
      </w:r>
      <w:r w:rsidR="00034DA4">
        <w:rPr>
          <w:b/>
          <w:bCs/>
          <w:sz w:val="20"/>
          <w:szCs w:val="20"/>
          <w:lang w:val="en-GB"/>
        </w:rPr>
        <w:t>n</w:t>
      </w:r>
      <w:r w:rsidR="001235F5">
        <w:rPr>
          <w:b/>
          <w:bCs/>
          <w:sz w:val="20"/>
          <w:szCs w:val="20"/>
          <w:lang w:val="en-GB"/>
        </w:rPr>
        <w:t>t</w:t>
      </w:r>
      <w:r w:rsidR="00034DA4">
        <w:rPr>
          <w:b/>
          <w:bCs/>
          <w:sz w:val="20"/>
          <w:szCs w:val="20"/>
          <w:lang w:val="en-GB"/>
        </w:rPr>
        <w:t>atives</w:t>
      </w:r>
      <w:r>
        <w:rPr>
          <w:b/>
          <w:bCs/>
          <w:sz w:val="20"/>
          <w:szCs w:val="20"/>
          <w:lang w:val="en-GB"/>
        </w:rPr>
        <w:t>.</w:t>
      </w:r>
    </w:p>
    <w:p w:rsidR="00195244" w:rsidRDefault="00195244" w:rsidP="00AB040F">
      <w:pPr>
        <w:pStyle w:val="BodyText"/>
        <w:rPr>
          <w:b/>
          <w:bCs/>
          <w:lang w:val="en-GB"/>
        </w:rPr>
      </w:pPr>
    </w:p>
    <w:p w:rsidR="00274338" w:rsidRPr="00AB040F" w:rsidRDefault="00195244" w:rsidP="00AB040F">
      <w:pPr>
        <w:pStyle w:val="BodyText"/>
        <w:rPr>
          <w:b/>
          <w:bCs/>
          <w:lang w:val="en-GB"/>
        </w:rPr>
        <w:sectPr w:rsidR="00274338" w:rsidRPr="00AB040F" w:rsidSect="005D6C15">
          <w:headerReference w:type="default" r:id="rId8"/>
          <w:footerReference w:type="default" r:id="rId9"/>
          <w:type w:val="oddPage"/>
          <w:pgSz w:w="11907" w:h="16840" w:code="9"/>
          <w:pgMar w:top="567" w:right="851" w:bottom="567" w:left="851" w:header="567" w:footer="567" w:gutter="0"/>
          <w:cols w:space="709"/>
        </w:sectPr>
      </w:pPr>
      <w:r w:rsidRPr="00AB040F">
        <w:rPr>
          <w:b/>
          <w:bCs/>
          <w:highlight w:val="yellow"/>
          <w:lang w:val="en-GB"/>
        </w:rPr>
        <w:t>Please follow the requirements in Appendix 2 “Summary of restrictions to the discharge of garbage into the sea”, which can be used as a Garbage Placard, along with a placard targeting passengers per Appendix 3 (in a language understood by passengers)</w:t>
      </w:r>
      <w:r>
        <w:rPr>
          <w:b/>
          <w:bCs/>
          <w:lang w:val="en-GB"/>
        </w:rPr>
        <w:t xml:space="preserve"> </w:t>
      </w:r>
    </w:p>
    <w:p w:rsidR="006836EE" w:rsidRDefault="00D510A0" w:rsidP="00AB040F">
      <w:pPr>
        <w:autoSpaceDE/>
        <w:autoSpaceDN/>
        <w:spacing w:line="276" w:lineRule="auto"/>
        <w:jc w:val="center"/>
        <w:rPr>
          <w:b/>
          <w:bCs/>
          <w:sz w:val="32"/>
          <w:szCs w:val="32"/>
          <w:lang w:val="en-GB"/>
        </w:rPr>
      </w:pPr>
      <w:r w:rsidRPr="00676CB6">
        <w:rPr>
          <w:b/>
          <w:bCs/>
          <w:sz w:val="32"/>
          <w:szCs w:val="32"/>
          <w:lang w:val="en-GB"/>
        </w:rPr>
        <w:lastRenderedPageBreak/>
        <w:t>APPENDIX</w:t>
      </w:r>
      <w:r w:rsidR="00794081">
        <w:rPr>
          <w:b/>
          <w:bCs/>
          <w:sz w:val="32"/>
          <w:szCs w:val="32"/>
          <w:lang w:val="en-GB"/>
        </w:rPr>
        <w:t xml:space="preserve"> </w:t>
      </w:r>
      <w:r w:rsidR="00794081" w:rsidRPr="00AB040F">
        <w:rPr>
          <w:b/>
          <w:bCs/>
          <w:sz w:val="32"/>
          <w:szCs w:val="32"/>
          <w:highlight w:val="yellow"/>
          <w:lang w:val="en-GB"/>
        </w:rPr>
        <w:t>1</w:t>
      </w:r>
      <w:r w:rsidR="006836EE">
        <w:rPr>
          <w:b/>
          <w:bCs/>
          <w:sz w:val="32"/>
          <w:szCs w:val="32"/>
          <w:lang w:val="en-GB"/>
        </w:rPr>
        <w:t xml:space="preserve"> </w:t>
      </w:r>
    </w:p>
    <w:p w:rsidR="00794081" w:rsidRPr="00676CB6" w:rsidRDefault="006836EE" w:rsidP="00AB040F">
      <w:pPr>
        <w:autoSpaceDE/>
        <w:autoSpaceDN/>
        <w:spacing w:line="276" w:lineRule="auto"/>
        <w:jc w:val="center"/>
        <w:rPr>
          <w:b/>
          <w:bCs/>
          <w:sz w:val="32"/>
          <w:szCs w:val="32"/>
          <w:lang w:val="en-GB"/>
        </w:rPr>
      </w:pPr>
      <w:r>
        <w:rPr>
          <w:b/>
          <w:bCs/>
          <w:sz w:val="32"/>
          <w:szCs w:val="32"/>
          <w:lang w:val="en-GB"/>
        </w:rPr>
        <w:t xml:space="preserve"> </w:t>
      </w:r>
      <w:r w:rsidR="00794081" w:rsidRPr="00AB040F">
        <w:rPr>
          <w:b/>
          <w:bCs/>
          <w:sz w:val="32"/>
          <w:szCs w:val="32"/>
          <w:highlight w:val="yellow"/>
          <w:lang w:val="en-GB"/>
        </w:rPr>
        <w:t>Options for shipboard handling and discharge of garbage</w:t>
      </w:r>
    </w:p>
    <w:p w:rsidR="00794081" w:rsidRDefault="006836EE" w:rsidP="00AB040F">
      <w:pPr>
        <w:autoSpaceDE/>
        <w:autoSpaceDN/>
        <w:spacing w:after="200" w:line="276" w:lineRule="auto"/>
        <w:jc w:val="center"/>
        <w:rPr>
          <w:b/>
          <w:bCs/>
          <w:lang w:val="en-GB"/>
        </w:rPr>
        <w:sectPr w:rsidR="00794081" w:rsidSect="00794081">
          <w:pgSz w:w="16840" w:h="11907" w:orient="landscape" w:code="9"/>
          <w:pgMar w:top="851" w:right="567" w:bottom="851" w:left="567" w:header="567" w:footer="567" w:gutter="0"/>
          <w:cols w:space="709"/>
          <w:docGrid w:linePitch="272"/>
        </w:sectPr>
      </w:pPr>
      <w:r w:rsidRPr="00AB040F">
        <w:rPr>
          <w:noProof/>
          <w:highlight w:val="yellow"/>
          <w:lang w:val="en-GB" w:eastAsia="en-GB"/>
        </w:rPr>
        <w:drawing>
          <wp:inline distT="0" distB="0" distL="0" distR="0" wp14:anchorId="0E3CD079" wp14:editId="4E166BCD">
            <wp:extent cx="8431619" cy="56093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431619" cy="5609369"/>
                    </a:xfrm>
                    <a:prstGeom prst="rect">
                      <a:avLst/>
                    </a:prstGeom>
                  </pic:spPr>
                </pic:pic>
              </a:graphicData>
            </a:graphic>
          </wp:inline>
        </w:drawing>
      </w:r>
    </w:p>
    <w:p w:rsidR="00B643B4" w:rsidDel="00195244" w:rsidRDefault="00D510A0" w:rsidP="00676CB6">
      <w:pPr>
        <w:pStyle w:val="BodyText"/>
        <w:jc w:val="center"/>
        <w:rPr>
          <w:del w:id="8" w:author="Author"/>
          <w:b/>
          <w:bCs/>
          <w:lang w:val="en-GB"/>
        </w:rPr>
      </w:pPr>
      <w:del w:id="9" w:author="Author">
        <w:r w:rsidRPr="00676CB6" w:rsidDel="00195244">
          <w:rPr>
            <w:b/>
            <w:bCs/>
            <w:lang w:val="en-GB"/>
          </w:rPr>
          <w:lastRenderedPageBreak/>
          <w:delText xml:space="preserve">SUMMARY OF </w:delText>
        </w:r>
        <w:r w:rsidR="00AB0255" w:rsidDel="00195244">
          <w:rPr>
            <w:b/>
            <w:bCs/>
            <w:lang w:val="en-GB"/>
          </w:rPr>
          <w:delText xml:space="preserve">MARPOL ANNEX V </w:delText>
        </w:r>
        <w:r w:rsidRPr="00676CB6" w:rsidDel="00195244">
          <w:rPr>
            <w:b/>
            <w:bCs/>
            <w:lang w:val="en-GB"/>
          </w:rPr>
          <w:delText>GARBAGE DIS</w:delText>
        </w:r>
        <w:r w:rsidR="00AB0255" w:rsidDel="00195244">
          <w:rPr>
            <w:b/>
            <w:bCs/>
            <w:lang w:val="en-GB"/>
          </w:rPr>
          <w:delText>POSAL</w:delText>
        </w:r>
        <w:r w:rsidRPr="00676CB6" w:rsidDel="00195244">
          <w:rPr>
            <w:b/>
            <w:bCs/>
            <w:lang w:val="en-GB"/>
          </w:rPr>
          <w:delText xml:space="preserve"> REGULATIONS</w:delText>
        </w:r>
        <w:r w:rsidR="00AB0255" w:rsidDel="00195244">
          <w:rPr>
            <w:b/>
            <w:bCs/>
            <w:lang w:val="en-GB"/>
          </w:rPr>
          <w:delText xml:space="preserve"> AT SEA</w:delText>
        </w:r>
      </w:del>
    </w:p>
    <w:p w:rsidR="00B643B4" w:rsidDel="00195244" w:rsidRDefault="00B643B4" w:rsidP="00676CB6">
      <w:pPr>
        <w:pStyle w:val="BodyText"/>
        <w:jc w:val="center"/>
        <w:rPr>
          <w:del w:id="10" w:author="Author"/>
          <w:b/>
          <w:bCs/>
          <w:lang w:val="en-GB"/>
        </w:rPr>
      </w:pPr>
    </w:p>
    <w:p w:rsidR="00B643B4" w:rsidDel="00195244" w:rsidRDefault="00D510A0" w:rsidP="00676CB6">
      <w:pPr>
        <w:pStyle w:val="BodyText"/>
        <w:rPr>
          <w:del w:id="11" w:author="Author"/>
          <w:bCs/>
          <w:lang w:val="en-GB"/>
        </w:rPr>
      </w:pPr>
      <w:del w:id="12" w:author="Author">
        <w:r w:rsidRPr="00676CB6" w:rsidDel="00195244">
          <w:rPr>
            <w:bCs/>
            <w:lang w:val="en-GB"/>
          </w:rPr>
          <w:delText>MARPOL Annex V prohibits disposal of garbage at sea except as listed in the table below and provided the ship is en route:</w:delText>
        </w:r>
      </w:del>
    </w:p>
    <w:p w:rsidR="00B643B4" w:rsidDel="00195244" w:rsidRDefault="00B643B4" w:rsidP="00676CB6">
      <w:pPr>
        <w:pStyle w:val="BodyText"/>
        <w:rPr>
          <w:del w:id="13" w:author="Author"/>
          <w:bCs/>
          <w:lang w:val="en-GB"/>
        </w:rPr>
      </w:pPr>
    </w:p>
    <w:tbl>
      <w:tblPr>
        <w:tblW w:w="9270" w:type="dxa"/>
        <w:tblInd w:w="392" w:type="dxa"/>
        <w:tblLook w:val="04A0" w:firstRow="1" w:lastRow="0" w:firstColumn="1" w:lastColumn="0" w:noHBand="0" w:noVBand="1"/>
      </w:tblPr>
      <w:tblGrid>
        <w:gridCol w:w="2700"/>
        <w:gridCol w:w="3150"/>
        <w:gridCol w:w="3420"/>
      </w:tblGrid>
      <w:tr w:rsidR="00AB0255" w:rsidRPr="003C5E3C" w:rsidDel="00195244" w:rsidTr="00676CB6">
        <w:trPr>
          <w:trHeight w:val="612"/>
          <w:del w:id="14" w:author="Author"/>
        </w:trPr>
        <w:tc>
          <w:tcPr>
            <w:tcW w:w="2700" w:type="dxa"/>
            <w:tcBorders>
              <w:top w:val="double" w:sz="6" w:space="0" w:color="auto"/>
              <w:left w:val="double" w:sz="6" w:space="0" w:color="auto"/>
              <w:bottom w:val="single" w:sz="4" w:space="0" w:color="auto"/>
              <w:right w:val="single" w:sz="4" w:space="0" w:color="auto"/>
            </w:tcBorders>
            <w:shd w:val="clear" w:color="auto" w:fill="auto"/>
            <w:noWrap/>
            <w:hideMark/>
          </w:tcPr>
          <w:p w:rsidR="00AB0255" w:rsidRPr="004613FF" w:rsidDel="00195244" w:rsidRDefault="00AB0255" w:rsidP="006E544D">
            <w:pPr>
              <w:ind w:firstLineChars="300" w:firstLine="714"/>
              <w:rPr>
                <w:del w:id="15" w:author="Author"/>
                <w:rFonts w:ascii="CG Times" w:hAnsi="CG Times"/>
                <w:b/>
                <w:spacing w:val="-3"/>
                <w:sz w:val="24"/>
                <w:lang w:val="en-GB"/>
              </w:rPr>
            </w:pPr>
            <w:del w:id="16" w:author="Author">
              <w:r w:rsidRPr="004613FF" w:rsidDel="00195244">
                <w:rPr>
                  <w:rFonts w:ascii="CG Times" w:hAnsi="CG Times"/>
                  <w:b/>
                  <w:spacing w:val="-3"/>
                  <w:sz w:val="24"/>
                  <w:lang w:val="en-GB"/>
                </w:rPr>
                <w:delText>Type of Garbage</w:delText>
              </w:r>
            </w:del>
          </w:p>
        </w:tc>
        <w:tc>
          <w:tcPr>
            <w:tcW w:w="3150" w:type="dxa"/>
            <w:tcBorders>
              <w:top w:val="double" w:sz="6" w:space="0" w:color="auto"/>
              <w:left w:val="nil"/>
              <w:bottom w:val="single" w:sz="4" w:space="0" w:color="auto"/>
              <w:right w:val="single" w:sz="4" w:space="0" w:color="auto"/>
            </w:tcBorders>
            <w:shd w:val="clear" w:color="auto" w:fill="auto"/>
            <w:noWrap/>
            <w:hideMark/>
          </w:tcPr>
          <w:p w:rsidR="00AB0255" w:rsidRPr="004613FF" w:rsidDel="00195244" w:rsidRDefault="00AB0255" w:rsidP="006E544D">
            <w:pPr>
              <w:jc w:val="both"/>
              <w:rPr>
                <w:del w:id="17" w:author="Author"/>
                <w:rFonts w:ascii="CG Times" w:hAnsi="CG Times"/>
                <w:b/>
                <w:spacing w:val="-3"/>
                <w:sz w:val="24"/>
                <w:lang w:val="en-GB"/>
              </w:rPr>
            </w:pPr>
            <w:del w:id="18" w:author="Author">
              <w:r w:rsidRPr="004613FF" w:rsidDel="00195244">
                <w:rPr>
                  <w:rFonts w:ascii="CG Times" w:hAnsi="CG Times"/>
                  <w:b/>
                  <w:spacing w:val="-3"/>
                  <w:sz w:val="24"/>
                  <w:lang w:val="en-GB"/>
                </w:rPr>
                <w:delText>All ships outside special areas</w:delText>
              </w:r>
            </w:del>
          </w:p>
        </w:tc>
        <w:tc>
          <w:tcPr>
            <w:tcW w:w="3420" w:type="dxa"/>
            <w:tcBorders>
              <w:top w:val="double" w:sz="6" w:space="0" w:color="auto"/>
              <w:left w:val="nil"/>
              <w:bottom w:val="single" w:sz="4" w:space="0" w:color="auto"/>
              <w:right w:val="double" w:sz="6" w:space="0" w:color="auto"/>
            </w:tcBorders>
            <w:shd w:val="clear" w:color="auto" w:fill="auto"/>
            <w:noWrap/>
            <w:hideMark/>
          </w:tcPr>
          <w:p w:rsidR="00AB0255" w:rsidRPr="004613FF" w:rsidDel="00195244" w:rsidRDefault="00AB0255" w:rsidP="006E544D">
            <w:pPr>
              <w:rPr>
                <w:del w:id="19" w:author="Author"/>
                <w:rFonts w:ascii="CG Times" w:hAnsi="CG Times"/>
                <w:b/>
                <w:spacing w:val="-3"/>
                <w:sz w:val="24"/>
                <w:lang w:val="en-GB"/>
              </w:rPr>
            </w:pPr>
            <w:del w:id="20" w:author="Author">
              <w:r w:rsidRPr="004613FF" w:rsidDel="00195244">
                <w:rPr>
                  <w:rFonts w:ascii="CG Times" w:hAnsi="CG Times"/>
                  <w:b/>
                  <w:spacing w:val="-3"/>
                  <w:sz w:val="24"/>
                  <w:lang w:val="en-GB"/>
                </w:rPr>
                <w:delText>All ships within special areas</w:delText>
              </w:r>
            </w:del>
          </w:p>
        </w:tc>
      </w:tr>
      <w:tr w:rsidR="00AB0255" w:rsidRPr="003C5E3C" w:rsidDel="00195244" w:rsidTr="00676CB6">
        <w:trPr>
          <w:trHeight w:val="570"/>
          <w:del w:id="21" w:author="Author"/>
        </w:trPr>
        <w:tc>
          <w:tcPr>
            <w:tcW w:w="2700" w:type="dxa"/>
            <w:tcBorders>
              <w:top w:val="nil"/>
              <w:left w:val="double" w:sz="6" w:space="0" w:color="auto"/>
              <w:bottom w:val="single" w:sz="4" w:space="0" w:color="auto"/>
              <w:right w:val="single" w:sz="4" w:space="0" w:color="auto"/>
            </w:tcBorders>
            <w:shd w:val="clear" w:color="auto" w:fill="auto"/>
            <w:hideMark/>
          </w:tcPr>
          <w:p w:rsidR="00AB0255" w:rsidRPr="004613FF" w:rsidDel="00195244" w:rsidRDefault="00AB0255" w:rsidP="006E544D">
            <w:pPr>
              <w:rPr>
                <w:del w:id="22" w:author="Author"/>
                <w:rFonts w:ascii="CG Times" w:hAnsi="CG Times"/>
                <w:spacing w:val="-3"/>
                <w:sz w:val="24"/>
                <w:lang w:val="en-GB"/>
              </w:rPr>
            </w:pPr>
            <w:del w:id="23" w:author="Author">
              <w:r w:rsidRPr="004613FF" w:rsidDel="00195244">
                <w:rPr>
                  <w:rFonts w:ascii="CG Times" w:hAnsi="CG Times"/>
                  <w:spacing w:val="-3"/>
                  <w:sz w:val="24"/>
                  <w:lang w:val="en-GB"/>
                </w:rPr>
                <w:delText>Food waste comminuted or ground</w:delText>
              </w:r>
            </w:del>
          </w:p>
        </w:tc>
        <w:tc>
          <w:tcPr>
            <w:tcW w:w="3150" w:type="dxa"/>
            <w:tcBorders>
              <w:top w:val="nil"/>
              <w:left w:val="nil"/>
              <w:bottom w:val="single" w:sz="4" w:space="0" w:color="auto"/>
              <w:right w:val="single" w:sz="4" w:space="0" w:color="auto"/>
            </w:tcBorders>
            <w:shd w:val="clear" w:color="auto" w:fill="auto"/>
            <w:hideMark/>
          </w:tcPr>
          <w:p w:rsidR="00AB0255" w:rsidRPr="004613FF" w:rsidDel="00195244" w:rsidRDefault="00AB0255" w:rsidP="006E544D">
            <w:pPr>
              <w:rPr>
                <w:del w:id="24" w:author="Author"/>
                <w:rFonts w:ascii="CG Times" w:hAnsi="CG Times"/>
                <w:spacing w:val="-3"/>
                <w:sz w:val="24"/>
                <w:lang w:val="en-GB"/>
              </w:rPr>
            </w:pPr>
            <w:del w:id="25" w:author="Author">
              <w:r w:rsidRPr="004613FF" w:rsidDel="00195244">
                <w:rPr>
                  <w:rFonts w:ascii="CG Times" w:hAnsi="CG Times"/>
                  <w:spacing w:val="-3"/>
                  <w:sz w:val="24"/>
                  <w:lang w:val="en-GB"/>
                </w:rPr>
                <w:delText xml:space="preserve">Discharge permitted </w:delText>
              </w:r>
              <w:r w:rsidDel="00195244">
                <w:rPr>
                  <w:spacing w:val="-3"/>
                </w:rPr>
                <w:delText xml:space="preserve">≥ </w:delText>
              </w:r>
              <w:r w:rsidRPr="004613FF" w:rsidDel="00195244">
                <w:rPr>
                  <w:rFonts w:ascii="CG Times" w:hAnsi="CG Times"/>
                  <w:spacing w:val="-3"/>
                  <w:sz w:val="24"/>
                  <w:lang w:val="en-GB"/>
                </w:rPr>
                <w:delText>3 nm from the nearest land, en route and as far as practicable</w:delText>
              </w:r>
            </w:del>
          </w:p>
        </w:tc>
        <w:tc>
          <w:tcPr>
            <w:tcW w:w="3420" w:type="dxa"/>
            <w:tcBorders>
              <w:top w:val="nil"/>
              <w:left w:val="nil"/>
              <w:bottom w:val="single" w:sz="4" w:space="0" w:color="auto"/>
              <w:right w:val="double" w:sz="6" w:space="0" w:color="auto"/>
            </w:tcBorders>
            <w:shd w:val="clear" w:color="auto" w:fill="auto"/>
            <w:hideMark/>
          </w:tcPr>
          <w:p w:rsidR="00AB0255" w:rsidRPr="004613FF" w:rsidDel="00195244" w:rsidRDefault="00AB0255" w:rsidP="006E544D">
            <w:pPr>
              <w:rPr>
                <w:del w:id="26" w:author="Author"/>
                <w:rFonts w:ascii="CG Times" w:hAnsi="CG Times"/>
                <w:spacing w:val="-3"/>
                <w:sz w:val="24"/>
                <w:lang w:val="en-GB"/>
              </w:rPr>
            </w:pPr>
            <w:del w:id="27" w:author="Author">
              <w:r w:rsidDel="00195244">
                <w:rPr>
                  <w:spacing w:val="-3"/>
                </w:rPr>
                <w:delText>Discharge permitted ≥</w:delText>
              </w:r>
              <w:r w:rsidRPr="004613FF" w:rsidDel="00195244">
                <w:rPr>
                  <w:rFonts w:ascii="CG Times" w:hAnsi="CG Times"/>
                  <w:spacing w:val="-3"/>
                  <w:sz w:val="24"/>
                  <w:lang w:val="en-GB"/>
                </w:rPr>
                <w:delText xml:space="preserve"> 12 nm from the nearest land, en route and as far as practicable</w:delText>
              </w:r>
              <w:r w:rsidDel="00195244">
                <w:rPr>
                  <w:spacing w:val="-3"/>
                </w:rPr>
                <w:delText>³</w:delText>
              </w:r>
            </w:del>
          </w:p>
        </w:tc>
      </w:tr>
      <w:tr w:rsidR="00AB0255" w:rsidRPr="003C5E3C" w:rsidDel="00195244" w:rsidTr="00676CB6">
        <w:trPr>
          <w:trHeight w:val="585"/>
          <w:del w:id="28" w:author="Author"/>
        </w:trPr>
        <w:tc>
          <w:tcPr>
            <w:tcW w:w="2700" w:type="dxa"/>
            <w:tcBorders>
              <w:top w:val="nil"/>
              <w:left w:val="double" w:sz="6" w:space="0" w:color="auto"/>
              <w:bottom w:val="single" w:sz="4" w:space="0" w:color="auto"/>
              <w:right w:val="single" w:sz="4" w:space="0" w:color="auto"/>
            </w:tcBorders>
            <w:shd w:val="clear" w:color="auto" w:fill="auto"/>
            <w:hideMark/>
          </w:tcPr>
          <w:p w:rsidR="00AB0255" w:rsidRPr="004613FF" w:rsidDel="00195244" w:rsidRDefault="00AB0255" w:rsidP="006E544D">
            <w:pPr>
              <w:rPr>
                <w:del w:id="29" w:author="Author"/>
                <w:rFonts w:ascii="CG Times" w:hAnsi="CG Times"/>
                <w:spacing w:val="-3"/>
                <w:sz w:val="24"/>
                <w:lang w:val="en-GB"/>
              </w:rPr>
            </w:pPr>
            <w:del w:id="30" w:author="Author">
              <w:r w:rsidRPr="004613FF" w:rsidDel="00195244">
                <w:rPr>
                  <w:rFonts w:ascii="CG Times" w:hAnsi="CG Times"/>
                  <w:spacing w:val="-3"/>
                  <w:sz w:val="24"/>
                  <w:lang w:val="en-GB"/>
                </w:rPr>
                <w:delText>Food waste not comminuted or ground</w:delText>
              </w:r>
            </w:del>
          </w:p>
        </w:tc>
        <w:tc>
          <w:tcPr>
            <w:tcW w:w="3150" w:type="dxa"/>
            <w:tcBorders>
              <w:top w:val="nil"/>
              <w:left w:val="nil"/>
              <w:bottom w:val="single" w:sz="4" w:space="0" w:color="auto"/>
              <w:right w:val="single" w:sz="4" w:space="0" w:color="auto"/>
            </w:tcBorders>
            <w:shd w:val="clear" w:color="auto" w:fill="auto"/>
            <w:hideMark/>
          </w:tcPr>
          <w:p w:rsidR="00AB0255" w:rsidRPr="004613FF" w:rsidDel="00195244" w:rsidRDefault="00AB0255" w:rsidP="006E544D">
            <w:pPr>
              <w:rPr>
                <w:del w:id="31" w:author="Author"/>
                <w:rFonts w:ascii="CG Times" w:hAnsi="CG Times"/>
                <w:spacing w:val="-3"/>
                <w:sz w:val="24"/>
                <w:lang w:val="en-GB"/>
              </w:rPr>
            </w:pPr>
            <w:del w:id="32" w:author="Author">
              <w:r w:rsidDel="00195244">
                <w:rPr>
                  <w:spacing w:val="-3"/>
                </w:rPr>
                <w:delText xml:space="preserve">Discharge permitted ≥ </w:delText>
              </w:r>
              <w:r w:rsidRPr="004613FF" w:rsidDel="00195244">
                <w:rPr>
                  <w:rFonts w:ascii="CG Times" w:hAnsi="CG Times"/>
                  <w:spacing w:val="-3"/>
                  <w:sz w:val="24"/>
                  <w:lang w:val="en-GB"/>
                </w:rPr>
                <w:delText>12 nm from the nearest land, en route and as far as practicable</w:delText>
              </w:r>
            </w:del>
          </w:p>
        </w:tc>
        <w:tc>
          <w:tcPr>
            <w:tcW w:w="3420" w:type="dxa"/>
            <w:tcBorders>
              <w:top w:val="nil"/>
              <w:left w:val="nil"/>
              <w:bottom w:val="single" w:sz="4" w:space="0" w:color="auto"/>
              <w:right w:val="double" w:sz="6" w:space="0" w:color="auto"/>
            </w:tcBorders>
            <w:shd w:val="clear" w:color="auto" w:fill="auto"/>
            <w:noWrap/>
            <w:hideMark/>
          </w:tcPr>
          <w:p w:rsidR="00AB0255" w:rsidRPr="004613FF" w:rsidDel="00195244" w:rsidRDefault="00AB0255" w:rsidP="006E544D">
            <w:pPr>
              <w:rPr>
                <w:del w:id="33" w:author="Author"/>
                <w:rFonts w:ascii="CG Times" w:hAnsi="CG Times"/>
                <w:spacing w:val="-3"/>
                <w:sz w:val="24"/>
                <w:lang w:val="en-GB"/>
              </w:rPr>
            </w:pPr>
            <w:del w:id="34" w:author="Author">
              <w:r w:rsidRPr="004613FF" w:rsidDel="00195244">
                <w:rPr>
                  <w:rFonts w:ascii="CG Times" w:hAnsi="CG Times"/>
                  <w:spacing w:val="-3"/>
                  <w:sz w:val="24"/>
                  <w:lang w:val="en-GB"/>
                </w:rPr>
                <w:delText>Discharge prohibited</w:delText>
              </w:r>
            </w:del>
          </w:p>
        </w:tc>
      </w:tr>
      <w:tr w:rsidR="00AB0255" w:rsidRPr="003C5E3C" w:rsidDel="00195244" w:rsidTr="00676CB6">
        <w:trPr>
          <w:trHeight w:val="360"/>
          <w:del w:id="35" w:author="Author"/>
        </w:trPr>
        <w:tc>
          <w:tcPr>
            <w:tcW w:w="2700" w:type="dxa"/>
            <w:tcBorders>
              <w:top w:val="nil"/>
              <w:left w:val="double" w:sz="6" w:space="0" w:color="auto"/>
              <w:bottom w:val="single" w:sz="4" w:space="0" w:color="auto"/>
              <w:right w:val="single" w:sz="4" w:space="0" w:color="auto"/>
            </w:tcBorders>
            <w:shd w:val="clear" w:color="auto" w:fill="auto"/>
            <w:hideMark/>
          </w:tcPr>
          <w:p w:rsidR="00AB0255" w:rsidRPr="004613FF" w:rsidDel="00195244" w:rsidRDefault="00AB0255" w:rsidP="006E544D">
            <w:pPr>
              <w:rPr>
                <w:del w:id="36" w:author="Author"/>
                <w:rFonts w:ascii="CG Times" w:hAnsi="CG Times"/>
                <w:spacing w:val="-3"/>
                <w:sz w:val="24"/>
                <w:lang w:val="en-GB"/>
              </w:rPr>
            </w:pPr>
            <w:del w:id="37" w:author="Author">
              <w:r w:rsidRPr="004613FF" w:rsidDel="00195244">
                <w:rPr>
                  <w:rFonts w:ascii="CG Times" w:hAnsi="CG Times"/>
                  <w:spacing w:val="-3"/>
                  <w:sz w:val="24"/>
                  <w:lang w:val="en-GB"/>
                </w:rPr>
                <w:delText>Cargo residues</w:delText>
              </w:r>
              <w:r w:rsidDel="00195244">
                <w:rPr>
                  <w:spacing w:val="-3"/>
                </w:rPr>
                <w:delText>¹</w:delText>
              </w:r>
              <w:r w:rsidRPr="004613FF" w:rsidDel="00195244">
                <w:rPr>
                  <w:rFonts w:ascii="CG Times" w:hAnsi="CG Times"/>
                  <w:spacing w:val="-3"/>
                  <w:sz w:val="24"/>
                  <w:lang w:val="en-GB"/>
                </w:rPr>
                <w:delText xml:space="preserve"> not contained in wash water</w:delText>
              </w:r>
            </w:del>
          </w:p>
        </w:tc>
        <w:tc>
          <w:tcPr>
            <w:tcW w:w="3150" w:type="dxa"/>
            <w:vMerge w:val="restart"/>
            <w:tcBorders>
              <w:top w:val="nil"/>
              <w:left w:val="single" w:sz="4" w:space="0" w:color="auto"/>
              <w:bottom w:val="single" w:sz="4" w:space="0" w:color="000000"/>
              <w:right w:val="single" w:sz="4" w:space="0" w:color="auto"/>
            </w:tcBorders>
            <w:shd w:val="clear" w:color="auto" w:fill="auto"/>
            <w:vAlign w:val="center"/>
            <w:hideMark/>
          </w:tcPr>
          <w:p w:rsidR="00AB0255" w:rsidRPr="004613FF" w:rsidDel="00195244" w:rsidRDefault="00AB0255" w:rsidP="006E544D">
            <w:pPr>
              <w:rPr>
                <w:del w:id="38" w:author="Author"/>
                <w:rFonts w:ascii="CG Times" w:hAnsi="CG Times"/>
                <w:spacing w:val="-3"/>
                <w:sz w:val="24"/>
                <w:lang w:val="en-GB"/>
              </w:rPr>
            </w:pPr>
            <w:del w:id="39" w:author="Author">
              <w:r w:rsidDel="00195244">
                <w:rPr>
                  <w:spacing w:val="-3"/>
                </w:rPr>
                <w:delText>Discharge permitted ≥</w:delText>
              </w:r>
              <w:r w:rsidRPr="004613FF" w:rsidDel="00195244">
                <w:rPr>
                  <w:rFonts w:ascii="CG Times" w:hAnsi="CG Times"/>
                  <w:spacing w:val="-3"/>
                  <w:sz w:val="24"/>
                  <w:lang w:val="en-GB"/>
                </w:rPr>
                <w:delText xml:space="preserve"> 12 nm from the nearest land, en route and as far as practicable</w:delText>
              </w:r>
            </w:del>
          </w:p>
        </w:tc>
        <w:tc>
          <w:tcPr>
            <w:tcW w:w="3420" w:type="dxa"/>
            <w:tcBorders>
              <w:top w:val="nil"/>
              <w:left w:val="nil"/>
              <w:bottom w:val="single" w:sz="4" w:space="0" w:color="auto"/>
              <w:right w:val="double" w:sz="6" w:space="0" w:color="auto"/>
            </w:tcBorders>
            <w:shd w:val="clear" w:color="auto" w:fill="auto"/>
            <w:noWrap/>
            <w:hideMark/>
          </w:tcPr>
          <w:p w:rsidR="00AB0255" w:rsidRPr="004613FF" w:rsidDel="00195244" w:rsidRDefault="00AB0255" w:rsidP="006E544D">
            <w:pPr>
              <w:rPr>
                <w:del w:id="40" w:author="Author"/>
                <w:rFonts w:ascii="CG Times" w:hAnsi="CG Times"/>
                <w:spacing w:val="-3"/>
                <w:sz w:val="24"/>
                <w:lang w:val="en-GB"/>
              </w:rPr>
            </w:pPr>
            <w:del w:id="41" w:author="Author">
              <w:r w:rsidRPr="004613FF" w:rsidDel="00195244">
                <w:rPr>
                  <w:rFonts w:ascii="CG Times" w:hAnsi="CG Times"/>
                  <w:spacing w:val="-3"/>
                  <w:sz w:val="24"/>
                  <w:lang w:val="en-GB"/>
                </w:rPr>
                <w:delText>Discharge prohibited</w:delText>
              </w:r>
            </w:del>
          </w:p>
        </w:tc>
      </w:tr>
      <w:tr w:rsidR="00AB0255" w:rsidRPr="003C5E3C" w:rsidDel="00195244" w:rsidTr="00676CB6">
        <w:trPr>
          <w:trHeight w:val="720"/>
          <w:del w:id="42" w:author="Author"/>
        </w:trPr>
        <w:tc>
          <w:tcPr>
            <w:tcW w:w="2700" w:type="dxa"/>
            <w:tcBorders>
              <w:top w:val="nil"/>
              <w:left w:val="double" w:sz="6" w:space="0" w:color="auto"/>
              <w:bottom w:val="single" w:sz="4" w:space="0" w:color="auto"/>
              <w:right w:val="single" w:sz="4" w:space="0" w:color="auto"/>
            </w:tcBorders>
            <w:shd w:val="clear" w:color="auto" w:fill="auto"/>
            <w:hideMark/>
          </w:tcPr>
          <w:p w:rsidR="00AB0255" w:rsidRPr="004613FF" w:rsidDel="00195244" w:rsidRDefault="00AB0255" w:rsidP="006E544D">
            <w:pPr>
              <w:rPr>
                <w:del w:id="43" w:author="Author"/>
                <w:rFonts w:ascii="CG Times" w:hAnsi="CG Times"/>
                <w:spacing w:val="-3"/>
                <w:sz w:val="24"/>
                <w:lang w:val="en-GB"/>
              </w:rPr>
            </w:pPr>
            <w:del w:id="44" w:author="Author">
              <w:r w:rsidRPr="004613FF" w:rsidDel="00195244">
                <w:rPr>
                  <w:rFonts w:ascii="CG Times" w:hAnsi="CG Times"/>
                  <w:spacing w:val="-3"/>
                  <w:sz w:val="24"/>
                  <w:lang w:val="en-GB"/>
                </w:rPr>
                <w:delText>Cargo residues</w:delText>
              </w:r>
              <w:r w:rsidDel="00195244">
                <w:rPr>
                  <w:spacing w:val="-3"/>
                </w:rPr>
                <w:delText>¹</w:delText>
              </w:r>
              <w:r w:rsidRPr="004613FF" w:rsidDel="00195244">
                <w:rPr>
                  <w:rFonts w:ascii="CG Times" w:hAnsi="CG Times"/>
                  <w:spacing w:val="-3"/>
                  <w:sz w:val="24"/>
                  <w:lang w:val="en-GB"/>
                </w:rPr>
                <w:delText xml:space="preserve"> contained in wash water</w:delText>
              </w:r>
            </w:del>
          </w:p>
        </w:tc>
        <w:tc>
          <w:tcPr>
            <w:tcW w:w="3150" w:type="dxa"/>
            <w:vMerge/>
            <w:tcBorders>
              <w:top w:val="nil"/>
              <w:left w:val="single" w:sz="4" w:space="0" w:color="auto"/>
              <w:bottom w:val="single" w:sz="4" w:space="0" w:color="000000"/>
              <w:right w:val="single" w:sz="4" w:space="0" w:color="auto"/>
            </w:tcBorders>
            <w:vAlign w:val="center"/>
            <w:hideMark/>
          </w:tcPr>
          <w:p w:rsidR="00AB0255" w:rsidRPr="004613FF" w:rsidDel="00195244" w:rsidRDefault="00AB0255" w:rsidP="006E544D">
            <w:pPr>
              <w:rPr>
                <w:del w:id="45" w:author="Author"/>
                <w:rFonts w:ascii="CG Times" w:hAnsi="CG Times"/>
                <w:spacing w:val="-3"/>
                <w:sz w:val="24"/>
                <w:lang w:val="en-GB"/>
              </w:rPr>
            </w:pPr>
          </w:p>
        </w:tc>
        <w:tc>
          <w:tcPr>
            <w:tcW w:w="3420" w:type="dxa"/>
            <w:tcBorders>
              <w:top w:val="nil"/>
              <w:left w:val="nil"/>
              <w:bottom w:val="single" w:sz="4" w:space="0" w:color="auto"/>
              <w:right w:val="double" w:sz="6" w:space="0" w:color="auto"/>
            </w:tcBorders>
            <w:shd w:val="clear" w:color="auto" w:fill="auto"/>
            <w:hideMark/>
          </w:tcPr>
          <w:p w:rsidR="00AB0255" w:rsidRPr="004613FF" w:rsidDel="00195244" w:rsidRDefault="00AB0255" w:rsidP="006E544D">
            <w:pPr>
              <w:rPr>
                <w:del w:id="46" w:author="Author"/>
                <w:rFonts w:ascii="CG Times" w:hAnsi="CG Times"/>
                <w:spacing w:val="-3"/>
                <w:sz w:val="24"/>
                <w:lang w:val="en-GB"/>
              </w:rPr>
            </w:pPr>
            <w:del w:id="47" w:author="Author">
              <w:r w:rsidRPr="004613FF" w:rsidDel="00195244">
                <w:rPr>
                  <w:rFonts w:ascii="CG Times" w:hAnsi="CG Times"/>
                  <w:spacing w:val="-3"/>
                  <w:sz w:val="24"/>
                  <w:lang w:val="en-GB"/>
                </w:rPr>
                <w:delText xml:space="preserve">Discharge permitted </w:delText>
              </w:r>
              <w:r w:rsidDel="00195244">
                <w:rPr>
                  <w:spacing w:val="-3"/>
                </w:rPr>
                <w:delText>≥</w:delText>
              </w:r>
              <w:r w:rsidRPr="004613FF" w:rsidDel="00195244">
                <w:rPr>
                  <w:rFonts w:ascii="CG Times" w:hAnsi="CG Times"/>
                  <w:spacing w:val="-3"/>
                  <w:sz w:val="24"/>
                  <w:lang w:val="en-GB"/>
                </w:rPr>
                <w:delText xml:space="preserve"> 12 nm from the nearest land, en route, and as far as practicable and subject to two additional conditions</w:delText>
              </w:r>
              <w:r w:rsidDel="00195244">
                <w:rPr>
                  <w:spacing w:val="-3"/>
                </w:rPr>
                <w:delText>²</w:delText>
              </w:r>
            </w:del>
          </w:p>
        </w:tc>
      </w:tr>
      <w:tr w:rsidR="00AB0255" w:rsidRPr="003C5E3C" w:rsidDel="00195244" w:rsidTr="00676CB6">
        <w:trPr>
          <w:trHeight w:val="720"/>
          <w:del w:id="48" w:author="Author"/>
        </w:trPr>
        <w:tc>
          <w:tcPr>
            <w:tcW w:w="2700" w:type="dxa"/>
            <w:tcBorders>
              <w:top w:val="nil"/>
              <w:left w:val="double" w:sz="6" w:space="0" w:color="auto"/>
              <w:bottom w:val="single" w:sz="4" w:space="0" w:color="auto"/>
              <w:right w:val="single" w:sz="4" w:space="0" w:color="auto"/>
            </w:tcBorders>
            <w:shd w:val="clear" w:color="auto" w:fill="auto"/>
            <w:hideMark/>
          </w:tcPr>
          <w:p w:rsidR="00AB0255" w:rsidRPr="004613FF" w:rsidDel="00195244" w:rsidRDefault="00AB0255" w:rsidP="006E544D">
            <w:pPr>
              <w:rPr>
                <w:del w:id="49" w:author="Author"/>
                <w:rFonts w:ascii="CG Times" w:hAnsi="CG Times"/>
                <w:spacing w:val="-3"/>
                <w:sz w:val="24"/>
                <w:lang w:val="en-GB"/>
              </w:rPr>
            </w:pPr>
            <w:del w:id="50" w:author="Author">
              <w:r w:rsidRPr="004613FF" w:rsidDel="00195244">
                <w:rPr>
                  <w:rFonts w:ascii="CG Times" w:hAnsi="CG Times"/>
                  <w:spacing w:val="-3"/>
                  <w:sz w:val="24"/>
                  <w:lang w:val="en-GB"/>
                </w:rPr>
                <w:delText>Cleaning agents and additives</w:delText>
              </w:r>
              <w:r w:rsidDel="00195244">
                <w:rPr>
                  <w:spacing w:val="-3"/>
                </w:rPr>
                <w:delText>¹</w:delText>
              </w:r>
              <w:r w:rsidRPr="004613FF" w:rsidDel="00195244">
                <w:rPr>
                  <w:rFonts w:ascii="CG Times" w:hAnsi="CG Times"/>
                  <w:spacing w:val="-3"/>
                  <w:sz w:val="24"/>
                  <w:lang w:val="en-GB"/>
                </w:rPr>
                <w:delText xml:space="preserve"> contained in cargo hold wash water</w:delText>
              </w:r>
            </w:del>
          </w:p>
        </w:tc>
        <w:tc>
          <w:tcPr>
            <w:tcW w:w="315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B0255" w:rsidRPr="004613FF" w:rsidDel="00195244" w:rsidRDefault="00AB0255" w:rsidP="006E544D">
            <w:pPr>
              <w:rPr>
                <w:del w:id="51" w:author="Author"/>
                <w:rFonts w:ascii="CG Times" w:hAnsi="CG Times"/>
                <w:spacing w:val="-3"/>
                <w:sz w:val="24"/>
                <w:lang w:val="en-GB"/>
              </w:rPr>
            </w:pPr>
            <w:del w:id="52" w:author="Author">
              <w:r w:rsidRPr="004613FF" w:rsidDel="00195244">
                <w:rPr>
                  <w:rFonts w:ascii="CG Times" w:hAnsi="CG Times"/>
                  <w:spacing w:val="-3"/>
                  <w:sz w:val="24"/>
                  <w:lang w:val="en-GB"/>
                </w:rPr>
                <w:delText>Discharge permitted</w:delText>
              </w:r>
            </w:del>
          </w:p>
        </w:tc>
        <w:tc>
          <w:tcPr>
            <w:tcW w:w="3420" w:type="dxa"/>
            <w:tcBorders>
              <w:top w:val="nil"/>
              <w:left w:val="nil"/>
              <w:bottom w:val="single" w:sz="4" w:space="0" w:color="auto"/>
              <w:right w:val="double" w:sz="6" w:space="0" w:color="auto"/>
            </w:tcBorders>
            <w:shd w:val="clear" w:color="auto" w:fill="auto"/>
            <w:hideMark/>
          </w:tcPr>
          <w:p w:rsidR="00AB0255" w:rsidRPr="004613FF" w:rsidDel="00195244" w:rsidRDefault="00AB0255" w:rsidP="006E544D">
            <w:pPr>
              <w:rPr>
                <w:del w:id="53" w:author="Author"/>
                <w:rFonts w:ascii="CG Times" w:hAnsi="CG Times"/>
                <w:spacing w:val="-3"/>
                <w:sz w:val="24"/>
                <w:lang w:val="en-GB"/>
              </w:rPr>
            </w:pPr>
            <w:del w:id="54" w:author="Author">
              <w:r w:rsidDel="00195244">
                <w:rPr>
                  <w:spacing w:val="-3"/>
                </w:rPr>
                <w:delText>Discharge permitted ≥</w:delText>
              </w:r>
              <w:r w:rsidRPr="004613FF" w:rsidDel="00195244">
                <w:rPr>
                  <w:rFonts w:ascii="CG Times" w:hAnsi="CG Times"/>
                  <w:spacing w:val="-3"/>
                  <w:sz w:val="24"/>
                  <w:lang w:val="en-GB"/>
                </w:rPr>
                <w:delText xml:space="preserve"> 12 nm from the nearest land, en route, as far as practicable and subject to two additional conditions</w:delText>
              </w:r>
              <w:r w:rsidDel="00195244">
                <w:rPr>
                  <w:spacing w:val="-3"/>
                </w:rPr>
                <w:delText>²</w:delText>
              </w:r>
            </w:del>
          </w:p>
        </w:tc>
      </w:tr>
      <w:tr w:rsidR="00AB0255" w:rsidRPr="003C5E3C" w:rsidDel="00195244" w:rsidTr="00676CB6">
        <w:trPr>
          <w:trHeight w:val="540"/>
          <w:del w:id="55" w:author="Author"/>
        </w:trPr>
        <w:tc>
          <w:tcPr>
            <w:tcW w:w="2700" w:type="dxa"/>
            <w:tcBorders>
              <w:top w:val="nil"/>
              <w:left w:val="double" w:sz="6" w:space="0" w:color="auto"/>
              <w:bottom w:val="single" w:sz="4" w:space="0" w:color="auto"/>
              <w:right w:val="single" w:sz="4" w:space="0" w:color="auto"/>
            </w:tcBorders>
            <w:shd w:val="clear" w:color="auto" w:fill="auto"/>
            <w:hideMark/>
          </w:tcPr>
          <w:p w:rsidR="00AB0255" w:rsidRPr="004613FF" w:rsidDel="00195244" w:rsidRDefault="00AB0255" w:rsidP="006E544D">
            <w:pPr>
              <w:rPr>
                <w:del w:id="56" w:author="Author"/>
                <w:rFonts w:ascii="CG Times" w:hAnsi="CG Times"/>
                <w:spacing w:val="-3"/>
                <w:sz w:val="24"/>
                <w:lang w:val="en-GB"/>
              </w:rPr>
            </w:pPr>
            <w:del w:id="57" w:author="Author">
              <w:r w:rsidRPr="004613FF" w:rsidDel="00195244">
                <w:rPr>
                  <w:rFonts w:ascii="CG Times" w:hAnsi="CG Times"/>
                  <w:spacing w:val="-3"/>
                  <w:sz w:val="24"/>
                  <w:lang w:val="en-GB"/>
                </w:rPr>
                <w:delText>Cleaning agents and additives</w:delText>
              </w:r>
              <w:r w:rsidDel="00195244">
                <w:rPr>
                  <w:spacing w:val="-3"/>
                </w:rPr>
                <w:delText>¹</w:delText>
              </w:r>
              <w:r w:rsidRPr="004613FF" w:rsidDel="00195244">
                <w:rPr>
                  <w:rFonts w:ascii="CG Times" w:hAnsi="CG Times"/>
                  <w:spacing w:val="-3"/>
                  <w:sz w:val="24"/>
                  <w:lang w:val="en-GB"/>
                </w:rPr>
                <w:delText xml:space="preserve"> in deck and external surfaces wash water</w:delText>
              </w:r>
            </w:del>
          </w:p>
        </w:tc>
        <w:tc>
          <w:tcPr>
            <w:tcW w:w="3150" w:type="dxa"/>
            <w:vMerge/>
            <w:tcBorders>
              <w:top w:val="nil"/>
              <w:left w:val="single" w:sz="4" w:space="0" w:color="auto"/>
              <w:bottom w:val="single" w:sz="4" w:space="0" w:color="000000"/>
              <w:right w:val="single" w:sz="4" w:space="0" w:color="auto"/>
            </w:tcBorders>
            <w:vAlign w:val="center"/>
            <w:hideMark/>
          </w:tcPr>
          <w:p w:rsidR="00AB0255" w:rsidRPr="004613FF" w:rsidDel="00195244" w:rsidRDefault="00AB0255" w:rsidP="006E544D">
            <w:pPr>
              <w:rPr>
                <w:del w:id="58" w:author="Author"/>
                <w:rFonts w:ascii="CG Times" w:hAnsi="CG Times"/>
                <w:spacing w:val="-3"/>
                <w:sz w:val="24"/>
                <w:lang w:val="en-GB"/>
              </w:rPr>
            </w:pPr>
          </w:p>
        </w:tc>
        <w:tc>
          <w:tcPr>
            <w:tcW w:w="3420" w:type="dxa"/>
            <w:tcBorders>
              <w:top w:val="nil"/>
              <w:left w:val="nil"/>
              <w:bottom w:val="single" w:sz="4" w:space="0" w:color="auto"/>
              <w:right w:val="double" w:sz="6" w:space="0" w:color="auto"/>
            </w:tcBorders>
            <w:shd w:val="clear" w:color="auto" w:fill="auto"/>
            <w:noWrap/>
            <w:hideMark/>
          </w:tcPr>
          <w:p w:rsidR="00AB0255" w:rsidRPr="004613FF" w:rsidDel="00195244" w:rsidRDefault="00AB0255" w:rsidP="006E544D">
            <w:pPr>
              <w:rPr>
                <w:del w:id="59" w:author="Author"/>
                <w:rFonts w:ascii="CG Times" w:hAnsi="CG Times"/>
                <w:spacing w:val="-3"/>
                <w:sz w:val="24"/>
                <w:lang w:val="en-GB"/>
              </w:rPr>
            </w:pPr>
            <w:del w:id="60" w:author="Author">
              <w:r w:rsidRPr="004613FF" w:rsidDel="00195244">
                <w:rPr>
                  <w:rFonts w:ascii="CG Times" w:hAnsi="CG Times"/>
                  <w:spacing w:val="-3"/>
                  <w:sz w:val="24"/>
                  <w:lang w:val="en-GB"/>
                </w:rPr>
                <w:delText>Discharge permitted</w:delText>
              </w:r>
            </w:del>
          </w:p>
        </w:tc>
      </w:tr>
      <w:tr w:rsidR="00AB0255" w:rsidRPr="003C5E3C" w:rsidDel="00195244" w:rsidTr="00676CB6">
        <w:trPr>
          <w:trHeight w:val="1260"/>
          <w:del w:id="61" w:author="Author"/>
        </w:trPr>
        <w:tc>
          <w:tcPr>
            <w:tcW w:w="2700" w:type="dxa"/>
            <w:tcBorders>
              <w:top w:val="nil"/>
              <w:left w:val="double" w:sz="6" w:space="0" w:color="auto"/>
              <w:bottom w:val="single" w:sz="4" w:space="0" w:color="auto"/>
              <w:right w:val="single" w:sz="4" w:space="0" w:color="auto"/>
            </w:tcBorders>
            <w:shd w:val="clear" w:color="auto" w:fill="auto"/>
            <w:hideMark/>
          </w:tcPr>
          <w:p w:rsidR="00AB0255" w:rsidRPr="004613FF" w:rsidDel="00195244" w:rsidRDefault="00AB0255" w:rsidP="006E544D">
            <w:pPr>
              <w:rPr>
                <w:del w:id="62" w:author="Author"/>
                <w:rFonts w:ascii="CG Times" w:hAnsi="CG Times"/>
                <w:spacing w:val="-3"/>
                <w:sz w:val="24"/>
                <w:lang w:val="en-GB"/>
              </w:rPr>
            </w:pPr>
            <w:del w:id="63" w:author="Author">
              <w:r w:rsidRPr="004613FF" w:rsidDel="00195244">
                <w:rPr>
                  <w:rFonts w:ascii="CG Times" w:hAnsi="CG Times"/>
                  <w:spacing w:val="-3"/>
                  <w:sz w:val="24"/>
                  <w:lang w:val="en-GB"/>
                </w:rPr>
                <w:delText>All other garbage including plastics, synthetic ropes, fishing gear, plastic garbage bags, incinerator ashes, clinkers, cooking oil, floating dunnage, lining and packing materials, paper, rags, glass, metal, bottles, crockery and similar refuse</w:delText>
              </w:r>
            </w:del>
          </w:p>
        </w:tc>
        <w:tc>
          <w:tcPr>
            <w:tcW w:w="3150" w:type="dxa"/>
            <w:tcBorders>
              <w:top w:val="nil"/>
              <w:left w:val="nil"/>
              <w:bottom w:val="single" w:sz="4" w:space="0" w:color="auto"/>
              <w:right w:val="single" w:sz="4" w:space="0" w:color="auto"/>
            </w:tcBorders>
            <w:shd w:val="clear" w:color="auto" w:fill="auto"/>
            <w:noWrap/>
            <w:hideMark/>
          </w:tcPr>
          <w:p w:rsidR="00AB0255" w:rsidRPr="004613FF" w:rsidDel="00195244" w:rsidRDefault="00AB0255" w:rsidP="006E544D">
            <w:pPr>
              <w:rPr>
                <w:del w:id="64" w:author="Author"/>
                <w:rFonts w:ascii="CG Times" w:hAnsi="CG Times"/>
                <w:spacing w:val="-3"/>
                <w:sz w:val="24"/>
                <w:lang w:val="en-GB"/>
              </w:rPr>
            </w:pPr>
            <w:del w:id="65" w:author="Author">
              <w:r w:rsidRPr="004613FF" w:rsidDel="00195244">
                <w:rPr>
                  <w:rFonts w:ascii="CG Times" w:hAnsi="CG Times"/>
                  <w:spacing w:val="-3"/>
                  <w:sz w:val="24"/>
                  <w:lang w:val="en-GB"/>
                </w:rPr>
                <w:delText>Discharge prohibited</w:delText>
              </w:r>
            </w:del>
          </w:p>
        </w:tc>
        <w:tc>
          <w:tcPr>
            <w:tcW w:w="3420" w:type="dxa"/>
            <w:tcBorders>
              <w:top w:val="nil"/>
              <w:left w:val="nil"/>
              <w:bottom w:val="single" w:sz="4" w:space="0" w:color="auto"/>
              <w:right w:val="double" w:sz="6" w:space="0" w:color="auto"/>
            </w:tcBorders>
            <w:shd w:val="clear" w:color="auto" w:fill="auto"/>
            <w:noWrap/>
            <w:hideMark/>
          </w:tcPr>
          <w:p w:rsidR="00AB0255" w:rsidRPr="004613FF" w:rsidDel="00195244" w:rsidRDefault="00AB0255" w:rsidP="006E544D">
            <w:pPr>
              <w:rPr>
                <w:del w:id="66" w:author="Author"/>
                <w:rFonts w:ascii="CG Times" w:hAnsi="CG Times"/>
                <w:spacing w:val="-3"/>
                <w:sz w:val="24"/>
                <w:lang w:val="en-GB"/>
              </w:rPr>
            </w:pPr>
            <w:del w:id="67" w:author="Author">
              <w:r w:rsidRPr="004613FF" w:rsidDel="00195244">
                <w:rPr>
                  <w:rFonts w:ascii="CG Times" w:hAnsi="CG Times"/>
                  <w:spacing w:val="-3"/>
                  <w:sz w:val="24"/>
                  <w:lang w:val="en-GB"/>
                </w:rPr>
                <w:delText>Discharge prohibited</w:delText>
              </w:r>
            </w:del>
          </w:p>
        </w:tc>
      </w:tr>
      <w:tr w:rsidR="00AB0255" w:rsidRPr="003C5E3C" w:rsidDel="00195244" w:rsidTr="00676CB6">
        <w:trPr>
          <w:trHeight w:val="600"/>
          <w:del w:id="68" w:author="Author"/>
        </w:trPr>
        <w:tc>
          <w:tcPr>
            <w:tcW w:w="2700" w:type="dxa"/>
            <w:tcBorders>
              <w:top w:val="nil"/>
              <w:left w:val="double" w:sz="6" w:space="0" w:color="auto"/>
              <w:bottom w:val="double" w:sz="6" w:space="0" w:color="auto"/>
              <w:right w:val="single" w:sz="4" w:space="0" w:color="auto"/>
            </w:tcBorders>
            <w:shd w:val="clear" w:color="auto" w:fill="auto"/>
            <w:noWrap/>
            <w:hideMark/>
          </w:tcPr>
          <w:p w:rsidR="00AB0255" w:rsidRPr="004613FF" w:rsidDel="00195244" w:rsidRDefault="00AB0255" w:rsidP="006E544D">
            <w:pPr>
              <w:rPr>
                <w:del w:id="69" w:author="Author"/>
                <w:rFonts w:ascii="CG Times" w:hAnsi="CG Times"/>
                <w:spacing w:val="-3"/>
                <w:sz w:val="24"/>
                <w:lang w:val="en-GB"/>
              </w:rPr>
            </w:pPr>
            <w:del w:id="70" w:author="Author">
              <w:r w:rsidRPr="004613FF" w:rsidDel="00195244">
                <w:rPr>
                  <w:rFonts w:ascii="CG Times" w:hAnsi="CG Times"/>
                  <w:spacing w:val="-3"/>
                  <w:sz w:val="24"/>
                  <w:lang w:val="en-GB"/>
                </w:rPr>
                <w:delText>Mixed garbage</w:delText>
              </w:r>
            </w:del>
          </w:p>
        </w:tc>
        <w:tc>
          <w:tcPr>
            <w:tcW w:w="6570" w:type="dxa"/>
            <w:gridSpan w:val="2"/>
            <w:tcBorders>
              <w:top w:val="single" w:sz="4" w:space="0" w:color="auto"/>
              <w:left w:val="nil"/>
              <w:bottom w:val="double" w:sz="6" w:space="0" w:color="auto"/>
              <w:right w:val="double" w:sz="6" w:space="0" w:color="000000"/>
            </w:tcBorders>
            <w:shd w:val="clear" w:color="auto" w:fill="auto"/>
            <w:hideMark/>
          </w:tcPr>
          <w:p w:rsidR="00AB0255" w:rsidRPr="004613FF" w:rsidDel="00195244" w:rsidRDefault="00AB0255" w:rsidP="006E544D">
            <w:pPr>
              <w:rPr>
                <w:del w:id="71" w:author="Author"/>
                <w:rFonts w:ascii="CG Times" w:hAnsi="CG Times"/>
                <w:spacing w:val="-3"/>
                <w:sz w:val="24"/>
                <w:lang w:val="en-GB"/>
              </w:rPr>
            </w:pPr>
            <w:del w:id="72" w:author="Author">
              <w:r w:rsidRPr="004613FF" w:rsidDel="00195244">
                <w:rPr>
                  <w:rFonts w:ascii="CG Times" w:hAnsi="CG Times"/>
                  <w:spacing w:val="-3"/>
                  <w:sz w:val="24"/>
                  <w:lang w:val="en-GB"/>
                </w:rPr>
                <w:delText>When garbage is mixed with or contaminated by other substances prohibited from discharge or having different discharge requirements, the more stringent requirements shall apply</w:delText>
              </w:r>
            </w:del>
          </w:p>
        </w:tc>
      </w:tr>
    </w:tbl>
    <w:p w:rsidR="00AB0255" w:rsidRPr="009D0023" w:rsidRDefault="00195244" w:rsidP="00AB040F">
      <w:pPr>
        <w:pStyle w:val="Default"/>
        <w:jc w:val="center"/>
        <w:rPr>
          <w:rFonts w:ascii="CG Times" w:hAnsi="CG Times" w:cs="Times New Roman"/>
          <w:color w:val="auto"/>
          <w:spacing w:val="-3"/>
          <w:szCs w:val="20"/>
          <w:lang w:val="en-GB"/>
        </w:rPr>
      </w:pPr>
      <w:r w:rsidRPr="00AB040F">
        <w:rPr>
          <w:b/>
          <w:bCs/>
          <w:sz w:val="32"/>
          <w:szCs w:val="32"/>
          <w:highlight w:val="yellow"/>
          <w:lang w:val="en-GB"/>
        </w:rPr>
        <w:t>APPENDIX 2</w:t>
      </w:r>
    </w:p>
    <w:p w:rsidR="00B643B4" w:rsidDel="00195244" w:rsidRDefault="00B643B4" w:rsidP="00E27D43">
      <w:pPr>
        <w:pStyle w:val="BodyText"/>
        <w:rPr>
          <w:del w:id="73" w:author="Author"/>
          <w:bCs/>
          <w:lang w:val="en-GB"/>
        </w:rPr>
      </w:pPr>
    </w:p>
    <w:p w:rsidR="00B643B4" w:rsidRPr="00676CB6" w:rsidRDefault="00195244">
      <w:pPr>
        <w:pStyle w:val="BodyText"/>
        <w:jc w:val="center"/>
        <w:rPr>
          <w:bCs/>
          <w:lang w:val="en-GB"/>
        </w:rPr>
        <w:pPrChange w:id="74" w:author="Author">
          <w:pPr>
            <w:pStyle w:val="BodyText"/>
          </w:pPr>
        </w:pPrChange>
      </w:pPr>
      <w:r>
        <w:rPr>
          <w:noProof/>
          <w:lang w:val="en-GB" w:eastAsia="en-GB"/>
        </w:rPr>
        <w:drawing>
          <wp:inline distT="0" distB="0" distL="0" distR="0" wp14:anchorId="419F7064" wp14:editId="1CA790A9">
            <wp:extent cx="6220047" cy="904110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31212" cy="9057334"/>
                    </a:xfrm>
                    <a:prstGeom prst="rect">
                      <a:avLst/>
                    </a:prstGeom>
                  </pic:spPr>
                </pic:pic>
              </a:graphicData>
            </a:graphic>
          </wp:inline>
        </w:drawing>
      </w:r>
    </w:p>
    <w:p w:rsidR="00195244" w:rsidRDefault="00195244">
      <w:pPr>
        <w:pStyle w:val="BodyText"/>
        <w:jc w:val="both"/>
        <w:rPr>
          <w:ins w:id="75" w:author="Author"/>
          <w:sz w:val="20"/>
          <w:szCs w:val="20"/>
          <w:lang w:val="en-GB"/>
        </w:rPr>
        <w:sectPr w:rsidR="00195244" w:rsidSect="00794081">
          <w:pgSz w:w="11907" w:h="16840" w:code="9"/>
          <w:pgMar w:top="567" w:right="851" w:bottom="567" w:left="851" w:header="567" w:footer="567" w:gutter="0"/>
          <w:cols w:space="709"/>
          <w:docGrid w:linePitch="272"/>
        </w:sectPr>
      </w:pPr>
    </w:p>
    <w:p w:rsidR="00752A07" w:rsidRPr="00AB040F" w:rsidRDefault="00195244" w:rsidP="00AB040F">
      <w:pPr>
        <w:pStyle w:val="BodyText"/>
        <w:jc w:val="center"/>
        <w:rPr>
          <w:b/>
          <w:bCs/>
          <w:sz w:val="32"/>
          <w:szCs w:val="32"/>
          <w:highlight w:val="yellow"/>
          <w:lang w:val="en-GB"/>
        </w:rPr>
      </w:pPr>
      <w:r w:rsidRPr="00AB040F">
        <w:rPr>
          <w:b/>
          <w:bCs/>
          <w:sz w:val="32"/>
          <w:szCs w:val="32"/>
          <w:highlight w:val="yellow"/>
          <w:lang w:val="en-GB"/>
        </w:rPr>
        <w:lastRenderedPageBreak/>
        <w:t>APPENDIX 3</w:t>
      </w:r>
    </w:p>
    <w:p w:rsidR="00195244" w:rsidRPr="00AB040F" w:rsidRDefault="00195244" w:rsidP="00AB040F">
      <w:pPr>
        <w:pStyle w:val="BodyText"/>
        <w:jc w:val="center"/>
        <w:rPr>
          <w:sz w:val="20"/>
          <w:szCs w:val="20"/>
          <w:highlight w:val="yellow"/>
          <w:lang w:val="en-GB"/>
        </w:rPr>
      </w:pPr>
    </w:p>
    <w:p w:rsidR="00195244" w:rsidRPr="00AB040F" w:rsidRDefault="00195244" w:rsidP="00AB040F">
      <w:pPr>
        <w:pStyle w:val="BodyText"/>
        <w:jc w:val="center"/>
        <w:rPr>
          <w:rFonts w:ascii="Arial" w:hAnsi="Arial" w:cs="Arial"/>
          <w:b/>
          <w:sz w:val="28"/>
          <w:szCs w:val="28"/>
          <w:highlight w:val="yellow"/>
          <w:u w:val="single"/>
        </w:rPr>
      </w:pPr>
      <w:r w:rsidRPr="00AB040F">
        <w:rPr>
          <w:rFonts w:ascii="Arial" w:hAnsi="Arial" w:cs="Arial"/>
          <w:b/>
          <w:sz w:val="28"/>
          <w:szCs w:val="28"/>
          <w:highlight w:val="yellow"/>
          <w:u w:val="single"/>
        </w:rPr>
        <w:t>Sample placard targeting passengers</w:t>
      </w:r>
    </w:p>
    <w:p w:rsidR="00195244" w:rsidRPr="00AB040F" w:rsidRDefault="00195244" w:rsidP="00AB040F">
      <w:pPr>
        <w:pStyle w:val="BodyText"/>
        <w:jc w:val="center"/>
        <w:rPr>
          <w:rFonts w:ascii="Arial" w:hAnsi="Arial" w:cs="Arial"/>
          <w:b/>
          <w:sz w:val="28"/>
          <w:szCs w:val="28"/>
          <w:highlight w:val="yellow"/>
          <w:u w:val="single"/>
        </w:rPr>
      </w:pPr>
    </w:p>
    <w:p w:rsidR="00195244" w:rsidRPr="00AB040F" w:rsidRDefault="00195244" w:rsidP="00AB040F">
      <w:pPr>
        <w:pStyle w:val="BodyText"/>
        <w:jc w:val="center"/>
        <w:rPr>
          <w:rFonts w:ascii="Arial" w:hAnsi="Arial" w:cs="Arial"/>
          <w:b/>
          <w:i/>
          <w:sz w:val="28"/>
          <w:szCs w:val="28"/>
        </w:rPr>
      </w:pPr>
      <w:r w:rsidRPr="00AB040F">
        <w:rPr>
          <w:rFonts w:ascii="Arial" w:hAnsi="Arial" w:cs="Arial"/>
          <w:b/>
          <w:i/>
          <w:sz w:val="28"/>
          <w:szCs w:val="28"/>
          <w:highlight w:val="yellow"/>
        </w:rPr>
        <w:t>(</w:t>
      </w:r>
      <w:proofErr w:type="gramStart"/>
      <w:r w:rsidRPr="00AB040F">
        <w:rPr>
          <w:rFonts w:ascii="Arial" w:hAnsi="Arial" w:cs="Arial"/>
          <w:b/>
          <w:i/>
          <w:sz w:val="28"/>
          <w:szCs w:val="28"/>
          <w:highlight w:val="yellow"/>
        </w:rPr>
        <w:t>in</w:t>
      </w:r>
      <w:proofErr w:type="gramEnd"/>
      <w:r w:rsidRPr="00AB040F">
        <w:rPr>
          <w:rFonts w:ascii="Arial" w:hAnsi="Arial" w:cs="Arial"/>
          <w:b/>
          <w:i/>
          <w:sz w:val="28"/>
          <w:szCs w:val="28"/>
          <w:highlight w:val="yellow"/>
        </w:rPr>
        <w:t xml:space="preserve"> a language understood by them)</w:t>
      </w:r>
    </w:p>
    <w:p w:rsidR="00195244" w:rsidRDefault="00195244" w:rsidP="00AB040F">
      <w:pPr>
        <w:pStyle w:val="BodyText"/>
        <w:jc w:val="center"/>
        <w:rPr>
          <w:rFonts w:ascii="Arial" w:hAnsi="Arial" w:cs="Arial"/>
          <w:b/>
          <w:i/>
          <w:sz w:val="28"/>
          <w:szCs w:val="28"/>
          <w:u w:val="single"/>
        </w:rPr>
      </w:pPr>
    </w:p>
    <w:p w:rsidR="00195244" w:rsidRDefault="00195244" w:rsidP="00AB040F">
      <w:pPr>
        <w:pStyle w:val="BodyText"/>
        <w:jc w:val="center"/>
        <w:rPr>
          <w:i/>
          <w:sz w:val="20"/>
          <w:szCs w:val="20"/>
          <w:lang w:val="en-GB"/>
        </w:rPr>
      </w:pPr>
    </w:p>
    <w:p w:rsidR="0077274F" w:rsidRPr="00AB040F" w:rsidRDefault="0077274F" w:rsidP="00AB040F">
      <w:pPr>
        <w:pStyle w:val="BodyText"/>
        <w:jc w:val="center"/>
        <w:rPr>
          <w:i/>
          <w:sz w:val="20"/>
          <w:szCs w:val="20"/>
          <w:lang w:val="en-GB"/>
        </w:rPr>
      </w:pPr>
      <w:r>
        <w:rPr>
          <w:noProof/>
          <w:lang w:val="en-GB" w:eastAsia="en-GB"/>
        </w:rPr>
        <w:drawing>
          <wp:inline distT="0" distB="0" distL="0" distR="0" wp14:anchorId="08642DD0" wp14:editId="063E2B3B">
            <wp:extent cx="9664995" cy="220456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667990" cy="2205252"/>
                    </a:xfrm>
                    <a:prstGeom prst="rect">
                      <a:avLst/>
                    </a:prstGeom>
                  </pic:spPr>
                </pic:pic>
              </a:graphicData>
            </a:graphic>
          </wp:inline>
        </w:drawing>
      </w:r>
    </w:p>
    <w:sectPr w:rsidR="0077274F" w:rsidRPr="00AB040F" w:rsidSect="00AB040F">
      <w:pgSz w:w="16840" w:h="11907" w:orient="landscape" w:code="9"/>
      <w:pgMar w:top="851" w:right="567" w:bottom="851" w:left="567" w:header="567" w:footer="567" w:gutter="0"/>
      <w:cols w:space="709"/>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083" w:rsidRDefault="00762083">
      <w:r>
        <w:separator/>
      </w:r>
    </w:p>
  </w:endnote>
  <w:endnote w:type="continuationSeparator" w:id="0">
    <w:p w:rsidR="00762083" w:rsidRDefault="00762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Lt BT">
    <w:altName w:val="Futura Lt B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163" w:rsidRDefault="002E5163">
    <w:pPr>
      <w:jc w:val="center"/>
      <w:rPr>
        <w:sz w:val="2"/>
        <w:szCs w:val="2"/>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2694"/>
      <w:gridCol w:w="2835"/>
      <w:gridCol w:w="2835"/>
      <w:gridCol w:w="1842"/>
    </w:tblGrid>
    <w:tr w:rsidR="002E5163">
      <w:trPr>
        <w:jc w:val="center"/>
      </w:trPr>
      <w:tc>
        <w:tcPr>
          <w:tcW w:w="2694" w:type="dxa"/>
        </w:tcPr>
        <w:p w:rsidR="002E5163" w:rsidRPr="00CE4A81" w:rsidRDefault="002E5163" w:rsidP="00AB1870">
          <w:pPr>
            <w:pStyle w:val="Footer"/>
            <w:spacing w:before="60" w:after="60"/>
            <w:jc w:val="center"/>
            <w:rPr>
              <w:sz w:val="16"/>
              <w:szCs w:val="16"/>
            </w:rPr>
          </w:pPr>
          <w:r w:rsidRPr="00CE4A81">
            <w:rPr>
              <w:sz w:val="16"/>
              <w:szCs w:val="16"/>
            </w:rPr>
            <w:t>Form SAF39</w:t>
          </w:r>
        </w:p>
      </w:tc>
      <w:tc>
        <w:tcPr>
          <w:tcW w:w="2835" w:type="dxa"/>
        </w:tcPr>
        <w:p w:rsidR="002E5163" w:rsidRPr="00CE4A81" w:rsidRDefault="002E5163">
          <w:pPr>
            <w:pStyle w:val="Footer"/>
            <w:spacing w:before="60" w:after="60"/>
            <w:jc w:val="center"/>
            <w:rPr>
              <w:sz w:val="16"/>
              <w:szCs w:val="16"/>
            </w:rPr>
          </w:pPr>
          <w:r w:rsidRPr="00CE4A81">
            <w:rPr>
              <w:sz w:val="16"/>
              <w:szCs w:val="16"/>
            </w:rPr>
            <w:t>Version No: 1    Issued: 10/01</w:t>
          </w:r>
        </w:p>
      </w:tc>
      <w:tc>
        <w:tcPr>
          <w:tcW w:w="2835" w:type="dxa"/>
        </w:tcPr>
        <w:p w:rsidR="002E5163" w:rsidRPr="00CE4A81" w:rsidRDefault="002E5163">
          <w:pPr>
            <w:pStyle w:val="Footer"/>
            <w:spacing w:before="60" w:after="60"/>
            <w:jc w:val="center"/>
            <w:rPr>
              <w:sz w:val="16"/>
              <w:szCs w:val="16"/>
            </w:rPr>
          </w:pPr>
          <w:r w:rsidRPr="00CE4A81">
            <w:rPr>
              <w:sz w:val="16"/>
              <w:szCs w:val="16"/>
            </w:rPr>
            <w:t>Revision No: 3    Issued: 03/18</w:t>
          </w:r>
        </w:p>
      </w:tc>
      <w:tc>
        <w:tcPr>
          <w:tcW w:w="1842" w:type="dxa"/>
        </w:tcPr>
        <w:p w:rsidR="002E5163" w:rsidRDefault="002E5163">
          <w:pPr>
            <w:pStyle w:val="Footer"/>
            <w:spacing w:before="60" w:after="60"/>
            <w:jc w:val="center"/>
            <w:rPr>
              <w:sz w:val="16"/>
              <w:szCs w:val="16"/>
            </w:rPr>
          </w:pPr>
          <w:r w:rsidRPr="00CE4A81">
            <w:rPr>
              <w:snapToGrid w:val="0"/>
              <w:sz w:val="16"/>
              <w:szCs w:val="16"/>
            </w:rPr>
            <w:t xml:space="preserve">Page </w:t>
          </w:r>
          <w:r w:rsidRPr="00CE4A81">
            <w:rPr>
              <w:snapToGrid w:val="0"/>
              <w:sz w:val="16"/>
              <w:szCs w:val="16"/>
            </w:rPr>
            <w:fldChar w:fldCharType="begin"/>
          </w:r>
          <w:r w:rsidRPr="00CE4A81">
            <w:rPr>
              <w:snapToGrid w:val="0"/>
              <w:sz w:val="16"/>
              <w:szCs w:val="16"/>
            </w:rPr>
            <w:instrText xml:space="preserve"> PAGE </w:instrText>
          </w:r>
          <w:r w:rsidRPr="00CE4A81">
            <w:rPr>
              <w:snapToGrid w:val="0"/>
              <w:sz w:val="16"/>
              <w:szCs w:val="16"/>
            </w:rPr>
            <w:fldChar w:fldCharType="separate"/>
          </w:r>
          <w:r w:rsidR="00CE4A81">
            <w:rPr>
              <w:noProof/>
              <w:snapToGrid w:val="0"/>
              <w:sz w:val="16"/>
              <w:szCs w:val="16"/>
            </w:rPr>
            <w:t>1</w:t>
          </w:r>
          <w:r w:rsidRPr="00CE4A81">
            <w:rPr>
              <w:snapToGrid w:val="0"/>
              <w:sz w:val="16"/>
              <w:szCs w:val="16"/>
            </w:rPr>
            <w:fldChar w:fldCharType="end"/>
          </w:r>
          <w:r w:rsidRPr="00CE4A81">
            <w:rPr>
              <w:snapToGrid w:val="0"/>
              <w:sz w:val="16"/>
              <w:szCs w:val="16"/>
            </w:rPr>
            <w:t xml:space="preserve"> of </w:t>
          </w:r>
          <w:r w:rsidR="00762083" w:rsidRPr="00CE4A81">
            <w:fldChar w:fldCharType="begin"/>
          </w:r>
          <w:r w:rsidR="00762083" w:rsidRPr="00CE4A81">
            <w:instrText xml:space="preserve"> NUMPAGES  \* MERGEFORMAT </w:instrText>
          </w:r>
          <w:r w:rsidR="00762083" w:rsidRPr="00CE4A81">
            <w:fldChar w:fldCharType="separate"/>
          </w:r>
          <w:r w:rsidR="00CE4A81" w:rsidRPr="00CE4A81">
            <w:rPr>
              <w:noProof/>
              <w:snapToGrid w:val="0"/>
              <w:sz w:val="16"/>
              <w:szCs w:val="16"/>
            </w:rPr>
            <w:t>14</w:t>
          </w:r>
          <w:r w:rsidR="00762083" w:rsidRPr="00CE4A81">
            <w:rPr>
              <w:noProof/>
              <w:snapToGrid w:val="0"/>
              <w:sz w:val="16"/>
              <w:szCs w:val="16"/>
            </w:rPr>
            <w:fldChar w:fldCharType="end"/>
          </w:r>
        </w:p>
      </w:tc>
    </w:tr>
  </w:tbl>
  <w:p w:rsidR="002E5163" w:rsidRDefault="002E5163">
    <w:pPr>
      <w:pStyle w:val="Footer"/>
      <w:jc w:val="cen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083" w:rsidRDefault="00762083">
      <w:r>
        <w:separator/>
      </w:r>
    </w:p>
  </w:footnote>
  <w:footnote w:type="continuationSeparator" w:id="0">
    <w:p w:rsidR="00762083" w:rsidRDefault="00762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163" w:rsidRDefault="002E5163">
    <w:pPr>
      <w:tabs>
        <w:tab w:val="left" w:pos="1684"/>
        <w:tab w:val="left" w:pos="1848"/>
        <w:tab w:val="left" w:pos="2080"/>
        <w:tab w:val="left" w:pos="3562"/>
        <w:tab w:val="left" w:pos="5249"/>
        <w:tab w:val="left" w:pos="6674"/>
        <w:tab w:val="left" w:pos="7229"/>
        <w:tab w:val="left" w:pos="8363"/>
      </w:tabs>
      <w:suppressAutoHyphens/>
      <w:spacing w:after="140" w:line="100" w:lineRule="exact"/>
      <w:jc w:val="cent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912"/>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
    <w:nsid w:val="023858A7"/>
    <w:multiLevelType w:val="singleLevel"/>
    <w:tmpl w:val="73003B80"/>
    <w:lvl w:ilvl="0">
      <w:start w:val="1"/>
      <w:numFmt w:val="lowerRoman"/>
      <w:lvlText w:val="(%1)"/>
      <w:lvlJc w:val="left"/>
      <w:pPr>
        <w:tabs>
          <w:tab w:val="num" w:pos="1287"/>
        </w:tabs>
        <w:ind w:left="1287" w:hanging="720"/>
      </w:pPr>
      <w:rPr>
        <w:rFonts w:cs="Times New Roman" w:hint="default"/>
      </w:rPr>
    </w:lvl>
  </w:abstractNum>
  <w:abstractNum w:abstractNumId="2">
    <w:nsid w:val="082A69B9"/>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3">
    <w:nsid w:val="08E85F77"/>
    <w:multiLevelType w:val="hybridMultilevel"/>
    <w:tmpl w:val="61B4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9A147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0B2946EE"/>
    <w:multiLevelType w:val="singleLevel"/>
    <w:tmpl w:val="941435F6"/>
    <w:lvl w:ilvl="0">
      <w:start w:val="1"/>
      <w:numFmt w:val="bullet"/>
      <w:lvlText w:val=""/>
      <w:lvlJc w:val="left"/>
      <w:pPr>
        <w:tabs>
          <w:tab w:val="num" w:pos="420"/>
        </w:tabs>
        <w:ind w:left="420" w:hanging="420"/>
      </w:pPr>
      <w:rPr>
        <w:rFonts w:ascii="Symbol" w:hAnsi="Symbol" w:hint="default"/>
      </w:rPr>
    </w:lvl>
  </w:abstractNum>
  <w:abstractNum w:abstractNumId="6">
    <w:nsid w:val="0C793256"/>
    <w:multiLevelType w:val="singleLevel"/>
    <w:tmpl w:val="710E84C0"/>
    <w:lvl w:ilvl="0">
      <w:start w:val="1"/>
      <w:numFmt w:val="lowerRoman"/>
      <w:lvlText w:val="(%1)"/>
      <w:lvlJc w:val="left"/>
      <w:pPr>
        <w:tabs>
          <w:tab w:val="num" w:pos="1287"/>
        </w:tabs>
        <w:ind w:left="1287" w:hanging="720"/>
      </w:pPr>
      <w:rPr>
        <w:rFonts w:cs="Times New Roman" w:hint="default"/>
      </w:rPr>
    </w:lvl>
  </w:abstractNum>
  <w:abstractNum w:abstractNumId="7">
    <w:nsid w:val="15436395"/>
    <w:multiLevelType w:val="multilevel"/>
    <w:tmpl w:val="51E4F3F8"/>
    <w:lvl w:ilvl="0">
      <w:start w:val="6"/>
      <w:numFmt w:val="decimal"/>
      <w:lvlText w:val="%1."/>
      <w:lvlJc w:val="left"/>
      <w:pPr>
        <w:tabs>
          <w:tab w:val="num" w:pos="480"/>
        </w:tabs>
        <w:ind w:left="480" w:hanging="480"/>
      </w:pPr>
      <w:rPr>
        <w:rFonts w:cs="Times New Roman" w:hint="default"/>
      </w:rPr>
    </w:lvl>
    <w:lvl w:ilvl="1">
      <w:start w:val="2"/>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nsid w:val="171653BF"/>
    <w:multiLevelType w:val="multilevel"/>
    <w:tmpl w:val="2EE6A698"/>
    <w:lvl w:ilvl="0">
      <w:start w:val="1"/>
      <w:numFmt w:val="decimal"/>
      <w:lvlText w:val="%1."/>
      <w:lvlJc w:val="left"/>
      <w:pPr>
        <w:tabs>
          <w:tab w:val="num" w:pos="709"/>
        </w:tabs>
        <w:ind w:left="709" w:hanging="709"/>
      </w:pPr>
      <w:rPr>
        <w:rFonts w:cs="Times New Roman"/>
      </w:rPr>
    </w:lvl>
    <w:lvl w:ilvl="1">
      <w:start w:val="1"/>
      <w:numFmt w:val="decimal"/>
      <w:lvlText w:val="%1.%2"/>
      <w:lvlJc w:val="left"/>
      <w:pPr>
        <w:tabs>
          <w:tab w:val="num" w:pos="1419"/>
        </w:tabs>
        <w:ind w:left="1419" w:hanging="709"/>
      </w:pPr>
      <w:rPr>
        <w:rFonts w:cs="Times New Roman"/>
      </w:rPr>
    </w:lvl>
    <w:lvl w:ilvl="2">
      <w:start w:val="1"/>
      <w:numFmt w:val="decimal"/>
      <w:lvlText w:val=".%3"/>
      <w:lvlJc w:val="left"/>
      <w:pPr>
        <w:tabs>
          <w:tab w:val="num" w:pos="2126"/>
        </w:tabs>
        <w:ind w:left="2126" w:hanging="708"/>
      </w:pPr>
      <w:rPr>
        <w:rFonts w:cs="Times New Roman"/>
      </w:rPr>
    </w:lvl>
    <w:lvl w:ilvl="3">
      <w:start w:val="1"/>
      <w:numFmt w:val="decimal"/>
      <w:lvlText w:val=".%4"/>
      <w:lvlJc w:val="left"/>
      <w:pPr>
        <w:tabs>
          <w:tab w:val="num" w:pos="2835"/>
        </w:tabs>
        <w:ind w:left="2835" w:hanging="709"/>
      </w:pPr>
      <w:rPr>
        <w:rFonts w:cs="Times New Roman"/>
      </w:rPr>
    </w:lvl>
    <w:lvl w:ilvl="4">
      <w:start w:val="1"/>
      <w:numFmt w:val="decimal"/>
      <w:lvlText w:val=".%4.%5"/>
      <w:lvlJc w:val="left"/>
      <w:pPr>
        <w:tabs>
          <w:tab w:val="num" w:pos="0"/>
        </w:tabs>
        <w:ind w:left="3589" w:hanging="720"/>
      </w:pPr>
      <w:rPr>
        <w:rFonts w:cs="Times New Roman"/>
      </w:rPr>
    </w:lvl>
    <w:lvl w:ilvl="5">
      <w:start w:val="1"/>
      <w:numFmt w:val="decimal"/>
      <w:lvlText w:val=".%4.%5.%6"/>
      <w:lvlJc w:val="left"/>
      <w:pPr>
        <w:tabs>
          <w:tab w:val="num" w:pos="0"/>
        </w:tabs>
        <w:ind w:left="4309" w:hanging="720"/>
      </w:pPr>
      <w:rPr>
        <w:rFonts w:cs="Times New Roman"/>
      </w:rPr>
    </w:lvl>
    <w:lvl w:ilvl="6">
      <w:start w:val="1"/>
      <w:numFmt w:val="decimal"/>
      <w:lvlText w:val=".%4.%5.%6.%7"/>
      <w:lvlJc w:val="left"/>
      <w:pPr>
        <w:tabs>
          <w:tab w:val="num" w:pos="0"/>
        </w:tabs>
        <w:ind w:left="5029" w:hanging="720"/>
      </w:pPr>
      <w:rPr>
        <w:rFonts w:cs="Times New Roman"/>
      </w:rPr>
    </w:lvl>
    <w:lvl w:ilvl="7">
      <w:start w:val="1"/>
      <w:numFmt w:val="decimal"/>
      <w:lvlText w:val=".%4.%5.%6.%7.%8"/>
      <w:lvlJc w:val="left"/>
      <w:pPr>
        <w:tabs>
          <w:tab w:val="num" w:pos="0"/>
        </w:tabs>
        <w:ind w:left="5749" w:hanging="720"/>
      </w:pPr>
      <w:rPr>
        <w:rFonts w:cs="Times New Roman"/>
      </w:rPr>
    </w:lvl>
    <w:lvl w:ilvl="8">
      <w:start w:val="1"/>
      <w:numFmt w:val="decimal"/>
      <w:lvlText w:val=".%4.%5.%6.%7.%8.%9"/>
      <w:lvlJc w:val="left"/>
      <w:pPr>
        <w:tabs>
          <w:tab w:val="num" w:pos="0"/>
        </w:tabs>
        <w:ind w:left="6469" w:hanging="720"/>
      </w:pPr>
      <w:rPr>
        <w:rFonts w:cs="Times New Roman"/>
      </w:rPr>
    </w:lvl>
  </w:abstractNum>
  <w:abstractNum w:abstractNumId="9">
    <w:nsid w:val="1D404BB7"/>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10">
    <w:nsid w:val="21B022CE"/>
    <w:multiLevelType w:val="singleLevel"/>
    <w:tmpl w:val="C9F20228"/>
    <w:lvl w:ilvl="0">
      <w:start w:val="1"/>
      <w:numFmt w:val="lowerRoman"/>
      <w:lvlText w:val="(%1)"/>
      <w:lvlJc w:val="left"/>
      <w:pPr>
        <w:tabs>
          <w:tab w:val="num" w:pos="1287"/>
        </w:tabs>
        <w:ind w:left="1287" w:hanging="720"/>
      </w:pPr>
      <w:rPr>
        <w:rFonts w:cs="Times New Roman" w:hint="default"/>
      </w:rPr>
    </w:lvl>
  </w:abstractNum>
  <w:abstractNum w:abstractNumId="11">
    <w:nsid w:val="2D710936"/>
    <w:multiLevelType w:val="hybridMultilevel"/>
    <w:tmpl w:val="FC26D168"/>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2">
    <w:nsid w:val="36495312"/>
    <w:multiLevelType w:val="multilevel"/>
    <w:tmpl w:val="5442FC6A"/>
    <w:lvl w:ilvl="0">
      <w:start w:val="1"/>
      <w:numFmt w:val="decimal"/>
      <w:lvlText w:val="%1.0."/>
      <w:lvlJc w:val="left"/>
      <w:pPr>
        <w:tabs>
          <w:tab w:val="num" w:pos="480"/>
        </w:tabs>
        <w:ind w:left="480" w:hanging="480"/>
      </w:pPr>
      <w:rPr>
        <w:rFonts w:cs="Times New Roman" w:hint="default"/>
      </w:rPr>
    </w:lvl>
    <w:lvl w:ilvl="1">
      <w:start w:val="1"/>
      <w:numFmt w:val="decimal"/>
      <w:lvlText w:val="%1.%2."/>
      <w:lvlJc w:val="left"/>
      <w:pPr>
        <w:tabs>
          <w:tab w:val="num" w:pos="1200"/>
        </w:tabs>
        <w:ind w:left="1200" w:hanging="48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3">
    <w:nsid w:val="38EC7E7D"/>
    <w:multiLevelType w:val="singleLevel"/>
    <w:tmpl w:val="C48A879C"/>
    <w:lvl w:ilvl="0">
      <w:start w:val="1"/>
      <w:numFmt w:val="decimal"/>
      <w:lvlText w:val="%1)"/>
      <w:lvlJc w:val="left"/>
      <w:pPr>
        <w:tabs>
          <w:tab w:val="num" w:pos="1080"/>
        </w:tabs>
        <w:ind w:left="1080" w:hanging="360"/>
      </w:pPr>
      <w:rPr>
        <w:rFonts w:cs="Times New Roman" w:hint="default"/>
      </w:rPr>
    </w:lvl>
  </w:abstractNum>
  <w:abstractNum w:abstractNumId="14">
    <w:nsid w:val="3BA4506B"/>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15">
    <w:nsid w:val="447F1036"/>
    <w:multiLevelType w:val="singleLevel"/>
    <w:tmpl w:val="941435F6"/>
    <w:lvl w:ilvl="0">
      <w:start w:val="1"/>
      <w:numFmt w:val="bullet"/>
      <w:lvlText w:val=""/>
      <w:lvlJc w:val="left"/>
      <w:pPr>
        <w:tabs>
          <w:tab w:val="num" w:pos="420"/>
        </w:tabs>
        <w:ind w:left="420" w:hanging="420"/>
      </w:pPr>
      <w:rPr>
        <w:rFonts w:ascii="Symbol" w:hAnsi="Symbol" w:hint="default"/>
      </w:rPr>
    </w:lvl>
  </w:abstractNum>
  <w:abstractNum w:abstractNumId="16">
    <w:nsid w:val="4D725FD0"/>
    <w:multiLevelType w:val="singleLevel"/>
    <w:tmpl w:val="CCAA1C40"/>
    <w:lvl w:ilvl="0">
      <w:start w:val="2"/>
      <w:numFmt w:val="lowerRoman"/>
      <w:lvlText w:val="(%1)"/>
      <w:lvlJc w:val="left"/>
      <w:pPr>
        <w:tabs>
          <w:tab w:val="num" w:pos="1287"/>
        </w:tabs>
        <w:ind w:left="1287" w:hanging="720"/>
      </w:pPr>
      <w:rPr>
        <w:rFonts w:cs="Times New Roman" w:hint="default"/>
      </w:rPr>
    </w:lvl>
  </w:abstractNum>
  <w:abstractNum w:abstractNumId="17">
    <w:nsid w:val="523D2D26"/>
    <w:multiLevelType w:val="singleLevel"/>
    <w:tmpl w:val="AB9AD644"/>
    <w:lvl w:ilvl="0">
      <w:start w:val="1"/>
      <w:numFmt w:val="lowerLetter"/>
      <w:lvlText w:val="(%1)"/>
      <w:lvlJc w:val="left"/>
      <w:pPr>
        <w:tabs>
          <w:tab w:val="num" w:pos="570"/>
        </w:tabs>
        <w:ind w:left="570" w:hanging="570"/>
      </w:pPr>
      <w:rPr>
        <w:rFonts w:cs="Times New Roman" w:hint="default"/>
      </w:rPr>
    </w:lvl>
  </w:abstractNum>
  <w:abstractNum w:abstractNumId="18">
    <w:nsid w:val="5AB33DC1"/>
    <w:multiLevelType w:val="multilevel"/>
    <w:tmpl w:val="2EE6A698"/>
    <w:lvl w:ilvl="0">
      <w:start w:val="1"/>
      <w:numFmt w:val="decimal"/>
      <w:lvlText w:val="%1."/>
      <w:lvlJc w:val="left"/>
      <w:pPr>
        <w:tabs>
          <w:tab w:val="num" w:pos="709"/>
        </w:tabs>
        <w:ind w:left="709" w:hanging="709"/>
      </w:pPr>
      <w:rPr>
        <w:rFonts w:cs="Times New Roman"/>
      </w:rPr>
    </w:lvl>
    <w:lvl w:ilvl="1">
      <w:start w:val="1"/>
      <w:numFmt w:val="decimal"/>
      <w:lvlText w:val="%1.%2"/>
      <w:lvlJc w:val="left"/>
      <w:pPr>
        <w:tabs>
          <w:tab w:val="num" w:pos="1419"/>
        </w:tabs>
        <w:ind w:left="1419" w:hanging="709"/>
      </w:pPr>
      <w:rPr>
        <w:rFonts w:cs="Times New Roman"/>
      </w:rPr>
    </w:lvl>
    <w:lvl w:ilvl="2">
      <w:start w:val="1"/>
      <w:numFmt w:val="decimal"/>
      <w:lvlText w:val=".%3"/>
      <w:lvlJc w:val="left"/>
      <w:pPr>
        <w:tabs>
          <w:tab w:val="num" w:pos="2126"/>
        </w:tabs>
        <w:ind w:left="2126" w:hanging="708"/>
      </w:pPr>
      <w:rPr>
        <w:rFonts w:cs="Times New Roman"/>
      </w:rPr>
    </w:lvl>
    <w:lvl w:ilvl="3">
      <w:start w:val="1"/>
      <w:numFmt w:val="decimal"/>
      <w:lvlText w:val=".%4"/>
      <w:lvlJc w:val="left"/>
      <w:pPr>
        <w:tabs>
          <w:tab w:val="num" w:pos="2835"/>
        </w:tabs>
        <w:ind w:left="2835" w:hanging="709"/>
      </w:pPr>
      <w:rPr>
        <w:rFonts w:cs="Times New Roman"/>
      </w:rPr>
    </w:lvl>
    <w:lvl w:ilvl="4">
      <w:start w:val="1"/>
      <w:numFmt w:val="decimal"/>
      <w:lvlText w:val=".%4.%5"/>
      <w:lvlJc w:val="left"/>
      <w:pPr>
        <w:tabs>
          <w:tab w:val="num" w:pos="0"/>
        </w:tabs>
        <w:ind w:left="3589" w:hanging="720"/>
      </w:pPr>
      <w:rPr>
        <w:rFonts w:cs="Times New Roman"/>
      </w:rPr>
    </w:lvl>
    <w:lvl w:ilvl="5">
      <w:start w:val="1"/>
      <w:numFmt w:val="decimal"/>
      <w:lvlText w:val=".%4.%5.%6"/>
      <w:lvlJc w:val="left"/>
      <w:pPr>
        <w:tabs>
          <w:tab w:val="num" w:pos="0"/>
        </w:tabs>
        <w:ind w:left="4309" w:hanging="720"/>
      </w:pPr>
      <w:rPr>
        <w:rFonts w:cs="Times New Roman"/>
      </w:rPr>
    </w:lvl>
    <w:lvl w:ilvl="6">
      <w:start w:val="1"/>
      <w:numFmt w:val="decimal"/>
      <w:lvlText w:val=".%4.%5.%6.%7"/>
      <w:lvlJc w:val="left"/>
      <w:pPr>
        <w:tabs>
          <w:tab w:val="num" w:pos="0"/>
        </w:tabs>
        <w:ind w:left="5029" w:hanging="720"/>
      </w:pPr>
      <w:rPr>
        <w:rFonts w:cs="Times New Roman"/>
      </w:rPr>
    </w:lvl>
    <w:lvl w:ilvl="7">
      <w:start w:val="1"/>
      <w:numFmt w:val="decimal"/>
      <w:lvlText w:val=".%4.%5.%6.%7.%8"/>
      <w:lvlJc w:val="left"/>
      <w:pPr>
        <w:tabs>
          <w:tab w:val="num" w:pos="0"/>
        </w:tabs>
        <w:ind w:left="5749" w:hanging="720"/>
      </w:pPr>
      <w:rPr>
        <w:rFonts w:cs="Times New Roman"/>
      </w:rPr>
    </w:lvl>
    <w:lvl w:ilvl="8">
      <w:start w:val="1"/>
      <w:numFmt w:val="decimal"/>
      <w:lvlText w:val=".%4.%5.%6.%7.%8.%9"/>
      <w:lvlJc w:val="left"/>
      <w:pPr>
        <w:tabs>
          <w:tab w:val="num" w:pos="0"/>
        </w:tabs>
        <w:ind w:left="6469" w:hanging="720"/>
      </w:pPr>
      <w:rPr>
        <w:rFonts w:cs="Times New Roman"/>
      </w:rPr>
    </w:lvl>
  </w:abstractNum>
  <w:abstractNum w:abstractNumId="19">
    <w:nsid w:val="5B836ED0"/>
    <w:multiLevelType w:val="multilevel"/>
    <w:tmpl w:val="2EE6A698"/>
    <w:lvl w:ilvl="0">
      <w:start w:val="1"/>
      <w:numFmt w:val="decimal"/>
      <w:lvlText w:val="%1."/>
      <w:lvlJc w:val="left"/>
      <w:pPr>
        <w:tabs>
          <w:tab w:val="num" w:pos="709"/>
        </w:tabs>
        <w:ind w:left="709" w:hanging="709"/>
      </w:pPr>
      <w:rPr>
        <w:rFonts w:cs="Times New Roman"/>
      </w:rPr>
    </w:lvl>
    <w:lvl w:ilvl="1">
      <w:start w:val="1"/>
      <w:numFmt w:val="decimal"/>
      <w:lvlText w:val="%1.%2"/>
      <w:lvlJc w:val="left"/>
      <w:pPr>
        <w:tabs>
          <w:tab w:val="num" w:pos="1418"/>
        </w:tabs>
        <w:ind w:left="1418" w:hanging="709"/>
      </w:pPr>
      <w:rPr>
        <w:rFonts w:cs="Times New Roman"/>
      </w:rPr>
    </w:lvl>
    <w:lvl w:ilvl="2">
      <w:start w:val="1"/>
      <w:numFmt w:val="decimal"/>
      <w:lvlText w:val=".%3"/>
      <w:lvlJc w:val="left"/>
      <w:pPr>
        <w:tabs>
          <w:tab w:val="num" w:pos="2126"/>
        </w:tabs>
        <w:ind w:left="2126" w:hanging="708"/>
      </w:pPr>
      <w:rPr>
        <w:rFonts w:cs="Times New Roman"/>
      </w:rPr>
    </w:lvl>
    <w:lvl w:ilvl="3">
      <w:start w:val="1"/>
      <w:numFmt w:val="decimal"/>
      <w:lvlText w:val=".%4"/>
      <w:lvlJc w:val="left"/>
      <w:pPr>
        <w:tabs>
          <w:tab w:val="num" w:pos="2835"/>
        </w:tabs>
        <w:ind w:left="2835" w:hanging="709"/>
      </w:pPr>
      <w:rPr>
        <w:rFonts w:cs="Times New Roman"/>
      </w:rPr>
    </w:lvl>
    <w:lvl w:ilvl="4">
      <w:start w:val="1"/>
      <w:numFmt w:val="decimal"/>
      <w:lvlText w:val=".%4.%5"/>
      <w:lvlJc w:val="left"/>
      <w:pPr>
        <w:tabs>
          <w:tab w:val="num" w:pos="0"/>
        </w:tabs>
        <w:ind w:left="3589" w:hanging="720"/>
      </w:pPr>
      <w:rPr>
        <w:rFonts w:cs="Times New Roman"/>
      </w:rPr>
    </w:lvl>
    <w:lvl w:ilvl="5">
      <w:start w:val="1"/>
      <w:numFmt w:val="decimal"/>
      <w:lvlText w:val=".%4.%5.%6"/>
      <w:lvlJc w:val="left"/>
      <w:pPr>
        <w:tabs>
          <w:tab w:val="num" w:pos="0"/>
        </w:tabs>
        <w:ind w:left="4309" w:hanging="720"/>
      </w:pPr>
      <w:rPr>
        <w:rFonts w:cs="Times New Roman"/>
      </w:rPr>
    </w:lvl>
    <w:lvl w:ilvl="6">
      <w:start w:val="1"/>
      <w:numFmt w:val="decimal"/>
      <w:lvlText w:val=".%4.%5.%6.%7"/>
      <w:lvlJc w:val="left"/>
      <w:pPr>
        <w:tabs>
          <w:tab w:val="num" w:pos="0"/>
        </w:tabs>
        <w:ind w:left="5029" w:hanging="720"/>
      </w:pPr>
      <w:rPr>
        <w:rFonts w:cs="Times New Roman"/>
      </w:rPr>
    </w:lvl>
    <w:lvl w:ilvl="7">
      <w:start w:val="1"/>
      <w:numFmt w:val="decimal"/>
      <w:lvlText w:val=".%4.%5.%6.%7.%8"/>
      <w:lvlJc w:val="left"/>
      <w:pPr>
        <w:tabs>
          <w:tab w:val="num" w:pos="0"/>
        </w:tabs>
        <w:ind w:left="5749" w:hanging="720"/>
      </w:pPr>
      <w:rPr>
        <w:rFonts w:cs="Times New Roman"/>
      </w:rPr>
    </w:lvl>
    <w:lvl w:ilvl="8">
      <w:start w:val="1"/>
      <w:numFmt w:val="decimal"/>
      <w:lvlText w:val=".%4.%5.%6.%7.%8.%9"/>
      <w:lvlJc w:val="left"/>
      <w:pPr>
        <w:tabs>
          <w:tab w:val="num" w:pos="0"/>
        </w:tabs>
        <w:ind w:left="6469" w:hanging="720"/>
      </w:pPr>
      <w:rPr>
        <w:rFonts w:cs="Times New Roman"/>
      </w:rPr>
    </w:lvl>
  </w:abstractNum>
  <w:abstractNum w:abstractNumId="20">
    <w:nsid w:val="5CF85780"/>
    <w:multiLevelType w:val="multilevel"/>
    <w:tmpl w:val="0C7C6E08"/>
    <w:lvl w:ilvl="0">
      <w:start w:val="6"/>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nsid w:val="65EA20DC"/>
    <w:multiLevelType w:val="hybridMultilevel"/>
    <w:tmpl w:val="3B64D84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A1AE3FD4">
      <w:start w:val="3"/>
      <w:numFmt w:val="bullet"/>
      <w:lvlText w:val="-"/>
      <w:lvlJc w:val="left"/>
      <w:pPr>
        <w:ind w:left="2869" w:hanging="360"/>
      </w:pPr>
      <w:rPr>
        <w:rFonts w:ascii="CG Times" w:eastAsia="Times New Roman" w:hAnsi="CG Times" w:cs="Times New Roman"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67491D61"/>
    <w:multiLevelType w:val="multilevel"/>
    <w:tmpl w:val="2EE6A698"/>
    <w:lvl w:ilvl="0">
      <w:start w:val="1"/>
      <w:numFmt w:val="decimal"/>
      <w:lvlText w:val="%1."/>
      <w:lvlJc w:val="left"/>
      <w:pPr>
        <w:tabs>
          <w:tab w:val="num" w:pos="709"/>
        </w:tabs>
        <w:ind w:left="709" w:hanging="709"/>
      </w:pPr>
      <w:rPr>
        <w:rFonts w:cs="Times New Roman"/>
      </w:rPr>
    </w:lvl>
    <w:lvl w:ilvl="1">
      <w:start w:val="1"/>
      <w:numFmt w:val="decimal"/>
      <w:lvlText w:val="%1.%2"/>
      <w:lvlJc w:val="left"/>
      <w:pPr>
        <w:tabs>
          <w:tab w:val="num" w:pos="1418"/>
        </w:tabs>
        <w:ind w:left="1418" w:hanging="709"/>
      </w:pPr>
      <w:rPr>
        <w:rFonts w:cs="Times New Roman"/>
      </w:rPr>
    </w:lvl>
    <w:lvl w:ilvl="2">
      <w:start w:val="1"/>
      <w:numFmt w:val="decimal"/>
      <w:lvlText w:val=".%3"/>
      <w:lvlJc w:val="left"/>
      <w:pPr>
        <w:tabs>
          <w:tab w:val="num" w:pos="2126"/>
        </w:tabs>
        <w:ind w:left="2126" w:hanging="708"/>
      </w:pPr>
      <w:rPr>
        <w:rFonts w:cs="Times New Roman"/>
      </w:rPr>
    </w:lvl>
    <w:lvl w:ilvl="3">
      <w:start w:val="1"/>
      <w:numFmt w:val="decimal"/>
      <w:lvlText w:val=".%4"/>
      <w:lvlJc w:val="left"/>
      <w:pPr>
        <w:tabs>
          <w:tab w:val="num" w:pos="2835"/>
        </w:tabs>
        <w:ind w:left="2835" w:hanging="709"/>
      </w:pPr>
      <w:rPr>
        <w:rFonts w:cs="Times New Roman"/>
      </w:rPr>
    </w:lvl>
    <w:lvl w:ilvl="4">
      <w:start w:val="1"/>
      <w:numFmt w:val="decimal"/>
      <w:lvlText w:val=".%4.%5"/>
      <w:lvlJc w:val="left"/>
      <w:pPr>
        <w:tabs>
          <w:tab w:val="num" w:pos="0"/>
        </w:tabs>
        <w:ind w:left="3589" w:hanging="720"/>
      </w:pPr>
      <w:rPr>
        <w:rFonts w:cs="Times New Roman"/>
      </w:rPr>
    </w:lvl>
    <w:lvl w:ilvl="5">
      <w:start w:val="1"/>
      <w:numFmt w:val="decimal"/>
      <w:lvlText w:val=".%4.%5.%6"/>
      <w:lvlJc w:val="left"/>
      <w:pPr>
        <w:tabs>
          <w:tab w:val="num" w:pos="0"/>
        </w:tabs>
        <w:ind w:left="4309" w:hanging="720"/>
      </w:pPr>
      <w:rPr>
        <w:rFonts w:cs="Times New Roman"/>
      </w:rPr>
    </w:lvl>
    <w:lvl w:ilvl="6">
      <w:start w:val="1"/>
      <w:numFmt w:val="decimal"/>
      <w:lvlText w:val=".%4.%5.%6.%7"/>
      <w:lvlJc w:val="left"/>
      <w:pPr>
        <w:tabs>
          <w:tab w:val="num" w:pos="0"/>
        </w:tabs>
        <w:ind w:left="5029" w:hanging="720"/>
      </w:pPr>
      <w:rPr>
        <w:rFonts w:cs="Times New Roman"/>
      </w:rPr>
    </w:lvl>
    <w:lvl w:ilvl="7">
      <w:start w:val="1"/>
      <w:numFmt w:val="decimal"/>
      <w:lvlText w:val=".%4.%5.%6.%7.%8"/>
      <w:lvlJc w:val="left"/>
      <w:pPr>
        <w:tabs>
          <w:tab w:val="num" w:pos="0"/>
        </w:tabs>
        <w:ind w:left="5749" w:hanging="720"/>
      </w:pPr>
      <w:rPr>
        <w:rFonts w:cs="Times New Roman"/>
      </w:rPr>
    </w:lvl>
    <w:lvl w:ilvl="8">
      <w:start w:val="1"/>
      <w:numFmt w:val="decimal"/>
      <w:lvlText w:val=".%4.%5.%6.%7.%8.%9"/>
      <w:lvlJc w:val="left"/>
      <w:pPr>
        <w:tabs>
          <w:tab w:val="num" w:pos="0"/>
        </w:tabs>
        <w:ind w:left="6469" w:hanging="720"/>
      </w:pPr>
      <w:rPr>
        <w:rFonts w:cs="Times New Roman"/>
      </w:rPr>
    </w:lvl>
  </w:abstractNum>
  <w:abstractNum w:abstractNumId="23">
    <w:nsid w:val="6773682A"/>
    <w:multiLevelType w:val="singleLevel"/>
    <w:tmpl w:val="AD3430D4"/>
    <w:lvl w:ilvl="0">
      <w:start w:val="5"/>
      <w:numFmt w:val="decimal"/>
      <w:lvlText w:val="%1)"/>
      <w:lvlJc w:val="left"/>
      <w:pPr>
        <w:tabs>
          <w:tab w:val="num" w:pos="1800"/>
        </w:tabs>
        <w:ind w:left="1800" w:hanging="360"/>
      </w:pPr>
      <w:rPr>
        <w:rFonts w:cs="Times New Roman" w:hint="default"/>
      </w:rPr>
    </w:lvl>
  </w:abstractNum>
  <w:abstractNum w:abstractNumId="24">
    <w:nsid w:val="705829CC"/>
    <w:multiLevelType w:val="multilevel"/>
    <w:tmpl w:val="3A72ABCA"/>
    <w:lvl w:ilvl="0">
      <w:start w:val="2"/>
      <w:numFmt w:val="decimal"/>
      <w:lvlText w:val="%1.0."/>
      <w:lvlJc w:val="left"/>
      <w:pPr>
        <w:tabs>
          <w:tab w:val="num" w:pos="480"/>
        </w:tabs>
        <w:ind w:left="480" w:hanging="480"/>
      </w:pPr>
      <w:rPr>
        <w:rFonts w:cs="Times New Roman" w:hint="default"/>
      </w:rPr>
    </w:lvl>
    <w:lvl w:ilvl="1">
      <w:start w:val="1"/>
      <w:numFmt w:val="decimal"/>
      <w:lvlText w:val="%1.%2."/>
      <w:lvlJc w:val="left"/>
      <w:pPr>
        <w:tabs>
          <w:tab w:val="num" w:pos="1200"/>
        </w:tabs>
        <w:ind w:left="1200" w:hanging="48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25">
    <w:nsid w:val="74D01A77"/>
    <w:multiLevelType w:val="singleLevel"/>
    <w:tmpl w:val="2026A38A"/>
    <w:lvl w:ilvl="0">
      <w:start w:val="1"/>
      <w:numFmt w:val="lowerLetter"/>
      <w:lvlText w:val="%1)"/>
      <w:lvlJc w:val="left"/>
      <w:pPr>
        <w:tabs>
          <w:tab w:val="num" w:pos="1800"/>
        </w:tabs>
        <w:ind w:left="1800" w:hanging="360"/>
      </w:pPr>
      <w:rPr>
        <w:rFonts w:cs="Times New Roman" w:hint="default"/>
      </w:rPr>
    </w:lvl>
  </w:abstractNum>
  <w:abstractNum w:abstractNumId="26">
    <w:nsid w:val="75D6684D"/>
    <w:multiLevelType w:val="multilevel"/>
    <w:tmpl w:val="460ED81A"/>
    <w:lvl w:ilvl="0">
      <w:start w:val="5"/>
      <w:numFmt w:val="decimal"/>
      <w:lvlText w:val="%1.0"/>
      <w:lvlJc w:val="left"/>
      <w:pPr>
        <w:tabs>
          <w:tab w:val="num" w:pos="420"/>
        </w:tabs>
        <w:ind w:left="420" w:hanging="420"/>
      </w:pPr>
      <w:rPr>
        <w:rFonts w:cs="Times New Roman" w:hint="default"/>
      </w:rPr>
    </w:lvl>
    <w:lvl w:ilvl="1">
      <w:start w:val="1"/>
      <w:numFmt w:val="decimal"/>
      <w:lvlText w:val="%1.%2"/>
      <w:lvlJc w:val="left"/>
      <w:pPr>
        <w:tabs>
          <w:tab w:val="num" w:pos="1140"/>
        </w:tabs>
        <w:ind w:left="1140" w:hanging="4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7">
    <w:nsid w:val="764E64E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8">
    <w:nsid w:val="76A31982"/>
    <w:multiLevelType w:val="multilevel"/>
    <w:tmpl w:val="2EE6A698"/>
    <w:lvl w:ilvl="0">
      <w:start w:val="1"/>
      <w:numFmt w:val="decimal"/>
      <w:lvlText w:val="%1."/>
      <w:lvlJc w:val="left"/>
      <w:pPr>
        <w:tabs>
          <w:tab w:val="num" w:pos="709"/>
        </w:tabs>
        <w:ind w:left="709" w:hanging="709"/>
      </w:pPr>
      <w:rPr>
        <w:rFonts w:cs="Times New Roman"/>
      </w:rPr>
    </w:lvl>
    <w:lvl w:ilvl="1">
      <w:start w:val="1"/>
      <w:numFmt w:val="decimal"/>
      <w:lvlText w:val="%1.%2"/>
      <w:lvlJc w:val="left"/>
      <w:pPr>
        <w:tabs>
          <w:tab w:val="num" w:pos="1418"/>
        </w:tabs>
        <w:ind w:left="1418" w:hanging="709"/>
      </w:pPr>
      <w:rPr>
        <w:rFonts w:cs="Times New Roman"/>
      </w:rPr>
    </w:lvl>
    <w:lvl w:ilvl="2">
      <w:start w:val="1"/>
      <w:numFmt w:val="decimal"/>
      <w:lvlText w:val=".%3"/>
      <w:lvlJc w:val="left"/>
      <w:pPr>
        <w:tabs>
          <w:tab w:val="num" w:pos="2126"/>
        </w:tabs>
        <w:ind w:left="2126" w:hanging="708"/>
      </w:pPr>
      <w:rPr>
        <w:rFonts w:cs="Times New Roman"/>
      </w:rPr>
    </w:lvl>
    <w:lvl w:ilvl="3">
      <w:start w:val="1"/>
      <w:numFmt w:val="decimal"/>
      <w:lvlText w:val=".%4"/>
      <w:lvlJc w:val="left"/>
      <w:pPr>
        <w:tabs>
          <w:tab w:val="num" w:pos="2835"/>
        </w:tabs>
        <w:ind w:left="2835" w:hanging="709"/>
      </w:pPr>
      <w:rPr>
        <w:rFonts w:cs="Times New Roman"/>
      </w:rPr>
    </w:lvl>
    <w:lvl w:ilvl="4">
      <w:start w:val="1"/>
      <w:numFmt w:val="decimal"/>
      <w:lvlText w:val=".%4.%5"/>
      <w:lvlJc w:val="left"/>
      <w:pPr>
        <w:tabs>
          <w:tab w:val="num" w:pos="0"/>
        </w:tabs>
        <w:ind w:left="3589" w:hanging="720"/>
      </w:pPr>
      <w:rPr>
        <w:rFonts w:cs="Times New Roman"/>
      </w:rPr>
    </w:lvl>
    <w:lvl w:ilvl="5">
      <w:start w:val="1"/>
      <w:numFmt w:val="decimal"/>
      <w:lvlText w:val=".%4.%5.%6"/>
      <w:lvlJc w:val="left"/>
      <w:pPr>
        <w:tabs>
          <w:tab w:val="num" w:pos="0"/>
        </w:tabs>
        <w:ind w:left="4309" w:hanging="720"/>
      </w:pPr>
      <w:rPr>
        <w:rFonts w:cs="Times New Roman"/>
      </w:rPr>
    </w:lvl>
    <w:lvl w:ilvl="6">
      <w:start w:val="1"/>
      <w:numFmt w:val="decimal"/>
      <w:lvlText w:val=".%4.%5.%6.%7"/>
      <w:lvlJc w:val="left"/>
      <w:pPr>
        <w:tabs>
          <w:tab w:val="num" w:pos="0"/>
        </w:tabs>
        <w:ind w:left="5029" w:hanging="720"/>
      </w:pPr>
      <w:rPr>
        <w:rFonts w:cs="Times New Roman"/>
      </w:rPr>
    </w:lvl>
    <w:lvl w:ilvl="7">
      <w:start w:val="1"/>
      <w:numFmt w:val="decimal"/>
      <w:lvlText w:val=".%4.%5.%6.%7.%8"/>
      <w:lvlJc w:val="left"/>
      <w:pPr>
        <w:tabs>
          <w:tab w:val="num" w:pos="0"/>
        </w:tabs>
        <w:ind w:left="5749" w:hanging="720"/>
      </w:pPr>
      <w:rPr>
        <w:rFonts w:cs="Times New Roman"/>
      </w:rPr>
    </w:lvl>
    <w:lvl w:ilvl="8">
      <w:start w:val="1"/>
      <w:numFmt w:val="decimal"/>
      <w:lvlText w:val=".%4.%5.%6.%7.%8.%9"/>
      <w:lvlJc w:val="left"/>
      <w:pPr>
        <w:tabs>
          <w:tab w:val="num" w:pos="0"/>
        </w:tabs>
        <w:ind w:left="6469" w:hanging="720"/>
      </w:pPr>
      <w:rPr>
        <w:rFonts w:cs="Times New Roman"/>
      </w:rPr>
    </w:lvl>
  </w:abstractNum>
  <w:abstractNum w:abstractNumId="29">
    <w:nsid w:val="78051D81"/>
    <w:multiLevelType w:val="multilevel"/>
    <w:tmpl w:val="2EE6A698"/>
    <w:lvl w:ilvl="0">
      <w:start w:val="1"/>
      <w:numFmt w:val="decimal"/>
      <w:lvlText w:val="%1."/>
      <w:lvlJc w:val="left"/>
      <w:pPr>
        <w:tabs>
          <w:tab w:val="num" w:pos="709"/>
        </w:tabs>
        <w:ind w:left="709" w:hanging="709"/>
      </w:pPr>
      <w:rPr>
        <w:rFonts w:cs="Times New Roman"/>
      </w:rPr>
    </w:lvl>
    <w:lvl w:ilvl="1">
      <w:start w:val="1"/>
      <w:numFmt w:val="decimal"/>
      <w:lvlText w:val="%1.%2"/>
      <w:lvlJc w:val="left"/>
      <w:pPr>
        <w:tabs>
          <w:tab w:val="num" w:pos="1418"/>
        </w:tabs>
        <w:ind w:left="1418" w:hanging="709"/>
      </w:pPr>
      <w:rPr>
        <w:rFonts w:cs="Times New Roman"/>
      </w:rPr>
    </w:lvl>
    <w:lvl w:ilvl="2">
      <w:start w:val="1"/>
      <w:numFmt w:val="decimal"/>
      <w:lvlText w:val=".%3"/>
      <w:lvlJc w:val="left"/>
      <w:pPr>
        <w:tabs>
          <w:tab w:val="num" w:pos="2126"/>
        </w:tabs>
        <w:ind w:left="2126" w:hanging="708"/>
      </w:pPr>
      <w:rPr>
        <w:rFonts w:cs="Times New Roman"/>
      </w:rPr>
    </w:lvl>
    <w:lvl w:ilvl="3">
      <w:start w:val="1"/>
      <w:numFmt w:val="decimal"/>
      <w:lvlText w:val=".%4"/>
      <w:lvlJc w:val="left"/>
      <w:pPr>
        <w:tabs>
          <w:tab w:val="num" w:pos="2835"/>
        </w:tabs>
        <w:ind w:left="2835" w:hanging="709"/>
      </w:pPr>
      <w:rPr>
        <w:rFonts w:cs="Times New Roman"/>
      </w:rPr>
    </w:lvl>
    <w:lvl w:ilvl="4">
      <w:start w:val="1"/>
      <w:numFmt w:val="decimal"/>
      <w:lvlText w:val=".%4.%5"/>
      <w:lvlJc w:val="left"/>
      <w:pPr>
        <w:tabs>
          <w:tab w:val="num" w:pos="0"/>
        </w:tabs>
        <w:ind w:left="3589" w:hanging="720"/>
      </w:pPr>
      <w:rPr>
        <w:rFonts w:cs="Times New Roman"/>
      </w:rPr>
    </w:lvl>
    <w:lvl w:ilvl="5">
      <w:start w:val="1"/>
      <w:numFmt w:val="decimal"/>
      <w:lvlText w:val=".%4.%5.%6"/>
      <w:lvlJc w:val="left"/>
      <w:pPr>
        <w:tabs>
          <w:tab w:val="num" w:pos="0"/>
        </w:tabs>
        <w:ind w:left="4309" w:hanging="720"/>
      </w:pPr>
      <w:rPr>
        <w:rFonts w:cs="Times New Roman"/>
      </w:rPr>
    </w:lvl>
    <w:lvl w:ilvl="6">
      <w:start w:val="1"/>
      <w:numFmt w:val="decimal"/>
      <w:lvlText w:val=".%4.%5.%6.%7"/>
      <w:lvlJc w:val="left"/>
      <w:pPr>
        <w:tabs>
          <w:tab w:val="num" w:pos="0"/>
        </w:tabs>
        <w:ind w:left="5029" w:hanging="720"/>
      </w:pPr>
      <w:rPr>
        <w:rFonts w:cs="Times New Roman"/>
      </w:rPr>
    </w:lvl>
    <w:lvl w:ilvl="7">
      <w:start w:val="1"/>
      <w:numFmt w:val="decimal"/>
      <w:lvlText w:val=".%4.%5.%6.%7.%8"/>
      <w:lvlJc w:val="left"/>
      <w:pPr>
        <w:tabs>
          <w:tab w:val="num" w:pos="0"/>
        </w:tabs>
        <w:ind w:left="5749" w:hanging="720"/>
      </w:pPr>
      <w:rPr>
        <w:rFonts w:cs="Times New Roman"/>
      </w:rPr>
    </w:lvl>
    <w:lvl w:ilvl="8">
      <w:start w:val="1"/>
      <w:numFmt w:val="decimal"/>
      <w:lvlText w:val=".%4.%5.%6.%7.%8.%9"/>
      <w:lvlJc w:val="left"/>
      <w:pPr>
        <w:tabs>
          <w:tab w:val="num" w:pos="0"/>
        </w:tabs>
        <w:ind w:left="6469" w:hanging="720"/>
      </w:pPr>
      <w:rPr>
        <w:rFonts w:cs="Times New Roman"/>
      </w:rPr>
    </w:lvl>
  </w:abstractNum>
  <w:abstractNum w:abstractNumId="30">
    <w:nsid w:val="7CC86132"/>
    <w:multiLevelType w:val="multilevel"/>
    <w:tmpl w:val="26B40B06"/>
    <w:lvl w:ilvl="0">
      <w:start w:val="1"/>
      <w:numFmt w:val="decimal"/>
      <w:lvlText w:val="%1."/>
      <w:lvlJc w:val="left"/>
      <w:pPr>
        <w:tabs>
          <w:tab w:val="num" w:pos="360"/>
        </w:tabs>
        <w:ind w:left="360" w:hanging="360"/>
      </w:pPr>
      <w:rPr>
        <w:rFonts w:cs="Times New Roman"/>
      </w:rPr>
    </w:lvl>
    <w:lvl w:ilvl="1">
      <w:start w:val="3"/>
      <w:numFmt w:val="decimal"/>
      <w:isLgl/>
      <w:lvlText w:val="%1.%2."/>
      <w:lvlJc w:val="left"/>
      <w:pPr>
        <w:tabs>
          <w:tab w:val="num" w:pos="570"/>
        </w:tabs>
        <w:ind w:left="570" w:hanging="570"/>
      </w:pPr>
      <w:rPr>
        <w:rFonts w:cs="Times New Roman" w:hint="default"/>
        <w:b w:val="0"/>
        <w:bCs w:val="0"/>
      </w:rPr>
    </w:lvl>
    <w:lvl w:ilvl="2">
      <w:start w:val="1"/>
      <w:numFmt w:val="decimal"/>
      <w:isLgl/>
      <w:lvlText w:val="%1.%2.%3."/>
      <w:lvlJc w:val="left"/>
      <w:pPr>
        <w:tabs>
          <w:tab w:val="num" w:pos="720"/>
        </w:tabs>
        <w:ind w:left="720" w:hanging="720"/>
      </w:pPr>
      <w:rPr>
        <w:rFonts w:cs="Times New Roman" w:hint="default"/>
        <w:b w:val="0"/>
        <w:bCs w:val="0"/>
      </w:rPr>
    </w:lvl>
    <w:lvl w:ilvl="3">
      <w:start w:val="1"/>
      <w:numFmt w:val="decimal"/>
      <w:isLgl/>
      <w:lvlText w:val="%1.%2.%3.%4."/>
      <w:lvlJc w:val="left"/>
      <w:pPr>
        <w:tabs>
          <w:tab w:val="num" w:pos="720"/>
        </w:tabs>
        <w:ind w:left="720" w:hanging="720"/>
      </w:pPr>
      <w:rPr>
        <w:rFonts w:cs="Times New Roman" w:hint="default"/>
        <w:b w:val="0"/>
        <w:bCs w:val="0"/>
      </w:rPr>
    </w:lvl>
    <w:lvl w:ilvl="4">
      <w:start w:val="1"/>
      <w:numFmt w:val="decimal"/>
      <w:isLgl/>
      <w:lvlText w:val="%1.%2.%3.%4.%5."/>
      <w:lvlJc w:val="left"/>
      <w:pPr>
        <w:tabs>
          <w:tab w:val="num" w:pos="1080"/>
        </w:tabs>
        <w:ind w:left="1080" w:hanging="1080"/>
      </w:pPr>
      <w:rPr>
        <w:rFonts w:cs="Times New Roman" w:hint="default"/>
        <w:b w:val="0"/>
        <w:bCs w:val="0"/>
      </w:rPr>
    </w:lvl>
    <w:lvl w:ilvl="5">
      <w:start w:val="1"/>
      <w:numFmt w:val="decimal"/>
      <w:isLgl/>
      <w:lvlText w:val="%1.%2.%3.%4.%5.%6."/>
      <w:lvlJc w:val="left"/>
      <w:pPr>
        <w:tabs>
          <w:tab w:val="num" w:pos="1080"/>
        </w:tabs>
        <w:ind w:left="1080" w:hanging="1080"/>
      </w:pPr>
      <w:rPr>
        <w:rFonts w:cs="Times New Roman" w:hint="default"/>
        <w:b w:val="0"/>
        <w:bCs w:val="0"/>
      </w:rPr>
    </w:lvl>
    <w:lvl w:ilvl="6">
      <w:start w:val="1"/>
      <w:numFmt w:val="decimal"/>
      <w:isLgl/>
      <w:lvlText w:val="%1.%2.%3.%4.%5.%6.%7."/>
      <w:lvlJc w:val="left"/>
      <w:pPr>
        <w:tabs>
          <w:tab w:val="num" w:pos="1440"/>
        </w:tabs>
        <w:ind w:left="1440" w:hanging="1440"/>
      </w:pPr>
      <w:rPr>
        <w:rFonts w:cs="Times New Roman" w:hint="default"/>
        <w:b w:val="0"/>
        <w:bCs w:val="0"/>
      </w:rPr>
    </w:lvl>
    <w:lvl w:ilvl="7">
      <w:start w:val="1"/>
      <w:numFmt w:val="decimal"/>
      <w:isLgl/>
      <w:lvlText w:val="%1.%2.%3.%4.%5.%6.%7.%8."/>
      <w:lvlJc w:val="left"/>
      <w:pPr>
        <w:tabs>
          <w:tab w:val="num" w:pos="1440"/>
        </w:tabs>
        <w:ind w:left="1440" w:hanging="1440"/>
      </w:pPr>
      <w:rPr>
        <w:rFonts w:cs="Times New Roman" w:hint="default"/>
        <w:b w:val="0"/>
        <w:bCs w:val="0"/>
      </w:rPr>
    </w:lvl>
    <w:lvl w:ilvl="8">
      <w:start w:val="1"/>
      <w:numFmt w:val="decimal"/>
      <w:isLgl/>
      <w:lvlText w:val="%1.%2.%3.%4.%5.%6.%7.%8.%9."/>
      <w:lvlJc w:val="left"/>
      <w:pPr>
        <w:tabs>
          <w:tab w:val="num" w:pos="1800"/>
        </w:tabs>
        <w:ind w:left="1800" w:hanging="1800"/>
      </w:pPr>
      <w:rPr>
        <w:rFonts w:cs="Times New Roman" w:hint="default"/>
        <w:b w:val="0"/>
        <w:bCs w:val="0"/>
      </w:rPr>
    </w:lvl>
  </w:abstractNum>
  <w:num w:numId="1">
    <w:abstractNumId w:val="13"/>
  </w:num>
  <w:num w:numId="2">
    <w:abstractNumId w:val="26"/>
  </w:num>
  <w:num w:numId="3">
    <w:abstractNumId w:val="25"/>
  </w:num>
  <w:num w:numId="4">
    <w:abstractNumId w:val="14"/>
  </w:num>
  <w:num w:numId="5">
    <w:abstractNumId w:val="20"/>
  </w:num>
  <w:num w:numId="6">
    <w:abstractNumId w:val="24"/>
  </w:num>
  <w:num w:numId="7">
    <w:abstractNumId w:val="7"/>
  </w:num>
  <w:num w:numId="8">
    <w:abstractNumId w:val="9"/>
  </w:num>
  <w:num w:numId="9">
    <w:abstractNumId w:val="23"/>
  </w:num>
  <w:num w:numId="10">
    <w:abstractNumId w:val="2"/>
  </w:num>
  <w:num w:numId="11">
    <w:abstractNumId w:val="12"/>
  </w:num>
  <w:num w:numId="12">
    <w:abstractNumId w:val="0"/>
  </w:num>
  <w:num w:numId="13">
    <w:abstractNumId w:val="27"/>
  </w:num>
  <w:num w:numId="14">
    <w:abstractNumId w:val="17"/>
  </w:num>
  <w:num w:numId="15">
    <w:abstractNumId w:val="16"/>
  </w:num>
  <w:num w:numId="16">
    <w:abstractNumId w:val="6"/>
  </w:num>
  <w:num w:numId="17">
    <w:abstractNumId w:val="10"/>
  </w:num>
  <w:num w:numId="18">
    <w:abstractNumId w:val="1"/>
  </w:num>
  <w:num w:numId="19">
    <w:abstractNumId w:val="5"/>
  </w:num>
  <w:num w:numId="20">
    <w:abstractNumId w:val="15"/>
  </w:num>
  <w:num w:numId="21">
    <w:abstractNumId w:val="4"/>
  </w:num>
  <w:num w:numId="22">
    <w:abstractNumId w:val="30"/>
  </w:num>
  <w:num w:numId="23">
    <w:abstractNumId w:val="18"/>
  </w:num>
  <w:num w:numId="24">
    <w:abstractNumId w:val="3"/>
  </w:num>
  <w:num w:numId="25">
    <w:abstractNumId w:val="28"/>
  </w:num>
  <w:num w:numId="26">
    <w:abstractNumId w:val="19"/>
  </w:num>
  <w:num w:numId="27">
    <w:abstractNumId w:val="22"/>
  </w:num>
  <w:num w:numId="28">
    <w:abstractNumId w:val="29"/>
  </w:num>
  <w:num w:numId="29">
    <w:abstractNumId w:val="8"/>
  </w:num>
  <w:num w:numId="30">
    <w:abstractNumId w:val="2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739"/>
    <w:rsid w:val="00034DA4"/>
    <w:rsid w:val="00036833"/>
    <w:rsid w:val="000B5802"/>
    <w:rsid w:val="00104B24"/>
    <w:rsid w:val="00111C44"/>
    <w:rsid w:val="001235F5"/>
    <w:rsid w:val="00182816"/>
    <w:rsid w:val="00187207"/>
    <w:rsid w:val="00195244"/>
    <w:rsid w:val="001A00FA"/>
    <w:rsid w:val="0022374F"/>
    <w:rsid w:val="002514B7"/>
    <w:rsid w:val="0026682D"/>
    <w:rsid w:val="00274338"/>
    <w:rsid w:val="00287145"/>
    <w:rsid w:val="002B36AD"/>
    <w:rsid w:val="002E5163"/>
    <w:rsid w:val="002F2953"/>
    <w:rsid w:val="0037765E"/>
    <w:rsid w:val="00396820"/>
    <w:rsid w:val="003A0DED"/>
    <w:rsid w:val="00447643"/>
    <w:rsid w:val="00467B71"/>
    <w:rsid w:val="0054521B"/>
    <w:rsid w:val="00587438"/>
    <w:rsid w:val="00587BB4"/>
    <w:rsid w:val="005D6C15"/>
    <w:rsid w:val="00621F6B"/>
    <w:rsid w:val="00622E21"/>
    <w:rsid w:val="00676CB6"/>
    <w:rsid w:val="006836EE"/>
    <w:rsid w:val="006951A4"/>
    <w:rsid w:val="00697DC5"/>
    <w:rsid w:val="006E10FF"/>
    <w:rsid w:val="006E544D"/>
    <w:rsid w:val="00723A12"/>
    <w:rsid w:val="00752A07"/>
    <w:rsid w:val="0075326F"/>
    <w:rsid w:val="00762083"/>
    <w:rsid w:val="007661BF"/>
    <w:rsid w:val="0077274F"/>
    <w:rsid w:val="00794081"/>
    <w:rsid w:val="007B544E"/>
    <w:rsid w:val="007B73A9"/>
    <w:rsid w:val="007C1202"/>
    <w:rsid w:val="007F6ECE"/>
    <w:rsid w:val="007F7B15"/>
    <w:rsid w:val="008228BE"/>
    <w:rsid w:val="00835FE5"/>
    <w:rsid w:val="00875836"/>
    <w:rsid w:val="00892685"/>
    <w:rsid w:val="00905349"/>
    <w:rsid w:val="00913B2D"/>
    <w:rsid w:val="00970A72"/>
    <w:rsid w:val="009748B6"/>
    <w:rsid w:val="009A0D0B"/>
    <w:rsid w:val="00A53EBB"/>
    <w:rsid w:val="00AB0255"/>
    <w:rsid w:val="00AB040F"/>
    <w:rsid w:val="00AB1870"/>
    <w:rsid w:val="00B419DB"/>
    <w:rsid w:val="00B643B4"/>
    <w:rsid w:val="00B90E32"/>
    <w:rsid w:val="00C44000"/>
    <w:rsid w:val="00CD3786"/>
    <w:rsid w:val="00CD43E3"/>
    <w:rsid w:val="00CE4A81"/>
    <w:rsid w:val="00CE6775"/>
    <w:rsid w:val="00D00D6E"/>
    <w:rsid w:val="00D0116D"/>
    <w:rsid w:val="00D466A3"/>
    <w:rsid w:val="00D510A0"/>
    <w:rsid w:val="00D85090"/>
    <w:rsid w:val="00DA6912"/>
    <w:rsid w:val="00DD45E0"/>
    <w:rsid w:val="00DE5A45"/>
    <w:rsid w:val="00E27D43"/>
    <w:rsid w:val="00E35382"/>
    <w:rsid w:val="00E72AE4"/>
    <w:rsid w:val="00EB0739"/>
    <w:rsid w:val="00EB7A44"/>
    <w:rsid w:val="00EF0E71"/>
    <w:rsid w:val="00F23B5F"/>
    <w:rsid w:val="00F34827"/>
    <w:rsid w:val="00F51552"/>
    <w:rsid w:val="00F75CCF"/>
    <w:rsid w:val="00FB2F17"/>
    <w:rsid w:val="00FC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C15"/>
    <w:pPr>
      <w:autoSpaceDE w:val="0"/>
      <w:autoSpaceDN w:val="0"/>
      <w:spacing w:after="0" w:line="240" w:lineRule="auto"/>
    </w:pPr>
    <w:rPr>
      <w:sz w:val="20"/>
      <w:szCs w:val="20"/>
      <w:lang w:val="en-US" w:eastAsia="en-US"/>
    </w:rPr>
  </w:style>
  <w:style w:type="paragraph" w:styleId="Heading1">
    <w:name w:val="heading 1"/>
    <w:basedOn w:val="Normal"/>
    <w:next w:val="Normal"/>
    <w:link w:val="Heading1Char"/>
    <w:uiPriority w:val="99"/>
    <w:qFormat/>
    <w:rsid w:val="005D6C15"/>
    <w:pPr>
      <w:keepNext/>
      <w:jc w:val="center"/>
      <w:outlineLvl w:val="0"/>
    </w:pPr>
    <w:rPr>
      <w:b/>
      <w:bCs/>
      <w:sz w:val="24"/>
      <w:szCs w:val="24"/>
      <w:u w:val="single"/>
      <w:lang w:val="en-GB"/>
    </w:rPr>
  </w:style>
  <w:style w:type="paragraph" w:styleId="Heading2">
    <w:name w:val="heading 2"/>
    <w:basedOn w:val="Normal"/>
    <w:next w:val="Normal"/>
    <w:link w:val="Heading2Char"/>
    <w:uiPriority w:val="99"/>
    <w:qFormat/>
    <w:rsid w:val="005D6C15"/>
    <w:pPr>
      <w:keepNext/>
      <w:jc w:val="center"/>
      <w:outlineLvl w:val="1"/>
    </w:pPr>
    <w:rPr>
      <w:b/>
      <w:bCs/>
      <w:sz w:val="28"/>
      <w:szCs w:val="28"/>
      <w:u w:val="single"/>
      <w:lang w:val="en-GB"/>
    </w:rPr>
  </w:style>
  <w:style w:type="paragraph" w:styleId="Heading3">
    <w:name w:val="heading 3"/>
    <w:basedOn w:val="Normal"/>
    <w:next w:val="Normal"/>
    <w:link w:val="Heading3Char"/>
    <w:uiPriority w:val="99"/>
    <w:qFormat/>
    <w:rsid w:val="005D6C15"/>
    <w:pPr>
      <w:keepNext/>
      <w:outlineLvl w:val="2"/>
    </w:pPr>
    <w:rPr>
      <w:b/>
      <w:bCs/>
      <w:sz w:val="24"/>
      <w:szCs w:val="24"/>
      <w:u w:val="single"/>
    </w:rPr>
  </w:style>
  <w:style w:type="paragraph" w:styleId="Heading4">
    <w:name w:val="heading 4"/>
    <w:basedOn w:val="Normal"/>
    <w:next w:val="Normal"/>
    <w:link w:val="Heading4Char"/>
    <w:uiPriority w:val="99"/>
    <w:qFormat/>
    <w:rsid w:val="005D6C15"/>
    <w:pPr>
      <w:keepNext/>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C15"/>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5D6C15"/>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5D6C15"/>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5D6C15"/>
    <w:rPr>
      <w:rFonts w:asciiTheme="minorHAnsi" w:eastAsiaTheme="minorEastAsia" w:hAnsiTheme="minorHAnsi" w:cstheme="minorBidi"/>
      <w:b/>
      <w:bCs/>
      <w:sz w:val="28"/>
      <w:szCs w:val="28"/>
      <w:lang w:val="en-US" w:eastAsia="en-US"/>
    </w:rPr>
  </w:style>
  <w:style w:type="paragraph" w:styleId="BodyText">
    <w:name w:val="Body Text"/>
    <w:basedOn w:val="Normal"/>
    <w:link w:val="BodyTextChar"/>
    <w:uiPriority w:val="99"/>
    <w:rsid w:val="005D6C15"/>
    <w:rPr>
      <w:sz w:val="24"/>
      <w:szCs w:val="24"/>
    </w:rPr>
  </w:style>
  <w:style w:type="character" w:customStyle="1" w:styleId="BodyTextChar">
    <w:name w:val="Body Text Char"/>
    <w:basedOn w:val="DefaultParagraphFont"/>
    <w:link w:val="BodyText"/>
    <w:uiPriority w:val="99"/>
    <w:semiHidden/>
    <w:rsid w:val="005D6C15"/>
    <w:rPr>
      <w:sz w:val="20"/>
      <w:szCs w:val="20"/>
      <w:lang w:val="en-US" w:eastAsia="en-US"/>
    </w:rPr>
  </w:style>
  <w:style w:type="paragraph" w:styleId="BodyText2">
    <w:name w:val="Body Text 2"/>
    <w:basedOn w:val="Normal"/>
    <w:link w:val="BodyText2Char"/>
    <w:uiPriority w:val="99"/>
    <w:rsid w:val="005D6C15"/>
    <w:pPr>
      <w:spacing w:after="120"/>
      <w:ind w:left="283"/>
    </w:pPr>
  </w:style>
  <w:style w:type="character" w:customStyle="1" w:styleId="BodyText2Char">
    <w:name w:val="Body Text 2 Char"/>
    <w:basedOn w:val="DefaultParagraphFont"/>
    <w:link w:val="BodyText2"/>
    <w:uiPriority w:val="99"/>
    <w:semiHidden/>
    <w:rsid w:val="005D6C15"/>
    <w:rPr>
      <w:sz w:val="20"/>
      <w:szCs w:val="20"/>
      <w:lang w:val="en-US" w:eastAsia="en-US"/>
    </w:rPr>
  </w:style>
  <w:style w:type="paragraph" w:styleId="Header">
    <w:name w:val="header"/>
    <w:basedOn w:val="Normal"/>
    <w:link w:val="HeaderChar"/>
    <w:uiPriority w:val="99"/>
    <w:rsid w:val="005D6C15"/>
    <w:pPr>
      <w:tabs>
        <w:tab w:val="center" w:pos="4320"/>
        <w:tab w:val="right" w:pos="8640"/>
      </w:tabs>
    </w:pPr>
  </w:style>
  <w:style w:type="character" w:customStyle="1" w:styleId="HeaderChar">
    <w:name w:val="Header Char"/>
    <w:basedOn w:val="DefaultParagraphFont"/>
    <w:link w:val="Header"/>
    <w:uiPriority w:val="99"/>
    <w:semiHidden/>
    <w:rsid w:val="005D6C15"/>
    <w:rPr>
      <w:sz w:val="20"/>
      <w:szCs w:val="20"/>
      <w:lang w:val="en-US" w:eastAsia="en-US"/>
    </w:rPr>
  </w:style>
  <w:style w:type="paragraph" w:styleId="Footer">
    <w:name w:val="footer"/>
    <w:basedOn w:val="Normal"/>
    <w:link w:val="FooterChar"/>
    <w:uiPriority w:val="99"/>
    <w:rsid w:val="005D6C15"/>
    <w:pPr>
      <w:tabs>
        <w:tab w:val="center" w:pos="4320"/>
        <w:tab w:val="right" w:pos="8640"/>
      </w:tabs>
    </w:pPr>
  </w:style>
  <w:style w:type="character" w:customStyle="1" w:styleId="FooterChar">
    <w:name w:val="Footer Char"/>
    <w:basedOn w:val="DefaultParagraphFont"/>
    <w:link w:val="Footer"/>
    <w:uiPriority w:val="99"/>
    <w:semiHidden/>
    <w:rsid w:val="005D6C15"/>
    <w:rPr>
      <w:sz w:val="20"/>
      <w:szCs w:val="20"/>
      <w:lang w:val="en-US" w:eastAsia="en-US"/>
    </w:rPr>
  </w:style>
  <w:style w:type="character" w:styleId="PageNumber">
    <w:name w:val="page number"/>
    <w:basedOn w:val="DefaultParagraphFont"/>
    <w:uiPriority w:val="99"/>
    <w:rsid w:val="005D6C15"/>
    <w:rPr>
      <w:rFonts w:cs="Times New Roman"/>
    </w:rPr>
  </w:style>
  <w:style w:type="paragraph" w:styleId="DocumentMap">
    <w:name w:val="Document Map"/>
    <w:basedOn w:val="Normal"/>
    <w:link w:val="DocumentMapChar"/>
    <w:uiPriority w:val="99"/>
    <w:rsid w:val="005D6C1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5D6C15"/>
    <w:rPr>
      <w:rFonts w:ascii="Tahoma" w:hAnsi="Tahoma" w:cs="Tahoma"/>
      <w:sz w:val="16"/>
      <w:szCs w:val="16"/>
      <w:lang w:val="en-US" w:eastAsia="en-US"/>
    </w:rPr>
  </w:style>
  <w:style w:type="table" w:styleId="TableGrid">
    <w:name w:val="Table Grid"/>
    <w:basedOn w:val="TableNormal"/>
    <w:uiPriority w:val="59"/>
    <w:rsid w:val="00E72A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6820"/>
    <w:rPr>
      <w:rFonts w:ascii="Tahoma" w:hAnsi="Tahoma" w:cs="Tahoma"/>
      <w:sz w:val="16"/>
      <w:szCs w:val="16"/>
    </w:rPr>
  </w:style>
  <w:style w:type="character" w:customStyle="1" w:styleId="BalloonTextChar">
    <w:name w:val="Balloon Text Char"/>
    <w:basedOn w:val="DefaultParagraphFont"/>
    <w:link w:val="BalloonText"/>
    <w:uiPriority w:val="99"/>
    <w:semiHidden/>
    <w:rsid w:val="00396820"/>
    <w:rPr>
      <w:rFonts w:ascii="Tahoma" w:hAnsi="Tahoma" w:cs="Tahoma"/>
      <w:sz w:val="16"/>
      <w:szCs w:val="16"/>
      <w:lang w:val="en-US" w:eastAsia="en-US"/>
    </w:rPr>
  </w:style>
  <w:style w:type="paragraph" w:customStyle="1" w:styleId="Pa28">
    <w:name w:val="Pa28"/>
    <w:basedOn w:val="Normal"/>
    <w:next w:val="Normal"/>
    <w:uiPriority w:val="99"/>
    <w:rsid w:val="00AB0255"/>
    <w:pPr>
      <w:adjustRightInd w:val="0"/>
      <w:spacing w:line="166" w:lineRule="atLeast"/>
    </w:pPr>
    <w:rPr>
      <w:rFonts w:ascii="Futura Lt BT" w:hAnsi="Futura Lt BT"/>
      <w:sz w:val="24"/>
      <w:szCs w:val="24"/>
    </w:rPr>
  </w:style>
  <w:style w:type="paragraph" w:customStyle="1" w:styleId="Default">
    <w:name w:val="Default"/>
    <w:rsid w:val="00AB0255"/>
    <w:pPr>
      <w:autoSpaceDE w:val="0"/>
      <w:autoSpaceDN w:val="0"/>
      <w:adjustRightInd w:val="0"/>
      <w:spacing w:after="0" w:line="240" w:lineRule="auto"/>
    </w:pPr>
    <w:rPr>
      <w:rFonts w:ascii="Calibri" w:hAnsi="Calibri" w:cs="Calibri"/>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C15"/>
    <w:pPr>
      <w:autoSpaceDE w:val="0"/>
      <w:autoSpaceDN w:val="0"/>
      <w:spacing w:after="0" w:line="240" w:lineRule="auto"/>
    </w:pPr>
    <w:rPr>
      <w:sz w:val="20"/>
      <w:szCs w:val="20"/>
      <w:lang w:val="en-US" w:eastAsia="en-US"/>
    </w:rPr>
  </w:style>
  <w:style w:type="paragraph" w:styleId="Heading1">
    <w:name w:val="heading 1"/>
    <w:basedOn w:val="Normal"/>
    <w:next w:val="Normal"/>
    <w:link w:val="Heading1Char"/>
    <w:uiPriority w:val="99"/>
    <w:qFormat/>
    <w:rsid w:val="005D6C15"/>
    <w:pPr>
      <w:keepNext/>
      <w:jc w:val="center"/>
      <w:outlineLvl w:val="0"/>
    </w:pPr>
    <w:rPr>
      <w:b/>
      <w:bCs/>
      <w:sz w:val="24"/>
      <w:szCs w:val="24"/>
      <w:u w:val="single"/>
      <w:lang w:val="en-GB"/>
    </w:rPr>
  </w:style>
  <w:style w:type="paragraph" w:styleId="Heading2">
    <w:name w:val="heading 2"/>
    <w:basedOn w:val="Normal"/>
    <w:next w:val="Normal"/>
    <w:link w:val="Heading2Char"/>
    <w:uiPriority w:val="99"/>
    <w:qFormat/>
    <w:rsid w:val="005D6C15"/>
    <w:pPr>
      <w:keepNext/>
      <w:jc w:val="center"/>
      <w:outlineLvl w:val="1"/>
    </w:pPr>
    <w:rPr>
      <w:b/>
      <w:bCs/>
      <w:sz w:val="28"/>
      <w:szCs w:val="28"/>
      <w:u w:val="single"/>
      <w:lang w:val="en-GB"/>
    </w:rPr>
  </w:style>
  <w:style w:type="paragraph" w:styleId="Heading3">
    <w:name w:val="heading 3"/>
    <w:basedOn w:val="Normal"/>
    <w:next w:val="Normal"/>
    <w:link w:val="Heading3Char"/>
    <w:uiPriority w:val="99"/>
    <w:qFormat/>
    <w:rsid w:val="005D6C15"/>
    <w:pPr>
      <w:keepNext/>
      <w:outlineLvl w:val="2"/>
    </w:pPr>
    <w:rPr>
      <w:b/>
      <w:bCs/>
      <w:sz w:val="24"/>
      <w:szCs w:val="24"/>
      <w:u w:val="single"/>
    </w:rPr>
  </w:style>
  <w:style w:type="paragraph" w:styleId="Heading4">
    <w:name w:val="heading 4"/>
    <w:basedOn w:val="Normal"/>
    <w:next w:val="Normal"/>
    <w:link w:val="Heading4Char"/>
    <w:uiPriority w:val="99"/>
    <w:qFormat/>
    <w:rsid w:val="005D6C15"/>
    <w:pPr>
      <w:keepNext/>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C15"/>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5D6C15"/>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5D6C15"/>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5D6C15"/>
    <w:rPr>
      <w:rFonts w:asciiTheme="minorHAnsi" w:eastAsiaTheme="minorEastAsia" w:hAnsiTheme="minorHAnsi" w:cstheme="minorBidi"/>
      <w:b/>
      <w:bCs/>
      <w:sz w:val="28"/>
      <w:szCs w:val="28"/>
      <w:lang w:val="en-US" w:eastAsia="en-US"/>
    </w:rPr>
  </w:style>
  <w:style w:type="paragraph" w:styleId="BodyText">
    <w:name w:val="Body Text"/>
    <w:basedOn w:val="Normal"/>
    <w:link w:val="BodyTextChar"/>
    <w:uiPriority w:val="99"/>
    <w:rsid w:val="005D6C15"/>
    <w:rPr>
      <w:sz w:val="24"/>
      <w:szCs w:val="24"/>
    </w:rPr>
  </w:style>
  <w:style w:type="character" w:customStyle="1" w:styleId="BodyTextChar">
    <w:name w:val="Body Text Char"/>
    <w:basedOn w:val="DefaultParagraphFont"/>
    <w:link w:val="BodyText"/>
    <w:uiPriority w:val="99"/>
    <w:semiHidden/>
    <w:rsid w:val="005D6C15"/>
    <w:rPr>
      <w:sz w:val="20"/>
      <w:szCs w:val="20"/>
      <w:lang w:val="en-US" w:eastAsia="en-US"/>
    </w:rPr>
  </w:style>
  <w:style w:type="paragraph" w:styleId="BodyText2">
    <w:name w:val="Body Text 2"/>
    <w:basedOn w:val="Normal"/>
    <w:link w:val="BodyText2Char"/>
    <w:uiPriority w:val="99"/>
    <w:rsid w:val="005D6C15"/>
    <w:pPr>
      <w:spacing w:after="120"/>
      <w:ind w:left="283"/>
    </w:pPr>
  </w:style>
  <w:style w:type="character" w:customStyle="1" w:styleId="BodyText2Char">
    <w:name w:val="Body Text 2 Char"/>
    <w:basedOn w:val="DefaultParagraphFont"/>
    <w:link w:val="BodyText2"/>
    <w:uiPriority w:val="99"/>
    <w:semiHidden/>
    <w:rsid w:val="005D6C15"/>
    <w:rPr>
      <w:sz w:val="20"/>
      <w:szCs w:val="20"/>
      <w:lang w:val="en-US" w:eastAsia="en-US"/>
    </w:rPr>
  </w:style>
  <w:style w:type="paragraph" w:styleId="Header">
    <w:name w:val="header"/>
    <w:basedOn w:val="Normal"/>
    <w:link w:val="HeaderChar"/>
    <w:uiPriority w:val="99"/>
    <w:rsid w:val="005D6C15"/>
    <w:pPr>
      <w:tabs>
        <w:tab w:val="center" w:pos="4320"/>
        <w:tab w:val="right" w:pos="8640"/>
      </w:tabs>
    </w:pPr>
  </w:style>
  <w:style w:type="character" w:customStyle="1" w:styleId="HeaderChar">
    <w:name w:val="Header Char"/>
    <w:basedOn w:val="DefaultParagraphFont"/>
    <w:link w:val="Header"/>
    <w:uiPriority w:val="99"/>
    <w:semiHidden/>
    <w:rsid w:val="005D6C15"/>
    <w:rPr>
      <w:sz w:val="20"/>
      <w:szCs w:val="20"/>
      <w:lang w:val="en-US" w:eastAsia="en-US"/>
    </w:rPr>
  </w:style>
  <w:style w:type="paragraph" w:styleId="Footer">
    <w:name w:val="footer"/>
    <w:basedOn w:val="Normal"/>
    <w:link w:val="FooterChar"/>
    <w:uiPriority w:val="99"/>
    <w:rsid w:val="005D6C15"/>
    <w:pPr>
      <w:tabs>
        <w:tab w:val="center" w:pos="4320"/>
        <w:tab w:val="right" w:pos="8640"/>
      </w:tabs>
    </w:pPr>
  </w:style>
  <w:style w:type="character" w:customStyle="1" w:styleId="FooterChar">
    <w:name w:val="Footer Char"/>
    <w:basedOn w:val="DefaultParagraphFont"/>
    <w:link w:val="Footer"/>
    <w:uiPriority w:val="99"/>
    <w:semiHidden/>
    <w:rsid w:val="005D6C15"/>
    <w:rPr>
      <w:sz w:val="20"/>
      <w:szCs w:val="20"/>
      <w:lang w:val="en-US" w:eastAsia="en-US"/>
    </w:rPr>
  </w:style>
  <w:style w:type="character" w:styleId="PageNumber">
    <w:name w:val="page number"/>
    <w:basedOn w:val="DefaultParagraphFont"/>
    <w:uiPriority w:val="99"/>
    <w:rsid w:val="005D6C15"/>
    <w:rPr>
      <w:rFonts w:cs="Times New Roman"/>
    </w:rPr>
  </w:style>
  <w:style w:type="paragraph" w:styleId="DocumentMap">
    <w:name w:val="Document Map"/>
    <w:basedOn w:val="Normal"/>
    <w:link w:val="DocumentMapChar"/>
    <w:uiPriority w:val="99"/>
    <w:rsid w:val="005D6C1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5D6C15"/>
    <w:rPr>
      <w:rFonts w:ascii="Tahoma" w:hAnsi="Tahoma" w:cs="Tahoma"/>
      <w:sz w:val="16"/>
      <w:szCs w:val="16"/>
      <w:lang w:val="en-US" w:eastAsia="en-US"/>
    </w:rPr>
  </w:style>
  <w:style w:type="table" w:styleId="TableGrid">
    <w:name w:val="Table Grid"/>
    <w:basedOn w:val="TableNormal"/>
    <w:uiPriority w:val="59"/>
    <w:rsid w:val="00E72A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6820"/>
    <w:rPr>
      <w:rFonts w:ascii="Tahoma" w:hAnsi="Tahoma" w:cs="Tahoma"/>
      <w:sz w:val="16"/>
      <w:szCs w:val="16"/>
    </w:rPr>
  </w:style>
  <w:style w:type="character" w:customStyle="1" w:styleId="BalloonTextChar">
    <w:name w:val="Balloon Text Char"/>
    <w:basedOn w:val="DefaultParagraphFont"/>
    <w:link w:val="BalloonText"/>
    <w:uiPriority w:val="99"/>
    <w:semiHidden/>
    <w:rsid w:val="00396820"/>
    <w:rPr>
      <w:rFonts w:ascii="Tahoma" w:hAnsi="Tahoma" w:cs="Tahoma"/>
      <w:sz w:val="16"/>
      <w:szCs w:val="16"/>
      <w:lang w:val="en-US" w:eastAsia="en-US"/>
    </w:rPr>
  </w:style>
  <w:style w:type="paragraph" w:customStyle="1" w:styleId="Pa28">
    <w:name w:val="Pa28"/>
    <w:basedOn w:val="Normal"/>
    <w:next w:val="Normal"/>
    <w:uiPriority w:val="99"/>
    <w:rsid w:val="00AB0255"/>
    <w:pPr>
      <w:adjustRightInd w:val="0"/>
      <w:spacing w:line="166" w:lineRule="atLeast"/>
    </w:pPr>
    <w:rPr>
      <w:rFonts w:ascii="Futura Lt BT" w:hAnsi="Futura Lt BT"/>
      <w:sz w:val="24"/>
      <w:szCs w:val="24"/>
    </w:rPr>
  </w:style>
  <w:style w:type="paragraph" w:customStyle="1" w:styleId="Default">
    <w:name w:val="Default"/>
    <w:rsid w:val="00AB0255"/>
    <w:pPr>
      <w:autoSpaceDE w:val="0"/>
      <w:autoSpaceDN w:val="0"/>
      <w:adjustRightInd w:val="0"/>
      <w:spacing w:after="0" w:line="240" w:lineRule="auto"/>
    </w:pPr>
    <w:rPr>
      <w:rFonts w:ascii="Calibri" w:hAnsi="Calibri" w:cs="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3395</Words>
  <Characters>19355</Characters>
  <Application>Microsoft Office Word</Application>
  <DocSecurity>0</DocSecurity>
  <Lines>161</Lines>
  <Paragraphs>45</Paragraphs>
  <ScaleCrop>false</ScaleCrop>
  <Company/>
  <LinksUpToDate>false</LinksUpToDate>
  <CharactersWithSpaces>22705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2018-02-10T23:59:00Z</dcterms:created>
  <dcterms:modified xsi:type="dcterms:W3CDTF">2019-09-16T14:08:00Z</dcterms:modified>
</cp:coreProperties>
</file>