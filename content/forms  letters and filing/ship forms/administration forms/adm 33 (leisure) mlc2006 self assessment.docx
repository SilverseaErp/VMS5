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A9C17" w14:textId="77777777" w:rsidR="00F652E0" w:rsidRPr="00177628" w:rsidRDefault="00F652E0" w:rsidP="006D2CCB">
      <w:pPr>
        <w:spacing w:before="40" w:after="40"/>
        <w:jc w:val="center"/>
        <w:rPr>
          <w:rFonts w:ascii="Tahoma" w:hAnsi="Tahoma" w:cs="Tahoma"/>
          <w:sz w:val="18"/>
          <w:szCs w:val="18"/>
        </w:rPr>
      </w:pPr>
      <w:r w:rsidRPr="00696410">
        <w:rPr>
          <w:rFonts w:ascii="Tahoma" w:hAnsi="Tahoma" w:cs="Tahoma"/>
          <w:b/>
          <w:sz w:val="18"/>
          <w:szCs w:val="18"/>
        </w:rPr>
        <w:tab/>
      </w:r>
      <w:r w:rsidR="00261D0E">
        <w:rPr>
          <w:rFonts w:ascii="Tahoma" w:hAnsi="Tahoma" w:cs="Tahoma"/>
          <w:b/>
          <w:sz w:val="18"/>
          <w:szCs w:val="18"/>
        </w:rPr>
        <w:tab/>
      </w:r>
      <w:r w:rsidR="00261D0E">
        <w:rPr>
          <w:rFonts w:ascii="Tahoma" w:hAnsi="Tahoma" w:cs="Tahoma"/>
          <w:b/>
          <w:sz w:val="18"/>
          <w:szCs w:val="18"/>
        </w:rPr>
        <w:tab/>
      </w:r>
      <w:r w:rsidR="00261D0E">
        <w:rPr>
          <w:rFonts w:ascii="Tahoma" w:hAnsi="Tahoma" w:cs="Tahoma"/>
          <w:b/>
          <w:sz w:val="18"/>
          <w:szCs w:val="18"/>
        </w:rPr>
        <w:tab/>
      </w:r>
      <w:r w:rsidR="00261D0E">
        <w:rPr>
          <w:rFonts w:ascii="Tahoma" w:hAnsi="Tahoma" w:cs="Tahoma"/>
          <w:b/>
          <w:sz w:val="18"/>
          <w:szCs w:val="18"/>
        </w:rPr>
        <w:tab/>
      </w:r>
      <w:r w:rsidR="009B25AE">
        <w:rPr>
          <w:rFonts w:ascii="Tahoma" w:hAnsi="Tahoma" w:cs="Tahoma"/>
          <w:b/>
          <w:sz w:val="18"/>
          <w:szCs w:val="18"/>
        </w:rPr>
        <w:tab/>
      </w:r>
      <w:r w:rsidR="009B25AE">
        <w:rPr>
          <w:rFonts w:ascii="Tahoma" w:hAnsi="Tahoma" w:cs="Tahoma"/>
          <w:b/>
          <w:sz w:val="18"/>
          <w:szCs w:val="18"/>
        </w:rPr>
        <w:tab/>
      </w:r>
      <w:r w:rsidR="009B25AE">
        <w:rPr>
          <w:rFonts w:ascii="Tahoma" w:hAnsi="Tahoma" w:cs="Tahoma"/>
          <w:b/>
          <w:sz w:val="18"/>
          <w:szCs w:val="18"/>
        </w:rPr>
        <w:tab/>
      </w:r>
      <w:r w:rsidRPr="00177628">
        <w:rPr>
          <w:rFonts w:ascii="Tahoma" w:hAnsi="Tahoma" w:cs="Tahoma"/>
          <w:sz w:val="18"/>
          <w:szCs w:val="18"/>
        </w:rPr>
        <w:t>(If not applicable to vessel, enter N/A)</w:t>
      </w:r>
    </w:p>
    <w:tbl>
      <w:tblPr>
        <w:tblStyle w:val="TableGrid"/>
        <w:tblW w:w="0" w:type="auto"/>
        <w:jc w:val="center"/>
        <w:tblLook w:val="04A0" w:firstRow="1" w:lastRow="0" w:firstColumn="1" w:lastColumn="0" w:noHBand="0" w:noVBand="1"/>
      </w:tblPr>
      <w:tblGrid>
        <w:gridCol w:w="534"/>
        <w:gridCol w:w="5190"/>
        <w:gridCol w:w="965"/>
        <w:gridCol w:w="3564"/>
      </w:tblGrid>
      <w:tr w:rsidR="00D02745" w:rsidRPr="00177628" w14:paraId="14FA9C1C" w14:textId="77777777" w:rsidTr="004E6156">
        <w:trPr>
          <w:jc w:val="center"/>
        </w:trPr>
        <w:tc>
          <w:tcPr>
            <w:tcW w:w="534" w:type="dxa"/>
            <w:shd w:val="clear" w:color="auto" w:fill="EAF1DD" w:themeFill="accent3" w:themeFillTint="33"/>
          </w:tcPr>
          <w:p w14:paraId="14FA9C18" w14:textId="77777777" w:rsidR="00D02745" w:rsidRPr="00177628" w:rsidRDefault="00D02745" w:rsidP="00747141">
            <w:pPr>
              <w:spacing w:before="40" w:after="40"/>
              <w:jc w:val="center"/>
              <w:rPr>
                <w:rFonts w:ascii="Tahoma" w:hAnsi="Tahoma" w:cs="Tahoma"/>
                <w:b/>
                <w:sz w:val="20"/>
              </w:rPr>
            </w:pPr>
            <w:r w:rsidRPr="00177628">
              <w:rPr>
                <w:rFonts w:ascii="Tahoma" w:hAnsi="Tahoma" w:cs="Tahoma"/>
                <w:b/>
                <w:sz w:val="20"/>
              </w:rPr>
              <w:t>No</w:t>
            </w:r>
          </w:p>
        </w:tc>
        <w:tc>
          <w:tcPr>
            <w:tcW w:w="5190" w:type="dxa"/>
            <w:shd w:val="clear" w:color="auto" w:fill="EAF1DD" w:themeFill="accent3" w:themeFillTint="33"/>
          </w:tcPr>
          <w:p w14:paraId="14FA9C19" w14:textId="77777777" w:rsidR="00D02745" w:rsidRPr="00177628" w:rsidRDefault="004240DA" w:rsidP="00747141">
            <w:pPr>
              <w:spacing w:before="40" w:after="40"/>
              <w:rPr>
                <w:rFonts w:ascii="Tahoma" w:hAnsi="Tahoma" w:cs="Tahoma"/>
                <w:b/>
                <w:sz w:val="20"/>
              </w:rPr>
            </w:pPr>
            <w:r w:rsidRPr="00177628">
              <w:rPr>
                <w:rFonts w:ascii="Tahoma" w:hAnsi="Tahoma" w:cs="Tahoma"/>
                <w:b/>
                <w:sz w:val="20"/>
              </w:rPr>
              <w:t>Documentation</w:t>
            </w:r>
          </w:p>
        </w:tc>
        <w:tc>
          <w:tcPr>
            <w:tcW w:w="965" w:type="dxa"/>
            <w:shd w:val="clear" w:color="auto" w:fill="EAF1DD" w:themeFill="accent3" w:themeFillTint="33"/>
          </w:tcPr>
          <w:p w14:paraId="14FA9C1A" w14:textId="77777777" w:rsidR="00D02745" w:rsidRPr="00177628" w:rsidRDefault="00D02745" w:rsidP="00747141">
            <w:pPr>
              <w:spacing w:before="40" w:after="40"/>
              <w:jc w:val="center"/>
              <w:rPr>
                <w:rFonts w:ascii="Tahoma" w:hAnsi="Tahoma" w:cs="Tahoma"/>
                <w:b/>
                <w:sz w:val="20"/>
              </w:rPr>
            </w:pPr>
            <w:r w:rsidRPr="00177628">
              <w:rPr>
                <w:rFonts w:ascii="Tahoma" w:hAnsi="Tahoma" w:cs="Tahoma"/>
                <w:b/>
                <w:sz w:val="20"/>
              </w:rPr>
              <w:t>Yes/No</w:t>
            </w:r>
          </w:p>
        </w:tc>
        <w:tc>
          <w:tcPr>
            <w:tcW w:w="3564" w:type="dxa"/>
            <w:shd w:val="clear" w:color="auto" w:fill="EAF1DD" w:themeFill="accent3" w:themeFillTint="33"/>
          </w:tcPr>
          <w:p w14:paraId="14FA9C1B" w14:textId="77777777" w:rsidR="00D02745" w:rsidRPr="00177628" w:rsidRDefault="00D02745" w:rsidP="00747141">
            <w:pPr>
              <w:spacing w:before="40" w:after="40"/>
              <w:rPr>
                <w:rFonts w:ascii="Tahoma" w:hAnsi="Tahoma" w:cs="Tahoma"/>
                <w:b/>
                <w:sz w:val="20"/>
              </w:rPr>
            </w:pPr>
            <w:r w:rsidRPr="00177628">
              <w:rPr>
                <w:rFonts w:ascii="Tahoma" w:hAnsi="Tahoma" w:cs="Tahoma"/>
                <w:b/>
                <w:sz w:val="20"/>
              </w:rPr>
              <w:t>Reference</w:t>
            </w:r>
          </w:p>
        </w:tc>
      </w:tr>
      <w:tr w:rsidR="00D02745" w:rsidRPr="00177628" w14:paraId="14FA9C21" w14:textId="77777777" w:rsidTr="004E6156">
        <w:trPr>
          <w:jc w:val="center"/>
        </w:trPr>
        <w:tc>
          <w:tcPr>
            <w:tcW w:w="534" w:type="dxa"/>
            <w:shd w:val="clear" w:color="auto" w:fill="EAF1DD" w:themeFill="accent3" w:themeFillTint="33"/>
          </w:tcPr>
          <w:p w14:paraId="14FA9C1D" w14:textId="77777777" w:rsidR="00D02745" w:rsidRPr="00177628" w:rsidRDefault="00D02745" w:rsidP="006D2CCB">
            <w:pPr>
              <w:spacing w:before="40" w:after="40"/>
              <w:jc w:val="both"/>
              <w:rPr>
                <w:rFonts w:ascii="Tahoma" w:hAnsi="Tahoma" w:cs="Tahoma"/>
                <w:b/>
                <w:color w:val="FF0000"/>
                <w:sz w:val="20"/>
              </w:rPr>
            </w:pPr>
            <w:r w:rsidRPr="00177628">
              <w:rPr>
                <w:rFonts w:ascii="Tahoma" w:hAnsi="Tahoma" w:cs="Tahoma"/>
                <w:b/>
                <w:color w:val="FF0000"/>
                <w:sz w:val="20"/>
              </w:rPr>
              <w:t>1.</w:t>
            </w:r>
          </w:p>
        </w:tc>
        <w:tc>
          <w:tcPr>
            <w:tcW w:w="5190" w:type="dxa"/>
            <w:shd w:val="clear" w:color="auto" w:fill="EAF1DD" w:themeFill="accent3" w:themeFillTint="33"/>
          </w:tcPr>
          <w:p w14:paraId="14FA9C1E" w14:textId="77777777" w:rsidR="00D02745" w:rsidRPr="00177628" w:rsidRDefault="009B25AE" w:rsidP="006D2CCB">
            <w:pPr>
              <w:spacing w:before="40" w:after="40"/>
              <w:jc w:val="both"/>
              <w:rPr>
                <w:rFonts w:ascii="Tahoma" w:hAnsi="Tahoma" w:cs="Tahoma"/>
                <w:b/>
                <w:color w:val="FF0000"/>
                <w:sz w:val="20"/>
              </w:rPr>
            </w:pPr>
            <w:r w:rsidRPr="00177628">
              <w:rPr>
                <w:rFonts w:ascii="Tahoma" w:hAnsi="Tahoma" w:cs="Tahoma"/>
                <w:b/>
                <w:color w:val="FF0000"/>
                <w:sz w:val="20"/>
              </w:rPr>
              <w:t>Documentation</w:t>
            </w:r>
          </w:p>
        </w:tc>
        <w:tc>
          <w:tcPr>
            <w:tcW w:w="965" w:type="dxa"/>
            <w:shd w:val="clear" w:color="auto" w:fill="EAF1DD" w:themeFill="accent3" w:themeFillTint="33"/>
          </w:tcPr>
          <w:p w14:paraId="14FA9C1F" w14:textId="77777777" w:rsidR="00D02745" w:rsidRPr="00177628" w:rsidRDefault="00D02745" w:rsidP="006D2CCB">
            <w:pPr>
              <w:spacing w:before="40" w:after="40"/>
              <w:jc w:val="both"/>
              <w:rPr>
                <w:rFonts w:ascii="Tahoma" w:hAnsi="Tahoma" w:cs="Tahoma"/>
                <w:b/>
                <w:color w:val="FF0000"/>
                <w:sz w:val="20"/>
              </w:rPr>
            </w:pPr>
          </w:p>
        </w:tc>
        <w:tc>
          <w:tcPr>
            <w:tcW w:w="3564" w:type="dxa"/>
            <w:shd w:val="clear" w:color="auto" w:fill="EAF1DD" w:themeFill="accent3" w:themeFillTint="33"/>
          </w:tcPr>
          <w:p w14:paraId="14FA9C20" w14:textId="77777777" w:rsidR="00D02745" w:rsidRPr="00177628" w:rsidRDefault="00D02745" w:rsidP="006D2CCB">
            <w:pPr>
              <w:spacing w:before="40" w:after="40"/>
              <w:jc w:val="both"/>
              <w:rPr>
                <w:rFonts w:ascii="Tahoma" w:hAnsi="Tahoma" w:cs="Tahoma"/>
                <w:b/>
                <w:color w:val="FF0000"/>
                <w:sz w:val="20"/>
              </w:rPr>
            </w:pPr>
          </w:p>
        </w:tc>
      </w:tr>
      <w:tr w:rsidR="00D02745" w:rsidRPr="00177628" w14:paraId="14FA9C26" w14:textId="77777777" w:rsidTr="004E6156">
        <w:trPr>
          <w:jc w:val="center"/>
        </w:trPr>
        <w:tc>
          <w:tcPr>
            <w:tcW w:w="534" w:type="dxa"/>
          </w:tcPr>
          <w:p w14:paraId="14FA9C22"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C23"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 xml:space="preserve">MLC </w:t>
            </w:r>
            <w:r w:rsidR="009B25AE" w:rsidRPr="00177628">
              <w:rPr>
                <w:rFonts w:ascii="Tahoma" w:hAnsi="Tahoma" w:cs="Tahoma"/>
                <w:sz w:val="20"/>
              </w:rPr>
              <w:t xml:space="preserve">Certificate </w:t>
            </w:r>
            <w:r w:rsidRPr="00177628">
              <w:rPr>
                <w:rFonts w:ascii="Tahoma" w:hAnsi="Tahoma" w:cs="Tahoma"/>
                <w:sz w:val="20"/>
              </w:rPr>
              <w:t>on board</w:t>
            </w:r>
          </w:p>
        </w:tc>
        <w:tc>
          <w:tcPr>
            <w:tcW w:w="965" w:type="dxa"/>
          </w:tcPr>
          <w:p w14:paraId="14FA9C24" w14:textId="77777777" w:rsidR="00D02745" w:rsidRPr="00177628" w:rsidRDefault="00D02745" w:rsidP="006D2CCB">
            <w:pPr>
              <w:spacing w:before="40" w:after="40"/>
              <w:jc w:val="both"/>
              <w:rPr>
                <w:rFonts w:ascii="Tahoma" w:hAnsi="Tahoma" w:cs="Tahoma"/>
                <w:sz w:val="20"/>
              </w:rPr>
            </w:pPr>
          </w:p>
        </w:tc>
        <w:tc>
          <w:tcPr>
            <w:tcW w:w="3564" w:type="dxa"/>
          </w:tcPr>
          <w:p w14:paraId="14FA9C25"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Initial Issue to follow MLC audit</w:t>
            </w:r>
            <w:r w:rsidR="00E352C3" w:rsidRPr="00177628">
              <w:rPr>
                <w:rFonts w:ascii="Tahoma" w:hAnsi="Tahoma" w:cs="Tahoma"/>
                <w:sz w:val="20"/>
              </w:rPr>
              <w:t xml:space="preserve"> by flag / Class</w:t>
            </w:r>
          </w:p>
        </w:tc>
      </w:tr>
      <w:tr w:rsidR="00D02745" w:rsidRPr="00177628" w14:paraId="14FA9C2B" w14:textId="77777777" w:rsidTr="004E6156">
        <w:trPr>
          <w:jc w:val="center"/>
        </w:trPr>
        <w:tc>
          <w:tcPr>
            <w:tcW w:w="534" w:type="dxa"/>
          </w:tcPr>
          <w:p w14:paraId="14FA9C27"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C28"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 xml:space="preserve">Original DMLC </w:t>
            </w:r>
            <w:r w:rsidR="009B25AE" w:rsidRPr="00177628">
              <w:rPr>
                <w:rFonts w:ascii="Tahoma" w:hAnsi="Tahoma" w:cs="Tahoma"/>
                <w:sz w:val="20"/>
              </w:rPr>
              <w:t xml:space="preserve">Part </w:t>
            </w:r>
            <w:r w:rsidRPr="00177628">
              <w:rPr>
                <w:rFonts w:ascii="Tahoma" w:hAnsi="Tahoma" w:cs="Tahoma"/>
                <w:sz w:val="20"/>
              </w:rPr>
              <w:t>I (Flag Issued) on board</w:t>
            </w:r>
          </w:p>
        </w:tc>
        <w:tc>
          <w:tcPr>
            <w:tcW w:w="965" w:type="dxa"/>
          </w:tcPr>
          <w:p w14:paraId="14FA9C29" w14:textId="77777777" w:rsidR="00D02745" w:rsidRPr="00177628" w:rsidRDefault="00D02745" w:rsidP="006D2CCB">
            <w:pPr>
              <w:spacing w:before="40" w:after="40"/>
              <w:jc w:val="both"/>
              <w:rPr>
                <w:rFonts w:ascii="Tahoma" w:hAnsi="Tahoma" w:cs="Tahoma"/>
                <w:sz w:val="20"/>
              </w:rPr>
            </w:pPr>
          </w:p>
        </w:tc>
        <w:tc>
          <w:tcPr>
            <w:tcW w:w="3564" w:type="dxa"/>
          </w:tcPr>
          <w:p w14:paraId="14FA9C2A" w14:textId="77777777" w:rsidR="00D02745" w:rsidRPr="00177628" w:rsidRDefault="00D02745" w:rsidP="006D2CCB">
            <w:pPr>
              <w:spacing w:before="40" w:after="40"/>
              <w:jc w:val="both"/>
              <w:rPr>
                <w:rFonts w:ascii="Tahoma" w:hAnsi="Tahoma" w:cs="Tahoma"/>
                <w:sz w:val="20"/>
              </w:rPr>
            </w:pPr>
          </w:p>
        </w:tc>
      </w:tr>
      <w:tr w:rsidR="00D02745" w:rsidRPr="00177628" w14:paraId="14FA9C30" w14:textId="77777777" w:rsidTr="004E6156">
        <w:trPr>
          <w:jc w:val="center"/>
        </w:trPr>
        <w:tc>
          <w:tcPr>
            <w:tcW w:w="534" w:type="dxa"/>
          </w:tcPr>
          <w:p w14:paraId="14FA9C2C"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C2D"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 xml:space="preserve">Original DMLC </w:t>
            </w:r>
            <w:r w:rsidR="009B25AE" w:rsidRPr="00177628">
              <w:rPr>
                <w:rFonts w:ascii="Tahoma" w:hAnsi="Tahoma" w:cs="Tahoma"/>
                <w:sz w:val="20"/>
              </w:rPr>
              <w:t xml:space="preserve">Part </w:t>
            </w:r>
            <w:r w:rsidRPr="00177628">
              <w:rPr>
                <w:rFonts w:ascii="Tahoma" w:hAnsi="Tahoma" w:cs="Tahoma"/>
                <w:sz w:val="20"/>
              </w:rPr>
              <w:t>II (Owner Issued) on board</w:t>
            </w:r>
          </w:p>
        </w:tc>
        <w:tc>
          <w:tcPr>
            <w:tcW w:w="965" w:type="dxa"/>
          </w:tcPr>
          <w:p w14:paraId="14FA9C2E" w14:textId="77777777" w:rsidR="00D02745" w:rsidRPr="00177628" w:rsidRDefault="00D02745" w:rsidP="006D2CCB">
            <w:pPr>
              <w:spacing w:before="40" w:after="40"/>
              <w:jc w:val="both"/>
              <w:rPr>
                <w:rFonts w:ascii="Tahoma" w:hAnsi="Tahoma" w:cs="Tahoma"/>
                <w:sz w:val="20"/>
              </w:rPr>
            </w:pPr>
          </w:p>
        </w:tc>
        <w:tc>
          <w:tcPr>
            <w:tcW w:w="3564" w:type="dxa"/>
          </w:tcPr>
          <w:p w14:paraId="14FA9C2F" w14:textId="77777777" w:rsidR="00D02745" w:rsidRPr="00177628" w:rsidRDefault="00D02745" w:rsidP="006D2CCB">
            <w:pPr>
              <w:spacing w:before="40" w:after="40"/>
              <w:jc w:val="both"/>
              <w:rPr>
                <w:rFonts w:ascii="Tahoma" w:hAnsi="Tahoma" w:cs="Tahoma"/>
                <w:sz w:val="20"/>
              </w:rPr>
            </w:pPr>
          </w:p>
        </w:tc>
      </w:tr>
      <w:tr w:rsidR="00D02745" w:rsidRPr="00177628" w14:paraId="14FA9C35" w14:textId="77777777" w:rsidTr="004E6156">
        <w:trPr>
          <w:jc w:val="center"/>
        </w:trPr>
        <w:tc>
          <w:tcPr>
            <w:tcW w:w="534" w:type="dxa"/>
          </w:tcPr>
          <w:p w14:paraId="14FA9C31"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C32"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 xml:space="preserve">2 copies of most recent Flag State </w:t>
            </w:r>
            <w:proofErr w:type="gramStart"/>
            <w:r w:rsidRPr="00177628">
              <w:rPr>
                <w:rFonts w:ascii="Tahoma" w:hAnsi="Tahoma" w:cs="Tahoma"/>
                <w:sz w:val="20"/>
              </w:rPr>
              <w:t>Inspection  available</w:t>
            </w:r>
            <w:proofErr w:type="gramEnd"/>
            <w:r w:rsidRPr="00177628">
              <w:rPr>
                <w:rFonts w:ascii="Tahoma" w:hAnsi="Tahoma" w:cs="Tahoma"/>
                <w:sz w:val="20"/>
              </w:rPr>
              <w:t xml:space="preserve"> on board – 1 held by Master , another accessible to Crew</w:t>
            </w:r>
          </w:p>
        </w:tc>
        <w:tc>
          <w:tcPr>
            <w:tcW w:w="965" w:type="dxa"/>
          </w:tcPr>
          <w:p w14:paraId="14FA9C33" w14:textId="77777777" w:rsidR="00D02745" w:rsidRPr="00177628" w:rsidRDefault="00D02745" w:rsidP="006D2CCB">
            <w:pPr>
              <w:spacing w:before="40" w:after="40"/>
              <w:jc w:val="both"/>
              <w:rPr>
                <w:rFonts w:ascii="Tahoma" w:hAnsi="Tahoma" w:cs="Tahoma"/>
                <w:sz w:val="20"/>
              </w:rPr>
            </w:pPr>
          </w:p>
        </w:tc>
        <w:tc>
          <w:tcPr>
            <w:tcW w:w="3564" w:type="dxa"/>
          </w:tcPr>
          <w:p w14:paraId="14FA9C34" w14:textId="77777777" w:rsidR="00D02745" w:rsidRPr="00177628" w:rsidRDefault="00D02745" w:rsidP="006D2CCB">
            <w:pPr>
              <w:spacing w:before="40" w:after="40"/>
              <w:jc w:val="both"/>
              <w:rPr>
                <w:rFonts w:ascii="Tahoma" w:hAnsi="Tahoma" w:cs="Tahoma"/>
                <w:sz w:val="20"/>
              </w:rPr>
            </w:pPr>
          </w:p>
        </w:tc>
      </w:tr>
      <w:tr w:rsidR="006B3D50" w:rsidRPr="00177628" w14:paraId="79C24DEE" w14:textId="77777777" w:rsidTr="004E6156">
        <w:trPr>
          <w:jc w:val="center"/>
        </w:trPr>
        <w:tc>
          <w:tcPr>
            <w:tcW w:w="534" w:type="dxa"/>
          </w:tcPr>
          <w:p w14:paraId="4625300B" w14:textId="352C9A6F" w:rsidR="006B3D50" w:rsidRPr="006B3D50" w:rsidRDefault="006B3D50" w:rsidP="006D2CCB">
            <w:pPr>
              <w:spacing w:before="40" w:after="40"/>
              <w:jc w:val="both"/>
              <w:rPr>
                <w:rFonts w:ascii="Tahoma" w:hAnsi="Tahoma" w:cs="Tahoma"/>
                <w:color w:val="FF0000"/>
                <w:sz w:val="20"/>
              </w:rPr>
            </w:pPr>
            <w:r w:rsidRPr="006B3D50">
              <w:rPr>
                <w:rFonts w:ascii="Tahoma" w:hAnsi="Tahoma" w:cs="Tahoma"/>
                <w:color w:val="FF0000"/>
                <w:sz w:val="20"/>
              </w:rPr>
              <w:t>e.</w:t>
            </w:r>
          </w:p>
        </w:tc>
        <w:tc>
          <w:tcPr>
            <w:tcW w:w="5190" w:type="dxa"/>
          </w:tcPr>
          <w:p w14:paraId="1BB0E51F" w14:textId="67DF49F9" w:rsidR="006B3D50" w:rsidRPr="006B3D50" w:rsidRDefault="006B3D50" w:rsidP="006D2CCB">
            <w:pPr>
              <w:spacing w:before="40" w:after="40"/>
              <w:jc w:val="both"/>
              <w:rPr>
                <w:rFonts w:ascii="Tahoma" w:hAnsi="Tahoma" w:cs="Tahoma"/>
                <w:color w:val="FF0000"/>
                <w:sz w:val="20"/>
              </w:rPr>
            </w:pPr>
            <w:r w:rsidRPr="006B3D50">
              <w:rPr>
                <w:rFonts w:ascii="Tahoma" w:hAnsi="Tahoma" w:cs="Tahoma"/>
                <w:color w:val="FF0000"/>
                <w:sz w:val="20"/>
              </w:rPr>
              <w:t>Certificate of financial security provider displayed?</w:t>
            </w:r>
          </w:p>
        </w:tc>
        <w:tc>
          <w:tcPr>
            <w:tcW w:w="965" w:type="dxa"/>
          </w:tcPr>
          <w:p w14:paraId="6C52A8E8" w14:textId="77777777" w:rsidR="006B3D50" w:rsidRPr="00177628" w:rsidRDefault="006B3D50" w:rsidP="006D2CCB">
            <w:pPr>
              <w:spacing w:before="40" w:after="40"/>
              <w:jc w:val="both"/>
              <w:rPr>
                <w:rFonts w:ascii="Tahoma" w:hAnsi="Tahoma" w:cs="Tahoma"/>
                <w:sz w:val="20"/>
              </w:rPr>
            </w:pPr>
          </w:p>
        </w:tc>
        <w:tc>
          <w:tcPr>
            <w:tcW w:w="3564" w:type="dxa"/>
          </w:tcPr>
          <w:p w14:paraId="3A26B388" w14:textId="09D5C0F1" w:rsidR="006B3D50" w:rsidRPr="00177628" w:rsidRDefault="006B3D50" w:rsidP="006D2CCB">
            <w:pPr>
              <w:spacing w:before="40" w:after="40"/>
              <w:jc w:val="both"/>
              <w:rPr>
                <w:rFonts w:ascii="Tahoma" w:hAnsi="Tahoma" w:cs="Tahoma"/>
                <w:sz w:val="20"/>
              </w:rPr>
            </w:pPr>
            <w:r w:rsidRPr="006B3D50">
              <w:rPr>
                <w:rFonts w:ascii="Tahoma" w:hAnsi="Tahoma" w:cs="Tahoma"/>
                <w:color w:val="FF0000"/>
                <w:sz w:val="20"/>
              </w:rPr>
              <w:t>MLC 2.5 /</w:t>
            </w:r>
            <w:r w:rsidRPr="006B3D50">
              <w:rPr>
                <w:rFonts w:ascii="Tahoma" w:hAnsi="Tahoma" w:cs="Tahoma"/>
                <w:color w:val="FF0000"/>
                <w:sz w:val="20"/>
              </w:rPr>
              <w:t xml:space="preserve"> Company </w:t>
            </w:r>
            <w:r w:rsidRPr="006B3D50">
              <w:rPr>
                <w:rFonts w:ascii="Tahoma" w:hAnsi="Tahoma" w:cs="Tahoma"/>
                <w:color w:val="FF0000"/>
                <w:sz w:val="20"/>
              </w:rPr>
              <w:t>Insurance Policy</w:t>
            </w:r>
            <w:r w:rsidR="00C46ACE" w:rsidRPr="003235CC">
              <w:rPr>
                <w:rFonts w:asciiTheme="minorHAnsi" w:hAnsiTheme="minorHAnsi" w:cstheme="minorHAnsi"/>
                <w:noProof/>
                <w:szCs w:val="22"/>
              </w:rPr>
              <w:drawing>
                <wp:inline distT="0" distB="0" distL="0" distR="0" wp14:anchorId="68578D6E" wp14:editId="01D9916D">
                  <wp:extent cx="294821" cy="156542"/>
                  <wp:effectExtent l="19050" t="19050" r="10160" b="15240"/>
                  <wp:docPr id="10" name="Picture 10" descr="Image result for camera icon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era icon f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543397" flipV="1">
                            <a:off x="0" y="0"/>
                            <a:ext cx="305275" cy="162093"/>
                          </a:xfrm>
                          <a:prstGeom prst="rect">
                            <a:avLst/>
                          </a:prstGeom>
                          <a:noFill/>
                          <a:ln>
                            <a:noFill/>
                          </a:ln>
                        </pic:spPr>
                      </pic:pic>
                    </a:graphicData>
                  </a:graphic>
                </wp:inline>
              </w:drawing>
            </w:r>
          </w:p>
        </w:tc>
      </w:tr>
      <w:tr w:rsidR="00D02745" w:rsidRPr="00177628" w14:paraId="14FA9C3A" w14:textId="77777777" w:rsidTr="004E6156">
        <w:trPr>
          <w:jc w:val="center"/>
        </w:trPr>
        <w:tc>
          <w:tcPr>
            <w:tcW w:w="534" w:type="dxa"/>
            <w:shd w:val="clear" w:color="auto" w:fill="EAF1DD" w:themeFill="accent3" w:themeFillTint="33"/>
          </w:tcPr>
          <w:p w14:paraId="14FA9C36" w14:textId="77777777" w:rsidR="00D02745" w:rsidRPr="00177628" w:rsidRDefault="00D02745" w:rsidP="006D2CCB">
            <w:pPr>
              <w:spacing w:before="40" w:after="40"/>
              <w:jc w:val="both"/>
              <w:rPr>
                <w:rFonts w:ascii="Tahoma" w:hAnsi="Tahoma" w:cs="Tahoma"/>
                <w:b/>
                <w:color w:val="FF0000"/>
                <w:sz w:val="20"/>
              </w:rPr>
            </w:pPr>
            <w:r w:rsidRPr="00177628">
              <w:rPr>
                <w:rFonts w:ascii="Tahoma" w:hAnsi="Tahoma" w:cs="Tahoma"/>
                <w:b/>
                <w:color w:val="FF0000"/>
                <w:sz w:val="20"/>
              </w:rPr>
              <w:t>2.</w:t>
            </w:r>
          </w:p>
        </w:tc>
        <w:tc>
          <w:tcPr>
            <w:tcW w:w="5190" w:type="dxa"/>
            <w:shd w:val="clear" w:color="auto" w:fill="EAF1DD" w:themeFill="accent3" w:themeFillTint="33"/>
          </w:tcPr>
          <w:p w14:paraId="14FA9C37" w14:textId="77777777" w:rsidR="00D02745" w:rsidRPr="00177628" w:rsidRDefault="00D02745" w:rsidP="007F6DA3">
            <w:pPr>
              <w:spacing w:before="40" w:after="40"/>
              <w:jc w:val="both"/>
              <w:rPr>
                <w:rFonts w:ascii="Tahoma" w:hAnsi="Tahoma" w:cs="Tahoma"/>
                <w:b/>
                <w:color w:val="FF0000"/>
                <w:sz w:val="20"/>
              </w:rPr>
            </w:pPr>
            <w:r w:rsidRPr="00177628">
              <w:rPr>
                <w:rFonts w:ascii="Tahoma" w:hAnsi="Tahoma" w:cs="Tahoma"/>
                <w:b/>
                <w:color w:val="FF0000"/>
                <w:sz w:val="20"/>
              </w:rPr>
              <w:t>Requirements for Seafarers to work o</w:t>
            </w:r>
            <w:r w:rsidR="007F6DA3" w:rsidRPr="00177628">
              <w:rPr>
                <w:rFonts w:ascii="Tahoma" w:hAnsi="Tahoma" w:cs="Tahoma"/>
                <w:b/>
                <w:color w:val="FF0000"/>
                <w:sz w:val="20"/>
              </w:rPr>
              <w:t>n</w:t>
            </w:r>
            <w:r w:rsidRPr="00177628">
              <w:rPr>
                <w:rFonts w:ascii="Tahoma" w:hAnsi="Tahoma" w:cs="Tahoma"/>
                <w:b/>
                <w:color w:val="FF0000"/>
                <w:sz w:val="20"/>
              </w:rPr>
              <w:t xml:space="preserve"> a ship</w:t>
            </w:r>
          </w:p>
        </w:tc>
        <w:tc>
          <w:tcPr>
            <w:tcW w:w="965" w:type="dxa"/>
            <w:shd w:val="clear" w:color="auto" w:fill="EAF1DD" w:themeFill="accent3" w:themeFillTint="33"/>
          </w:tcPr>
          <w:p w14:paraId="14FA9C38" w14:textId="77777777" w:rsidR="00D02745" w:rsidRPr="00177628" w:rsidRDefault="00D02745" w:rsidP="006D2CCB">
            <w:pPr>
              <w:spacing w:before="40" w:after="40"/>
              <w:jc w:val="both"/>
              <w:rPr>
                <w:rFonts w:ascii="Tahoma" w:hAnsi="Tahoma" w:cs="Tahoma"/>
                <w:sz w:val="20"/>
              </w:rPr>
            </w:pPr>
          </w:p>
        </w:tc>
        <w:tc>
          <w:tcPr>
            <w:tcW w:w="3564" w:type="dxa"/>
            <w:shd w:val="clear" w:color="auto" w:fill="EAF1DD" w:themeFill="accent3" w:themeFillTint="33"/>
          </w:tcPr>
          <w:p w14:paraId="14FA9C39" w14:textId="77777777" w:rsidR="00D02745" w:rsidRPr="00177628" w:rsidRDefault="00D02745" w:rsidP="006D2CCB">
            <w:pPr>
              <w:spacing w:before="40" w:after="40"/>
              <w:jc w:val="both"/>
              <w:rPr>
                <w:rFonts w:ascii="Tahoma" w:hAnsi="Tahoma" w:cs="Tahoma"/>
                <w:sz w:val="20"/>
              </w:rPr>
            </w:pPr>
          </w:p>
        </w:tc>
      </w:tr>
      <w:tr w:rsidR="00D02745" w:rsidRPr="00177628" w14:paraId="14FA9C3F" w14:textId="77777777" w:rsidTr="004E6156">
        <w:trPr>
          <w:jc w:val="center"/>
        </w:trPr>
        <w:tc>
          <w:tcPr>
            <w:tcW w:w="534" w:type="dxa"/>
          </w:tcPr>
          <w:p w14:paraId="14FA9C3B"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C3C"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 xml:space="preserve">Documentary evidence on board that recruitment </w:t>
            </w:r>
            <w:proofErr w:type="spellStart"/>
            <w:r w:rsidRPr="00177628">
              <w:rPr>
                <w:rFonts w:ascii="Tahoma" w:hAnsi="Tahoma" w:cs="Tahoma"/>
                <w:sz w:val="20"/>
              </w:rPr>
              <w:t>centre</w:t>
            </w:r>
            <w:proofErr w:type="spellEnd"/>
            <w:r w:rsidRPr="00177628">
              <w:rPr>
                <w:rFonts w:ascii="Tahoma" w:hAnsi="Tahoma" w:cs="Tahoma"/>
                <w:sz w:val="20"/>
              </w:rPr>
              <w:t xml:space="preserve"> for seafarers is compliant with MLC 2006</w:t>
            </w:r>
          </w:p>
        </w:tc>
        <w:tc>
          <w:tcPr>
            <w:tcW w:w="965" w:type="dxa"/>
          </w:tcPr>
          <w:p w14:paraId="14FA9C3D" w14:textId="77777777" w:rsidR="00D02745" w:rsidRPr="00177628" w:rsidRDefault="00D02745" w:rsidP="006D2CCB">
            <w:pPr>
              <w:spacing w:before="40" w:after="40"/>
              <w:jc w:val="both"/>
              <w:rPr>
                <w:rFonts w:ascii="Tahoma" w:hAnsi="Tahoma" w:cs="Tahoma"/>
                <w:sz w:val="20"/>
              </w:rPr>
            </w:pPr>
          </w:p>
        </w:tc>
        <w:tc>
          <w:tcPr>
            <w:tcW w:w="3564" w:type="dxa"/>
          </w:tcPr>
          <w:p w14:paraId="14FA9C3E" w14:textId="219BA797" w:rsidR="00D02745" w:rsidRPr="00177628" w:rsidRDefault="004E3672" w:rsidP="00701300">
            <w:pPr>
              <w:spacing w:before="40" w:after="40"/>
              <w:jc w:val="both"/>
              <w:rPr>
                <w:rFonts w:ascii="Tahoma" w:hAnsi="Tahoma" w:cs="Tahoma"/>
                <w:sz w:val="20"/>
              </w:rPr>
            </w:pPr>
            <w:r w:rsidRPr="004E3672">
              <w:rPr>
                <w:rFonts w:ascii="Tahoma" w:hAnsi="Tahoma" w:cs="Tahoma"/>
                <w:sz w:val="20"/>
              </w:rPr>
              <w:t>Crew &gt; 1.0 Crewing - Onboard procedures</w:t>
            </w:r>
            <w:r w:rsidR="00892567">
              <w:rPr>
                <w:rFonts w:ascii="Tahoma" w:hAnsi="Tahoma" w:cs="Tahoma"/>
                <w:sz w:val="20"/>
              </w:rPr>
              <w:t xml:space="preserve"> &gt; 1.3 Crew employment</w:t>
            </w:r>
            <w:r w:rsidRPr="004E3672">
              <w:rPr>
                <w:rFonts w:ascii="Tahoma" w:hAnsi="Tahoma" w:cs="Tahoma"/>
                <w:sz w:val="20"/>
              </w:rPr>
              <w:t xml:space="preserve"> &gt; 1.3</w:t>
            </w:r>
            <w:r>
              <w:rPr>
                <w:rFonts w:ascii="Tahoma" w:hAnsi="Tahoma" w:cs="Tahoma"/>
                <w:sz w:val="20"/>
              </w:rPr>
              <w:t>.2</w:t>
            </w:r>
            <w:r w:rsidR="00892567">
              <w:rPr>
                <w:rFonts w:ascii="Tahoma" w:hAnsi="Tahoma" w:cs="Tahoma"/>
                <w:sz w:val="20"/>
              </w:rPr>
              <w:t>1</w:t>
            </w:r>
            <w:r w:rsidRPr="004E3672">
              <w:rPr>
                <w:rFonts w:ascii="Tahoma" w:hAnsi="Tahoma" w:cs="Tahoma"/>
                <w:sz w:val="20"/>
              </w:rPr>
              <w:t xml:space="preserve"> </w:t>
            </w:r>
            <w:r w:rsidR="00892567">
              <w:rPr>
                <w:rFonts w:ascii="Tahoma" w:hAnsi="Tahoma" w:cs="Tahoma"/>
                <w:sz w:val="20"/>
              </w:rPr>
              <w:t>Recruiting</w:t>
            </w:r>
          </w:p>
        </w:tc>
      </w:tr>
      <w:tr w:rsidR="00D02745" w:rsidRPr="00177628" w14:paraId="14FA9C44" w14:textId="77777777" w:rsidTr="004E6156">
        <w:trPr>
          <w:jc w:val="center"/>
        </w:trPr>
        <w:tc>
          <w:tcPr>
            <w:tcW w:w="534" w:type="dxa"/>
          </w:tcPr>
          <w:p w14:paraId="14FA9C40" w14:textId="77777777" w:rsidR="00D02745" w:rsidRPr="00177628" w:rsidRDefault="00D02745"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C41" w14:textId="77777777" w:rsidR="00D02745" w:rsidRPr="00177628" w:rsidRDefault="00D02745" w:rsidP="006D2CCB">
            <w:pPr>
              <w:spacing w:before="40" w:after="40"/>
              <w:jc w:val="both"/>
              <w:rPr>
                <w:rFonts w:ascii="Tahoma" w:hAnsi="Tahoma" w:cs="Tahoma"/>
                <w:color w:val="000000"/>
                <w:sz w:val="20"/>
              </w:rPr>
            </w:pPr>
            <w:r w:rsidRPr="00177628">
              <w:rPr>
                <w:rFonts w:ascii="Tahoma" w:hAnsi="Tahoma" w:cs="Tahoma"/>
                <w:sz w:val="20"/>
              </w:rPr>
              <w:t xml:space="preserve">Manning Levels in accordance with Min Safe Manning Doc (which must be adequate, in terms of numbers and qualifications, to ensure the safety and security of the ship and </w:t>
            </w:r>
            <w:proofErr w:type="gramStart"/>
            <w:r w:rsidRPr="00177628">
              <w:rPr>
                <w:rFonts w:ascii="Tahoma" w:hAnsi="Tahoma" w:cs="Tahoma"/>
                <w:sz w:val="20"/>
              </w:rPr>
              <w:t>it’s</w:t>
            </w:r>
            <w:proofErr w:type="gramEnd"/>
            <w:r w:rsidRPr="00177628">
              <w:rPr>
                <w:rFonts w:ascii="Tahoma" w:hAnsi="Tahoma" w:cs="Tahoma"/>
                <w:sz w:val="20"/>
              </w:rPr>
              <w:t xml:space="preserve"> personnel under all operating conditions)</w:t>
            </w:r>
          </w:p>
        </w:tc>
        <w:tc>
          <w:tcPr>
            <w:tcW w:w="965" w:type="dxa"/>
          </w:tcPr>
          <w:p w14:paraId="14FA9C42" w14:textId="77777777" w:rsidR="00D02745" w:rsidRPr="00177628" w:rsidRDefault="00D02745" w:rsidP="006D2CCB">
            <w:pPr>
              <w:spacing w:before="40" w:after="40"/>
              <w:jc w:val="both"/>
              <w:rPr>
                <w:rFonts w:ascii="Tahoma" w:hAnsi="Tahoma" w:cs="Tahoma"/>
                <w:sz w:val="20"/>
              </w:rPr>
            </w:pPr>
          </w:p>
        </w:tc>
        <w:tc>
          <w:tcPr>
            <w:tcW w:w="3564" w:type="dxa"/>
          </w:tcPr>
          <w:p w14:paraId="14FA9C43" w14:textId="1D526142" w:rsidR="00D02745" w:rsidRPr="00177628" w:rsidRDefault="004E3672" w:rsidP="001D53D1">
            <w:pPr>
              <w:spacing w:before="40" w:after="40"/>
              <w:jc w:val="both"/>
              <w:rPr>
                <w:rFonts w:ascii="Tahoma" w:hAnsi="Tahoma" w:cs="Tahoma"/>
                <w:sz w:val="20"/>
              </w:rPr>
            </w:pPr>
            <w:r w:rsidRPr="004E3672">
              <w:rPr>
                <w:rFonts w:ascii="Tahoma" w:hAnsi="Tahoma" w:cs="Tahoma"/>
                <w:sz w:val="20"/>
              </w:rPr>
              <w:t>Crew &gt; 2.0 Crewing - Shore procedures</w:t>
            </w:r>
            <w:r w:rsidR="00892567">
              <w:rPr>
                <w:rFonts w:ascii="Tahoma" w:hAnsi="Tahoma" w:cs="Tahoma"/>
                <w:sz w:val="20"/>
              </w:rPr>
              <w:t xml:space="preserve"> &gt; 2.2 Safe manning</w:t>
            </w:r>
          </w:p>
        </w:tc>
      </w:tr>
      <w:tr w:rsidR="00D02745" w:rsidRPr="00177628" w14:paraId="14FA9C49" w14:textId="77777777" w:rsidTr="004E6156">
        <w:trPr>
          <w:jc w:val="center"/>
        </w:trPr>
        <w:tc>
          <w:tcPr>
            <w:tcW w:w="534" w:type="dxa"/>
          </w:tcPr>
          <w:p w14:paraId="14FA9C45" w14:textId="77777777" w:rsidR="00D02745" w:rsidRPr="00177628" w:rsidRDefault="00617CE9"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C46" w14:textId="77777777" w:rsidR="00D02745" w:rsidRPr="00177628" w:rsidRDefault="00617CE9" w:rsidP="006D2CCB">
            <w:pPr>
              <w:spacing w:before="40" w:after="40"/>
              <w:jc w:val="both"/>
              <w:rPr>
                <w:rFonts w:ascii="Tahoma" w:hAnsi="Tahoma" w:cs="Tahoma"/>
                <w:color w:val="000000"/>
                <w:sz w:val="20"/>
              </w:rPr>
            </w:pPr>
            <w:r w:rsidRPr="00177628">
              <w:rPr>
                <w:rFonts w:ascii="Tahoma" w:hAnsi="Tahoma" w:cs="Tahoma"/>
                <w:sz w:val="20"/>
              </w:rPr>
              <w:t>All seafarers &gt; 18 years of age</w:t>
            </w:r>
          </w:p>
        </w:tc>
        <w:tc>
          <w:tcPr>
            <w:tcW w:w="965" w:type="dxa"/>
          </w:tcPr>
          <w:p w14:paraId="14FA9C47" w14:textId="77777777" w:rsidR="00D02745" w:rsidRPr="00177628" w:rsidRDefault="00D02745" w:rsidP="006D2CCB">
            <w:pPr>
              <w:spacing w:before="40" w:after="40"/>
              <w:jc w:val="both"/>
              <w:rPr>
                <w:rFonts w:ascii="Tahoma" w:hAnsi="Tahoma" w:cs="Tahoma"/>
                <w:sz w:val="20"/>
              </w:rPr>
            </w:pPr>
          </w:p>
        </w:tc>
        <w:tc>
          <w:tcPr>
            <w:tcW w:w="3564" w:type="dxa"/>
          </w:tcPr>
          <w:p w14:paraId="14FA9C48" w14:textId="77777777" w:rsidR="00D02745" w:rsidRPr="00177628" w:rsidRDefault="00617CE9" w:rsidP="006D2CCB">
            <w:pPr>
              <w:spacing w:before="40" w:after="40"/>
              <w:jc w:val="both"/>
              <w:rPr>
                <w:rFonts w:ascii="Tahoma" w:hAnsi="Tahoma" w:cs="Tahoma"/>
                <w:sz w:val="20"/>
              </w:rPr>
            </w:pPr>
            <w:r w:rsidRPr="00177628">
              <w:rPr>
                <w:rFonts w:ascii="Tahoma" w:hAnsi="Tahoma" w:cs="Tahoma"/>
                <w:sz w:val="20"/>
              </w:rPr>
              <w:t xml:space="preserve">MLC allows for </w:t>
            </w:r>
            <w:proofErr w:type="gramStart"/>
            <w:r w:rsidRPr="00177628">
              <w:rPr>
                <w:rFonts w:ascii="Tahoma" w:hAnsi="Tahoma" w:cs="Tahoma"/>
                <w:sz w:val="20"/>
              </w:rPr>
              <w:t>16-18 year</w:t>
            </w:r>
            <w:proofErr w:type="gramEnd"/>
            <w:r w:rsidRPr="00177628">
              <w:rPr>
                <w:rFonts w:ascii="Tahoma" w:hAnsi="Tahoma" w:cs="Tahoma"/>
                <w:sz w:val="20"/>
              </w:rPr>
              <w:t xml:space="preserve"> </w:t>
            </w:r>
            <w:proofErr w:type="spellStart"/>
            <w:r w:rsidRPr="00177628">
              <w:rPr>
                <w:rFonts w:ascii="Tahoma" w:hAnsi="Tahoma" w:cs="Tahoma"/>
                <w:sz w:val="20"/>
              </w:rPr>
              <w:t>olds</w:t>
            </w:r>
            <w:proofErr w:type="spellEnd"/>
            <w:r w:rsidRPr="00177628">
              <w:rPr>
                <w:rFonts w:ascii="Tahoma" w:hAnsi="Tahoma" w:cs="Tahoma"/>
                <w:sz w:val="20"/>
              </w:rPr>
              <w:t xml:space="preserve"> but V Ships policy is 18+.</w:t>
            </w:r>
          </w:p>
        </w:tc>
      </w:tr>
      <w:tr w:rsidR="00D02745" w:rsidRPr="00177628" w14:paraId="14FA9C54" w14:textId="77777777" w:rsidTr="004E6156">
        <w:trPr>
          <w:jc w:val="center"/>
        </w:trPr>
        <w:tc>
          <w:tcPr>
            <w:tcW w:w="534" w:type="dxa"/>
          </w:tcPr>
          <w:p w14:paraId="14FA9C4A" w14:textId="77777777" w:rsidR="00D02745" w:rsidRPr="00177628" w:rsidRDefault="00617CE9"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C4B" w14:textId="77777777" w:rsidR="00CC2B9B" w:rsidRPr="00177628" w:rsidRDefault="00617CE9" w:rsidP="00CC2B9B">
            <w:pPr>
              <w:jc w:val="both"/>
              <w:rPr>
                <w:rFonts w:ascii="Tahoma" w:hAnsi="Tahoma" w:cs="Tahoma"/>
                <w:sz w:val="20"/>
              </w:rPr>
            </w:pPr>
            <w:r w:rsidRPr="00177628">
              <w:rPr>
                <w:rFonts w:ascii="Tahoma" w:hAnsi="Tahoma" w:cs="Tahoma"/>
                <w:sz w:val="20"/>
              </w:rPr>
              <w:t>Valid training and competency certs available for all seafarers</w:t>
            </w:r>
          </w:p>
          <w:p w14:paraId="14FA9C4C" w14:textId="77777777" w:rsidR="00617CE9" w:rsidRPr="00177628" w:rsidRDefault="00617CE9" w:rsidP="00B40286">
            <w:pPr>
              <w:pStyle w:val="ListParagraph"/>
              <w:numPr>
                <w:ilvl w:val="0"/>
                <w:numId w:val="4"/>
              </w:numPr>
              <w:jc w:val="both"/>
              <w:rPr>
                <w:rFonts w:cs="Tahoma"/>
                <w:sz w:val="20"/>
              </w:rPr>
            </w:pPr>
            <w:r w:rsidRPr="00177628">
              <w:rPr>
                <w:rFonts w:cs="Tahoma"/>
                <w:sz w:val="20"/>
              </w:rPr>
              <w:t xml:space="preserve">All seafarers qualified to perform their duties in accordance with Flag State requirements </w:t>
            </w:r>
          </w:p>
          <w:p w14:paraId="14FA9C4D" w14:textId="77777777" w:rsidR="00D02745" w:rsidRPr="00177628" w:rsidRDefault="00617CE9" w:rsidP="00B40286">
            <w:pPr>
              <w:pStyle w:val="ListParagraph"/>
              <w:numPr>
                <w:ilvl w:val="0"/>
                <w:numId w:val="4"/>
              </w:numPr>
              <w:spacing w:before="40" w:after="40"/>
              <w:jc w:val="both"/>
              <w:rPr>
                <w:rFonts w:cs="Tahoma"/>
                <w:color w:val="000000"/>
                <w:sz w:val="20"/>
              </w:rPr>
            </w:pPr>
            <w:r w:rsidRPr="00177628">
              <w:rPr>
                <w:rFonts w:cs="Tahoma"/>
                <w:sz w:val="20"/>
              </w:rPr>
              <w:t>Records of training in personal safety are maintained on board</w:t>
            </w:r>
          </w:p>
        </w:tc>
        <w:tc>
          <w:tcPr>
            <w:tcW w:w="965" w:type="dxa"/>
          </w:tcPr>
          <w:p w14:paraId="14FA9C4E" w14:textId="77777777" w:rsidR="00D02745" w:rsidRPr="00177628" w:rsidRDefault="00D02745" w:rsidP="006D2CCB">
            <w:pPr>
              <w:spacing w:before="40" w:after="40"/>
              <w:jc w:val="both"/>
              <w:rPr>
                <w:rFonts w:ascii="Tahoma" w:hAnsi="Tahoma" w:cs="Tahoma"/>
                <w:sz w:val="20"/>
              </w:rPr>
            </w:pPr>
          </w:p>
        </w:tc>
        <w:tc>
          <w:tcPr>
            <w:tcW w:w="3564" w:type="dxa"/>
          </w:tcPr>
          <w:p w14:paraId="14FA9C4F" w14:textId="77777777" w:rsidR="00CC2B9B" w:rsidRPr="00177628" w:rsidRDefault="00CC2B9B" w:rsidP="006D2CCB">
            <w:pPr>
              <w:spacing w:before="40" w:after="40"/>
              <w:jc w:val="both"/>
              <w:rPr>
                <w:rFonts w:ascii="Tahoma" w:hAnsi="Tahoma" w:cs="Tahoma"/>
                <w:sz w:val="20"/>
              </w:rPr>
            </w:pPr>
          </w:p>
          <w:p w14:paraId="14FA9C50" w14:textId="77777777" w:rsidR="00CC2B9B" w:rsidRPr="00177628" w:rsidRDefault="00CC2B9B" w:rsidP="006D2CCB">
            <w:pPr>
              <w:spacing w:before="40" w:after="40"/>
              <w:jc w:val="both"/>
              <w:rPr>
                <w:rFonts w:ascii="Tahoma" w:hAnsi="Tahoma" w:cs="Tahoma"/>
                <w:sz w:val="20"/>
              </w:rPr>
            </w:pPr>
          </w:p>
          <w:p w14:paraId="14FA9C52" w14:textId="7B0370A5" w:rsidR="00CC2B9B" w:rsidRDefault="00B34F26" w:rsidP="006D2CCB">
            <w:pPr>
              <w:spacing w:before="40" w:after="40"/>
              <w:jc w:val="both"/>
              <w:rPr>
                <w:rFonts w:ascii="Tahoma" w:hAnsi="Tahoma" w:cs="Tahoma"/>
                <w:sz w:val="20"/>
              </w:rPr>
            </w:pPr>
            <w:r w:rsidRPr="004E3672">
              <w:rPr>
                <w:rFonts w:ascii="Tahoma" w:hAnsi="Tahoma" w:cs="Tahoma"/>
                <w:sz w:val="20"/>
              </w:rPr>
              <w:t xml:space="preserve"> Crew &gt; 2.0 Crewing - Shore procedures</w:t>
            </w:r>
            <w:r>
              <w:rPr>
                <w:rFonts w:ascii="Tahoma" w:hAnsi="Tahoma" w:cs="Tahoma"/>
                <w:sz w:val="20"/>
              </w:rPr>
              <w:t xml:space="preserve"> &gt; 2.3 Training</w:t>
            </w:r>
          </w:p>
          <w:p w14:paraId="2B095F21" w14:textId="2F377795" w:rsidR="00B34F26" w:rsidRPr="00177628" w:rsidRDefault="00B34F26" w:rsidP="006D2CCB">
            <w:pPr>
              <w:spacing w:before="40" w:after="40"/>
              <w:jc w:val="both"/>
              <w:rPr>
                <w:rFonts w:ascii="Tahoma" w:hAnsi="Tahoma" w:cs="Tahoma"/>
                <w:sz w:val="20"/>
              </w:rPr>
            </w:pPr>
            <w:r w:rsidRPr="00B34F26">
              <w:rPr>
                <w:rFonts w:ascii="Tahoma" w:hAnsi="Tahoma" w:cs="Tahoma"/>
                <w:sz w:val="20"/>
              </w:rPr>
              <w:t>Crew &gt; 1.0 Crewing - Onboard procedures &gt; 1.3 Crew Employment</w:t>
            </w:r>
            <w:r>
              <w:rPr>
                <w:rFonts w:ascii="Tahoma" w:hAnsi="Tahoma" w:cs="Tahoma"/>
                <w:sz w:val="20"/>
              </w:rPr>
              <w:t xml:space="preserve"> &gt; 1.3.29 </w:t>
            </w:r>
            <w:r w:rsidRPr="00B34F26">
              <w:rPr>
                <w:rFonts w:ascii="Tahoma" w:hAnsi="Tahoma" w:cs="Tahoma"/>
                <w:sz w:val="20"/>
              </w:rPr>
              <w:t>Company Crew Certification Requirements</w:t>
            </w:r>
          </w:p>
          <w:p w14:paraId="14FA9C53" w14:textId="77777777" w:rsidR="00CC2B9B" w:rsidRPr="00177628" w:rsidRDefault="00CC2B9B" w:rsidP="006D2CCB">
            <w:pPr>
              <w:spacing w:before="40" w:after="40"/>
              <w:jc w:val="both"/>
              <w:rPr>
                <w:rFonts w:ascii="Tahoma" w:hAnsi="Tahoma" w:cs="Tahoma"/>
                <w:sz w:val="20"/>
              </w:rPr>
            </w:pPr>
          </w:p>
        </w:tc>
      </w:tr>
      <w:tr w:rsidR="00D02745" w:rsidRPr="00177628" w14:paraId="14FA9C5A" w14:textId="77777777" w:rsidTr="004E6156">
        <w:trPr>
          <w:jc w:val="center"/>
        </w:trPr>
        <w:tc>
          <w:tcPr>
            <w:tcW w:w="534" w:type="dxa"/>
            <w:shd w:val="clear" w:color="auto" w:fill="EAF1DD" w:themeFill="accent3" w:themeFillTint="33"/>
          </w:tcPr>
          <w:p w14:paraId="14FA9C55" w14:textId="77777777" w:rsidR="00D02745" w:rsidRPr="00177628" w:rsidRDefault="002D3B6C" w:rsidP="006D2CCB">
            <w:pPr>
              <w:spacing w:before="40" w:after="40"/>
              <w:jc w:val="both"/>
              <w:rPr>
                <w:rFonts w:ascii="Tahoma" w:hAnsi="Tahoma" w:cs="Tahoma"/>
                <w:b/>
                <w:color w:val="FF0000"/>
                <w:sz w:val="20"/>
              </w:rPr>
            </w:pPr>
            <w:r w:rsidRPr="00177628">
              <w:rPr>
                <w:rFonts w:ascii="Tahoma" w:hAnsi="Tahoma" w:cs="Tahoma"/>
                <w:b/>
                <w:color w:val="FF0000"/>
                <w:sz w:val="20"/>
              </w:rPr>
              <w:t>3.</w:t>
            </w:r>
          </w:p>
        </w:tc>
        <w:tc>
          <w:tcPr>
            <w:tcW w:w="5190" w:type="dxa"/>
            <w:shd w:val="clear" w:color="auto" w:fill="EAF1DD" w:themeFill="accent3" w:themeFillTint="33"/>
          </w:tcPr>
          <w:p w14:paraId="14FA9C56" w14:textId="77777777" w:rsidR="002D3B6C" w:rsidRPr="00177628" w:rsidRDefault="002D3B6C" w:rsidP="006D2CCB">
            <w:pPr>
              <w:jc w:val="both"/>
              <w:rPr>
                <w:rFonts w:ascii="Tahoma" w:hAnsi="Tahoma" w:cs="Tahoma"/>
                <w:b/>
                <w:color w:val="FF0000"/>
                <w:sz w:val="20"/>
              </w:rPr>
            </w:pPr>
            <w:r w:rsidRPr="00177628">
              <w:rPr>
                <w:rFonts w:ascii="Tahoma" w:hAnsi="Tahoma" w:cs="Tahoma"/>
                <w:b/>
                <w:color w:val="FF0000"/>
                <w:sz w:val="20"/>
              </w:rPr>
              <w:t>Medical Certification</w:t>
            </w:r>
          </w:p>
          <w:p w14:paraId="14FA9C57" w14:textId="77777777" w:rsidR="00D02745" w:rsidRPr="00177628" w:rsidRDefault="00D02745" w:rsidP="006D2CCB">
            <w:pPr>
              <w:spacing w:before="40" w:after="40"/>
              <w:jc w:val="both"/>
              <w:rPr>
                <w:rFonts w:ascii="Tahoma" w:hAnsi="Tahoma" w:cs="Tahoma"/>
                <w:b/>
                <w:color w:val="FF0000"/>
                <w:sz w:val="20"/>
              </w:rPr>
            </w:pPr>
          </w:p>
        </w:tc>
        <w:tc>
          <w:tcPr>
            <w:tcW w:w="965" w:type="dxa"/>
            <w:shd w:val="clear" w:color="auto" w:fill="EAF1DD" w:themeFill="accent3" w:themeFillTint="33"/>
          </w:tcPr>
          <w:p w14:paraId="14FA9C58" w14:textId="77777777" w:rsidR="00D02745" w:rsidRPr="00177628" w:rsidRDefault="00D02745" w:rsidP="006D2CCB">
            <w:pPr>
              <w:spacing w:before="40" w:after="40"/>
              <w:jc w:val="both"/>
              <w:rPr>
                <w:rFonts w:ascii="Tahoma" w:hAnsi="Tahoma" w:cs="Tahoma"/>
                <w:sz w:val="20"/>
              </w:rPr>
            </w:pPr>
          </w:p>
        </w:tc>
        <w:tc>
          <w:tcPr>
            <w:tcW w:w="3564" w:type="dxa"/>
            <w:shd w:val="clear" w:color="auto" w:fill="EAF1DD" w:themeFill="accent3" w:themeFillTint="33"/>
          </w:tcPr>
          <w:p w14:paraId="14FA9C59" w14:textId="77777777" w:rsidR="00D02745" w:rsidRPr="00177628" w:rsidRDefault="00D02745" w:rsidP="006D2CCB">
            <w:pPr>
              <w:spacing w:before="40" w:after="40"/>
              <w:jc w:val="both"/>
              <w:rPr>
                <w:rFonts w:ascii="Tahoma" w:hAnsi="Tahoma" w:cs="Tahoma"/>
                <w:sz w:val="20"/>
              </w:rPr>
            </w:pPr>
          </w:p>
        </w:tc>
      </w:tr>
      <w:tr w:rsidR="00D02745" w:rsidRPr="00177628" w14:paraId="14FA9C61" w14:textId="77777777" w:rsidTr="004E6156">
        <w:trPr>
          <w:jc w:val="center"/>
        </w:trPr>
        <w:tc>
          <w:tcPr>
            <w:tcW w:w="534" w:type="dxa"/>
          </w:tcPr>
          <w:p w14:paraId="14FA9C5B" w14:textId="77777777" w:rsidR="00D02745" w:rsidRPr="00177628" w:rsidRDefault="00DB6FFE"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003E418" w14:textId="282909E5" w:rsidR="00B9136D" w:rsidRPr="00177628" w:rsidRDefault="00B9136D" w:rsidP="00B9136D">
            <w:pPr>
              <w:rPr>
                <w:rFonts w:ascii="Tahoma" w:hAnsi="Tahoma" w:cs="Tahoma"/>
                <w:sz w:val="20"/>
              </w:rPr>
            </w:pPr>
            <w:r w:rsidRPr="00177628">
              <w:rPr>
                <w:rFonts w:ascii="Tahoma" w:hAnsi="Tahoma" w:cs="Tahoma"/>
                <w:sz w:val="20"/>
              </w:rPr>
              <w:t xml:space="preserve">All seafarers are to have a medical cert (in English) valid for 2 years, or as per flag state requirements - whichever is shortest - issued by an appropriately qualified medical practitioner stating that seafarer is fit for duty.   </w:t>
            </w:r>
            <w:ins w:id="0" w:author="Rusev, Plamen" w:date="2021-04-07T10:29:00Z">
              <w:r w:rsidR="00627478">
                <w:rPr>
                  <w:rFonts w:ascii="Tahoma" w:hAnsi="Tahoma" w:cs="Tahoma"/>
                  <w:sz w:val="20"/>
                </w:rPr>
                <w:t xml:space="preserve">Watchkeeping </w:t>
              </w:r>
            </w:ins>
            <w:r w:rsidRPr="00177628">
              <w:rPr>
                <w:rFonts w:ascii="Tahoma" w:hAnsi="Tahoma" w:cs="Tahoma"/>
                <w:sz w:val="20"/>
              </w:rPr>
              <w:t xml:space="preserve">Seafarers aged </w:t>
            </w:r>
            <w:ins w:id="1" w:author="Rusev, Plamen" w:date="2021-04-07T10:29:00Z">
              <w:r w:rsidR="00627478">
                <w:rPr>
                  <w:rFonts w:ascii="Tahoma" w:hAnsi="Tahoma" w:cs="Tahoma"/>
                  <w:sz w:val="20"/>
                </w:rPr>
                <w:t xml:space="preserve">over </w:t>
              </w:r>
            </w:ins>
            <w:del w:id="2" w:author="Rusev, Plamen" w:date="2021-04-07T10:29:00Z">
              <w:r w:rsidRPr="00177628" w:rsidDel="00627478">
                <w:rPr>
                  <w:rFonts w:ascii="Tahoma" w:hAnsi="Tahoma" w:cs="Tahoma"/>
                  <w:sz w:val="20"/>
                </w:rPr>
                <w:delText>50</w:delText>
              </w:r>
            </w:del>
            <w:ins w:id="3" w:author="Rusev, Plamen" w:date="2021-04-07T10:29:00Z">
              <w:r w:rsidR="00627478">
                <w:rPr>
                  <w:rFonts w:ascii="Tahoma" w:hAnsi="Tahoma" w:cs="Tahoma"/>
                  <w:sz w:val="20"/>
                </w:rPr>
                <w:t>5</w:t>
              </w:r>
            </w:ins>
            <w:ins w:id="4" w:author="Rusev, Plamen" w:date="2021-04-07T10:30:00Z">
              <w:r w:rsidR="00627478">
                <w:rPr>
                  <w:rFonts w:ascii="Tahoma" w:hAnsi="Tahoma" w:cs="Tahoma"/>
                  <w:sz w:val="20"/>
                </w:rPr>
                <w:t>5</w:t>
              </w:r>
            </w:ins>
            <w:r w:rsidRPr="00177628">
              <w:rPr>
                <w:rFonts w:ascii="Tahoma" w:hAnsi="Tahoma" w:cs="Tahoma"/>
                <w:sz w:val="20"/>
              </w:rPr>
              <w:t xml:space="preserve"> years </w:t>
            </w:r>
            <w:del w:id="5" w:author="Rusev, Plamen" w:date="2021-04-07T10:29:00Z">
              <w:r w:rsidRPr="00177628" w:rsidDel="00627478">
                <w:rPr>
                  <w:rFonts w:ascii="Tahoma" w:hAnsi="Tahoma" w:cs="Tahoma"/>
                  <w:sz w:val="20"/>
                </w:rPr>
                <w:delText xml:space="preserve">and over </w:delText>
              </w:r>
            </w:del>
            <w:r w:rsidRPr="00177628">
              <w:rPr>
                <w:rFonts w:ascii="Tahoma" w:hAnsi="Tahoma" w:cs="Tahoma"/>
                <w:sz w:val="20"/>
              </w:rPr>
              <w:t>are required to be examined by an appropriately qualified medical practitioner every 12 months.</w:t>
            </w:r>
          </w:p>
          <w:p w14:paraId="14FA9C5C" w14:textId="71E8EE1E" w:rsidR="00D02745" w:rsidRPr="00177628" w:rsidRDefault="00D02745" w:rsidP="006D2CCB">
            <w:pPr>
              <w:spacing w:before="40" w:after="40"/>
              <w:jc w:val="both"/>
              <w:rPr>
                <w:rFonts w:ascii="Tahoma" w:hAnsi="Tahoma" w:cs="Tahoma"/>
                <w:color w:val="000000"/>
                <w:sz w:val="20"/>
              </w:rPr>
            </w:pPr>
          </w:p>
        </w:tc>
        <w:tc>
          <w:tcPr>
            <w:tcW w:w="965" w:type="dxa"/>
          </w:tcPr>
          <w:p w14:paraId="14FA9C5D" w14:textId="77777777" w:rsidR="00D02745" w:rsidRPr="00177628" w:rsidRDefault="00D02745" w:rsidP="006D2CCB">
            <w:pPr>
              <w:spacing w:before="40" w:after="40"/>
              <w:jc w:val="both"/>
              <w:rPr>
                <w:rFonts w:ascii="Tahoma" w:hAnsi="Tahoma" w:cs="Tahoma"/>
                <w:sz w:val="20"/>
              </w:rPr>
            </w:pPr>
          </w:p>
        </w:tc>
        <w:tc>
          <w:tcPr>
            <w:tcW w:w="3564" w:type="dxa"/>
          </w:tcPr>
          <w:p w14:paraId="14FA9C5E" w14:textId="4178172C" w:rsidR="00D02745" w:rsidRPr="00177628" w:rsidRDefault="00B34F26" w:rsidP="006D2CCB">
            <w:pPr>
              <w:spacing w:before="40" w:after="40"/>
              <w:jc w:val="both"/>
              <w:rPr>
                <w:rFonts w:ascii="Tahoma" w:hAnsi="Tahoma" w:cs="Tahoma"/>
                <w:sz w:val="20"/>
              </w:rPr>
            </w:pPr>
            <w:r w:rsidRPr="00B34F26">
              <w:rPr>
                <w:rFonts w:ascii="Tahoma" w:hAnsi="Tahoma" w:cs="Tahoma"/>
                <w:sz w:val="20"/>
              </w:rPr>
              <w:t>Crew &gt; 1.0 Crewing - Onboard procedures &gt; 1.4 Crew Policies</w:t>
            </w:r>
          </w:p>
          <w:p w14:paraId="14FA9C5F" w14:textId="77777777" w:rsidR="00CC2B9B" w:rsidRPr="00177628" w:rsidRDefault="00CC2B9B" w:rsidP="006D2CCB">
            <w:pPr>
              <w:spacing w:before="40" w:after="40"/>
              <w:jc w:val="both"/>
              <w:rPr>
                <w:rFonts w:ascii="Tahoma" w:hAnsi="Tahoma" w:cs="Tahoma"/>
                <w:sz w:val="20"/>
              </w:rPr>
            </w:pPr>
          </w:p>
          <w:p w14:paraId="14FA9C60" w14:textId="371DBA04" w:rsidR="00CC2B9B" w:rsidRPr="00177628" w:rsidRDefault="00B34F26" w:rsidP="006D2CCB">
            <w:pPr>
              <w:spacing w:before="40" w:after="40"/>
              <w:jc w:val="both"/>
              <w:rPr>
                <w:rFonts w:ascii="Tahoma" w:hAnsi="Tahoma" w:cs="Tahoma"/>
                <w:sz w:val="20"/>
              </w:rPr>
            </w:pPr>
            <w:r w:rsidRPr="00B34F26">
              <w:rPr>
                <w:rFonts w:ascii="Tahoma" w:hAnsi="Tahoma" w:cs="Tahoma"/>
                <w:sz w:val="20"/>
              </w:rPr>
              <w:t>Crew &gt; 1.0 Crewing - Onboard procedures &gt; 1.3 Crew Employment</w:t>
            </w:r>
            <w:r>
              <w:rPr>
                <w:rFonts w:ascii="Tahoma" w:hAnsi="Tahoma" w:cs="Tahoma"/>
                <w:sz w:val="20"/>
              </w:rPr>
              <w:t xml:space="preserve"> &gt; </w:t>
            </w:r>
            <w:r w:rsidRPr="00B34F26">
              <w:rPr>
                <w:rFonts w:ascii="Tahoma" w:hAnsi="Tahoma" w:cs="Tahoma"/>
                <w:sz w:val="20"/>
              </w:rPr>
              <w:t>1.3.25 Medical fitness of the crew before embarking</w:t>
            </w:r>
          </w:p>
        </w:tc>
      </w:tr>
      <w:tr w:rsidR="00D02745" w:rsidRPr="00177628" w14:paraId="14FA9C6A" w14:textId="77777777" w:rsidTr="004E6156">
        <w:trPr>
          <w:jc w:val="center"/>
        </w:trPr>
        <w:tc>
          <w:tcPr>
            <w:tcW w:w="534" w:type="dxa"/>
          </w:tcPr>
          <w:p w14:paraId="14FA9C62" w14:textId="77777777" w:rsidR="00D02745" w:rsidRPr="00177628" w:rsidRDefault="00DB6FFE"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C63" w14:textId="77777777" w:rsidR="002D3B6C" w:rsidRPr="00177628" w:rsidRDefault="002D3B6C" w:rsidP="006D2CCB">
            <w:pPr>
              <w:jc w:val="both"/>
              <w:rPr>
                <w:rFonts w:ascii="Tahoma" w:hAnsi="Tahoma" w:cs="Tahoma"/>
                <w:sz w:val="20"/>
              </w:rPr>
            </w:pPr>
            <w:r w:rsidRPr="00177628">
              <w:rPr>
                <w:rFonts w:ascii="Tahoma" w:hAnsi="Tahoma" w:cs="Tahoma"/>
                <w:sz w:val="20"/>
              </w:rPr>
              <w:t>Medical Certificate to provide details of:</w:t>
            </w:r>
          </w:p>
          <w:p w14:paraId="14FA9C64" w14:textId="77777777" w:rsidR="002D3B6C" w:rsidRPr="00177628" w:rsidRDefault="002D3B6C" w:rsidP="00B40286">
            <w:pPr>
              <w:pStyle w:val="ListParagraph"/>
              <w:numPr>
                <w:ilvl w:val="0"/>
                <w:numId w:val="5"/>
              </w:numPr>
              <w:jc w:val="both"/>
              <w:rPr>
                <w:rFonts w:cs="Tahoma"/>
                <w:sz w:val="20"/>
              </w:rPr>
            </w:pPr>
            <w:proofErr w:type="gramStart"/>
            <w:r w:rsidRPr="00177628">
              <w:rPr>
                <w:rFonts w:cs="Tahoma"/>
                <w:sz w:val="20"/>
              </w:rPr>
              <w:t>Hearing ,</w:t>
            </w:r>
            <w:proofErr w:type="gramEnd"/>
            <w:r w:rsidRPr="00177628">
              <w:rPr>
                <w:rFonts w:cs="Tahoma"/>
                <w:sz w:val="20"/>
              </w:rPr>
              <w:t xml:space="preserve"> sight and colour vision</w:t>
            </w:r>
          </w:p>
          <w:p w14:paraId="14FA9C65" w14:textId="77777777" w:rsidR="00D02745" w:rsidRPr="00177628" w:rsidRDefault="002D3B6C" w:rsidP="00B40286">
            <w:pPr>
              <w:pStyle w:val="ListParagraph"/>
              <w:numPr>
                <w:ilvl w:val="0"/>
                <w:numId w:val="5"/>
              </w:numPr>
              <w:spacing w:before="40" w:after="40"/>
              <w:jc w:val="both"/>
              <w:rPr>
                <w:rFonts w:cs="Tahoma"/>
                <w:color w:val="000000"/>
                <w:sz w:val="20"/>
              </w:rPr>
            </w:pPr>
            <w:r w:rsidRPr="00177628">
              <w:rPr>
                <w:rFonts w:cs="Tahoma"/>
                <w:sz w:val="20"/>
              </w:rPr>
              <w:t>Validity of colour vision not to exceed 6 years (or flag State requirements, whichever is shortest)</w:t>
            </w:r>
          </w:p>
        </w:tc>
        <w:tc>
          <w:tcPr>
            <w:tcW w:w="965" w:type="dxa"/>
          </w:tcPr>
          <w:p w14:paraId="14FA9C66" w14:textId="77777777" w:rsidR="00D02745" w:rsidRPr="00177628" w:rsidRDefault="00D02745" w:rsidP="006D2CCB">
            <w:pPr>
              <w:spacing w:before="40" w:after="40"/>
              <w:jc w:val="both"/>
              <w:rPr>
                <w:rFonts w:ascii="Tahoma" w:hAnsi="Tahoma" w:cs="Tahoma"/>
                <w:sz w:val="20"/>
              </w:rPr>
            </w:pPr>
          </w:p>
        </w:tc>
        <w:tc>
          <w:tcPr>
            <w:tcW w:w="3564" w:type="dxa"/>
          </w:tcPr>
          <w:p w14:paraId="14FA9C67" w14:textId="6DD552FC" w:rsidR="00CC2B9B" w:rsidRPr="00177628" w:rsidRDefault="00CC2B9B" w:rsidP="00CC2B9B">
            <w:pPr>
              <w:spacing w:before="40" w:after="40"/>
              <w:jc w:val="both"/>
              <w:rPr>
                <w:rFonts w:ascii="Tahoma" w:hAnsi="Tahoma" w:cs="Tahoma"/>
                <w:sz w:val="20"/>
              </w:rPr>
            </w:pPr>
          </w:p>
          <w:p w14:paraId="14FA9C68" w14:textId="592AF25E" w:rsidR="00CC2B9B" w:rsidRPr="00177628" w:rsidRDefault="00083997" w:rsidP="00CC2B9B">
            <w:pPr>
              <w:spacing w:before="40" w:after="40"/>
              <w:jc w:val="both"/>
              <w:rPr>
                <w:rFonts w:ascii="Tahoma" w:hAnsi="Tahoma" w:cs="Tahoma"/>
                <w:sz w:val="20"/>
              </w:rPr>
            </w:pPr>
            <w:r>
              <w:rPr>
                <w:rFonts w:ascii="Tahoma" w:hAnsi="Tahoma" w:cs="Tahoma"/>
                <w:sz w:val="20"/>
              </w:rPr>
              <w:t>See above</w:t>
            </w:r>
          </w:p>
          <w:p w14:paraId="14FA9C69" w14:textId="2BDD70D4" w:rsidR="00D02745" w:rsidRPr="00177628" w:rsidRDefault="00D02745" w:rsidP="00CC2B9B">
            <w:pPr>
              <w:spacing w:before="40" w:after="40"/>
              <w:jc w:val="both"/>
              <w:rPr>
                <w:rFonts w:ascii="Tahoma" w:hAnsi="Tahoma" w:cs="Tahoma"/>
                <w:sz w:val="20"/>
              </w:rPr>
            </w:pPr>
          </w:p>
        </w:tc>
      </w:tr>
      <w:tr w:rsidR="00D02745" w:rsidRPr="00177628" w14:paraId="14FA9C6F" w14:textId="77777777" w:rsidTr="004E6156">
        <w:trPr>
          <w:jc w:val="center"/>
        </w:trPr>
        <w:tc>
          <w:tcPr>
            <w:tcW w:w="534" w:type="dxa"/>
            <w:shd w:val="clear" w:color="auto" w:fill="EAF1DD" w:themeFill="accent3" w:themeFillTint="33"/>
          </w:tcPr>
          <w:p w14:paraId="14FA9C6B" w14:textId="77777777" w:rsidR="00D02745" w:rsidRPr="00177628" w:rsidRDefault="002D3B6C" w:rsidP="006D2CCB">
            <w:pPr>
              <w:spacing w:before="40" w:after="40"/>
              <w:jc w:val="both"/>
              <w:rPr>
                <w:rFonts w:ascii="Tahoma" w:hAnsi="Tahoma" w:cs="Tahoma"/>
                <w:b/>
                <w:color w:val="FF0000"/>
                <w:sz w:val="20"/>
              </w:rPr>
            </w:pPr>
            <w:r w:rsidRPr="00177628">
              <w:rPr>
                <w:rFonts w:ascii="Tahoma" w:hAnsi="Tahoma" w:cs="Tahoma"/>
                <w:b/>
                <w:color w:val="FF0000"/>
                <w:sz w:val="20"/>
              </w:rPr>
              <w:t>4.</w:t>
            </w:r>
          </w:p>
        </w:tc>
        <w:tc>
          <w:tcPr>
            <w:tcW w:w="5190" w:type="dxa"/>
            <w:shd w:val="clear" w:color="auto" w:fill="EAF1DD" w:themeFill="accent3" w:themeFillTint="33"/>
          </w:tcPr>
          <w:p w14:paraId="14FA9C6C" w14:textId="77777777" w:rsidR="00D02745" w:rsidRPr="00177628" w:rsidRDefault="002D3B6C" w:rsidP="006D2CCB">
            <w:pPr>
              <w:spacing w:before="40" w:after="40"/>
              <w:jc w:val="both"/>
              <w:rPr>
                <w:rFonts w:ascii="Tahoma" w:hAnsi="Tahoma" w:cs="Tahoma"/>
                <w:b/>
                <w:color w:val="FF0000"/>
                <w:sz w:val="20"/>
              </w:rPr>
            </w:pPr>
            <w:r w:rsidRPr="00177628">
              <w:rPr>
                <w:rFonts w:ascii="Tahoma" w:hAnsi="Tahoma" w:cs="Tahoma"/>
                <w:b/>
                <w:color w:val="FF0000"/>
                <w:sz w:val="20"/>
              </w:rPr>
              <w:t>Seafarers Employment Agreements (SEAs)</w:t>
            </w:r>
          </w:p>
        </w:tc>
        <w:tc>
          <w:tcPr>
            <w:tcW w:w="965" w:type="dxa"/>
            <w:shd w:val="clear" w:color="auto" w:fill="EAF1DD" w:themeFill="accent3" w:themeFillTint="33"/>
          </w:tcPr>
          <w:p w14:paraId="14FA9C6D" w14:textId="77777777" w:rsidR="00D02745" w:rsidRPr="00177628" w:rsidRDefault="00D02745" w:rsidP="006D2CCB">
            <w:pPr>
              <w:spacing w:before="40" w:after="40"/>
              <w:jc w:val="both"/>
              <w:rPr>
                <w:rFonts w:ascii="Tahoma" w:hAnsi="Tahoma" w:cs="Tahoma"/>
                <w:sz w:val="20"/>
              </w:rPr>
            </w:pPr>
          </w:p>
        </w:tc>
        <w:tc>
          <w:tcPr>
            <w:tcW w:w="3564" w:type="dxa"/>
            <w:shd w:val="clear" w:color="auto" w:fill="EAF1DD" w:themeFill="accent3" w:themeFillTint="33"/>
          </w:tcPr>
          <w:p w14:paraId="14FA9C6E" w14:textId="77777777" w:rsidR="00D02745" w:rsidRPr="00177628" w:rsidRDefault="00D02745" w:rsidP="006D2CCB">
            <w:pPr>
              <w:spacing w:before="40" w:after="40"/>
              <w:jc w:val="both"/>
              <w:rPr>
                <w:rFonts w:ascii="Tahoma" w:hAnsi="Tahoma" w:cs="Tahoma"/>
                <w:sz w:val="20"/>
              </w:rPr>
            </w:pPr>
          </w:p>
        </w:tc>
      </w:tr>
      <w:tr w:rsidR="00D02745" w:rsidRPr="00177628" w14:paraId="14FA9C74" w14:textId="77777777" w:rsidTr="004E6156">
        <w:trPr>
          <w:jc w:val="center"/>
        </w:trPr>
        <w:tc>
          <w:tcPr>
            <w:tcW w:w="534" w:type="dxa"/>
          </w:tcPr>
          <w:p w14:paraId="14FA9C70" w14:textId="77777777" w:rsidR="00D02745" w:rsidRPr="00177628" w:rsidRDefault="00DB6FFE"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C71" w14:textId="77777777" w:rsidR="00D02745" w:rsidRPr="00177628" w:rsidRDefault="002D3B6C" w:rsidP="006D2CCB">
            <w:pPr>
              <w:spacing w:before="40" w:after="40"/>
              <w:jc w:val="both"/>
              <w:rPr>
                <w:rFonts w:ascii="Tahoma" w:hAnsi="Tahoma" w:cs="Tahoma"/>
                <w:color w:val="000000"/>
                <w:sz w:val="20"/>
              </w:rPr>
            </w:pPr>
            <w:r w:rsidRPr="00177628">
              <w:rPr>
                <w:rFonts w:ascii="Tahoma" w:hAnsi="Tahoma" w:cs="Tahoma"/>
                <w:sz w:val="20"/>
              </w:rPr>
              <w:t xml:space="preserve">SEA’s to be signed by the seafarer and the </w:t>
            </w:r>
            <w:proofErr w:type="gramStart"/>
            <w:r w:rsidRPr="00177628">
              <w:rPr>
                <w:rFonts w:ascii="Tahoma" w:hAnsi="Tahoma" w:cs="Tahoma"/>
                <w:sz w:val="20"/>
              </w:rPr>
              <w:t>shipowner  (</w:t>
            </w:r>
            <w:proofErr w:type="gramEnd"/>
            <w:r w:rsidRPr="00177628">
              <w:rPr>
                <w:rFonts w:ascii="Tahoma" w:hAnsi="Tahoma" w:cs="Tahoma"/>
                <w:sz w:val="20"/>
              </w:rPr>
              <w:t xml:space="preserve">or </w:t>
            </w:r>
            <w:proofErr w:type="spellStart"/>
            <w:r w:rsidRPr="00177628">
              <w:rPr>
                <w:rFonts w:ascii="Tahoma" w:hAnsi="Tahoma" w:cs="Tahoma"/>
                <w:sz w:val="20"/>
              </w:rPr>
              <w:t>authorised</w:t>
            </w:r>
            <w:proofErr w:type="spellEnd"/>
            <w:r w:rsidRPr="00177628">
              <w:rPr>
                <w:rFonts w:ascii="Tahoma" w:hAnsi="Tahoma" w:cs="Tahoma"/>
                <w:sz w:val="20"/>
              </w:rPr>
              <w:t xml:space="preserve"> representative)</w:t>
            </w:r>
          </w:p>
        </w:tc>
        <w:tc>
          <w:tcPr>
            <w:tcW w:w="965" w:type="dxa"/>
          </w:tcPr>
          <w:p w14:paraId="14FA9C72" w14:textId="77777777" w:rsidR="00D02745" w:rsidRPr="00177628" w:rsidRDefault="00D02745" w:rsidP="006D2CCB">
            <w:pPr>
              <w:spacing w:before="40" w:after="40"/>
              <w:jc w:val="both"/>
              <w:rPr>
                <w:rFonts w:ascii="Tahoma" w:hAnsi="Tahoma" w:cs="Tahoma"/>
                <w:sz w:val="20"/>
              </w:rPr>
            </w:pPr>
          </w:p>
        </w:tc>
        <w:tc>
          <w:tcPr>
            <w:tcW w:w="3564" w:type="dxa"/>
          </w:tcPr>
          <w:p w14:paraId="14FA9C73" w14:textId="77777777" w:rsidR="00D02745" w:rsidRPr="00177628" w:rsidRDefault="002D3B6C" w:rsidP="006D2CCB">
            <w:pPr>
              <w:spacing w:before="40" w:after="40"/>
              <w:jc w:val="both"/>
              <w:rPr>
                <w:rFonts w:ascii="Tahoma" w:hAnsi="Tahoma" w:cs="Tahoma"/>
                <w:sz w:val="20"/>
              </w:rPr>
            </w:pPr>
            <w:r w:rsidRPr="00177628">
              <w:rPr>
                <w:rFonts w:ascii="Tahoma" w:hAnsi="Tahoma" w:cs="Tahoma"/>
                <w:sz w:val="20"/>
              </w:rPr>
              <w:t>CRW 28 Format</w:t>
            </w:r>
          </w:p>
        </w:tc>
      </w:tr>
      <w:tr w:rsidR="00D02745" w:rsidRPr="00177628" w14:paraId="14FA9C7A" w14:textId="77777777" w:rsidTr="004E6156">
        <w:trPr>
          <w:jc w:val="center"/>
        </w:trPr>
        <w:tc>
          <w:tcPr>
            <w:tcW w:w="534" w:type="dxa"/>
          </w:tcPr>
          <w:p w14:paraId="14FA9C75" w14:textId="77777777" w:rsidR="00D02745" w:rsidRPr="00177628" w:rsidRDefault="00DB6FFE" w:rsidP="006D2CCB">
            <w:pPr>
              <w:spacing w:before="40" w:after="40"/>
              <w:jc w:val="both"/>
              <w:rPr>
                <w:rFonts w:ascii="Tahoma" w:hAnsi="Tahoma" w:cs="Tahoma"/>
                <w:sz w:val="20"/>
              </w:rPr>
            </w:pPr>
            <w:r w:rsidRPr="00177628">
              <w:rPr>
                <w:rFonts w:ascii="Tahoma" w:hAnsi="Tahoma" w:cs="Tahoma"/>
                <w:sz w:val="20"/>
              </w:rPr>
              <w:lastRenderedPageBreak/>
              <w:t>b.</w:t>
            </w:r>
          </w:p>
        </w:tc>
        <w:tc>
          <w:tcPr>
            <w:tcW w:w="5190" w:type="dxa"/>
          </w:tcPr>
          <w:p w14:paraId="14FA9C76" w14:textId="77777777" w:rsidR="00D02745" w:rsidRPr="00177628" w:rsidRDefault="002D3B6C" w:rsidP="006D2CCB">
            <w:pPr>
              <w:spacing w:before="40" w:after="40"/>
              <w:jc w:val="both"/>
              <w:rPr>
                <w:rFonts w:ascii="Tahoma" w:hAnsi="Tahoma" w:cs="Tahoma"/>
                <w:color w:val="000000"/>
                <w:sz w:val="20"/>
              </w:rPr>
            </w:pPr>
            <w:r w:rsidRPr="00177628">
              <w:rPr>
                <w:rFonts w:ascii="Tahoma" w:hAnsi="Tahoma" w:cs="Tahoma"/>
                <w:sz w:val="20"/>
              </w:rPr>
              <w:t xml:space="preserve">Crew members have </w:t>
            </w:r>
            <w:proofErr w:type="gramStart"/>
            <w:r w:rsidRPr="00177628">
              <w:rPr>
                <w:rFonts w:ascii="Tahoma" w:hAnsi="Tahoma" w:cs="Tahoma"/>
                <w:sz w:val="20"/>
              </w:rPr>
              <w:t>original  copy</w:t>
            </w:r>
            <w:proofErr w:type="gramEnd"/>
            <w:r w:rsidRPr="00177628">
              <w:rPr>
                <w:rFonts w:ascii="Tahoma" w:hAnsi="Tahoma" w:cs="Tahoma"/>
                <w:sz w:val="20"/>
              </w:rPr>
              <w:t xml:space="preserve"> of SEA on board</w:t>
            </w:r>
          </w:p>
        </w:tc>
        <w:tc>
          <w:tcPr>
            <w:tcW w:w="965" w:type="dxa"/>
          </w:tcPr>
          <w:p w14:paraId="14FA9C77" w14:textId="77777777" w:rsidR="00D02745" w:rsidRPr="00177628" w:rsidRDefault="00D02745" w:rsidP="006D2CCB">
            <w:pPr>
              <w:spacing w:before="40" w:after="40"/>
              <w:jc w:val="both"/>
              <w:rPr>
                <w:rFonts w:ascii="Tahoma" w:hAnsi="Tahoma" w:cs="Tahoma"/>
                <w:sz w:val="20"/>
              </w:rPr>
            </w:pPr>
          </w:p>
        </w:tc>
        <w:tc>
          <w:tcPr>
            <w:tcW w:w="3564" w:type="dxa"/>
          </w:tcPr>
          <w:p w14:paraId="14FA9C79" w14:textId="3104DC38" w:rsidR="00EA0E34" w:rsidRPr="00177628" w:rsidRDefault="00083997" w:rsidP="0036142D">
            <w:pPr>
              <w:spacing w:before="40" w:after="40"/>
              <w:jc w:val="both"/>
              <w:rPr>
                <w:rFonts w:ascii="Tahoma" w:hAnsi="Tahoma" w:cs="Tahoma"/>
                <w:sz w:val="20"/>
              </w:rPr>
            </w:pPr>
            <w:r>
              <w:t xml:space="preserve"> </w:t>
            </w:r>
            <w:r w:rsidRPr="00083997">
              <w:rPr>
                <w:rFonts w:ascii="Tahoma" w:hAnsi="Tahoma" w:cs="Tahoma"/>
                <w:sz w:val="20"/>
              </w:rPr>
              <w:t>Crew &gt; 1.0 Crewing - Onboard procedures &gt; 1.3 Crew Employment &gt;</w:t>
            </w:r>
            <w:r>
              <w:rPr>
                <w:rFonts w:ascii="Tahoma" w:hAnsi="Tahoma" w:cs="Tahoma"/>
                <w:sz w:val="20"/>
              </w:rPr>
              <w:t xml:space="preserve"> </w:t>
            </w:r>
            <w:r w:rsidRPr="00083997">
              <w:rPr>
                <w:rFonts w:ascii="Tahoma" w:hAnsi="Tahoma" w:cs="Tahoma"/>
                <w:sz w:val="20"/>
              </w:rPr>
              <w:t>1.3.27 Seafarer Employment Agreements/ Contracts of Employment/Collective Bargaining Agreements</w:t>
            </w:r>
          </w:p>
        </w:tc>
      </w:tr>
      <w:tr w:rsidR="00D02745" w:rsidRPr="00177628" w14:paraId="14FA9C80" w14:textId="77777777" w:rsidTr="0036142D">
        <w:trPr>
          <w:trHeight w:val="750"/>
          <w:jc w:val="center"/>
        </w:trPr>
        <w:tc>
          <w:tcPr>
            <w:tcW w:w="534" w:type="dxa"/>
          </w:tcPr>
          <w:p w14:paraId="14FA9C7B" w14:textId="77777777" w:rsidR="00D02745" w:rsidRPr="00177628" w:rsidRDefault="00DB6FFE"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C7C" w14:textId="77777777" w:rsidR="00D02745" w:rsidRPr="00177628" w:rsidRDefault="002D3B6C" w:rsidP="006D2CCB">
            <w:pPr>
              <w:spacing w:before="40" w:after="40"/>
              <w:jc w:val="both"/>
              <w:rPr>
                <w:rFonts w:ascii="Tahoma" w:hAnsi="Tahoma" w:cs="Tahoma"/>
                <w:color w:val="000000"/>
                <w:sz w:val="20"/>
              </w:rPr>
            </w:pPr>
            <w:r w:rsidRPr="00177628">
              <w:rPr>
                <w:rFonts w:ascii="Tahoma" w:hAnsi="Tahoma" w:cs="Tahoma"/>
                <w:sz w:val="20"/>
              </w:rPr>
              <w:t>English version copies of the SEA and Collective Bargaining agreement (CBA) must be available on board.</w:t>
            </w:r>
          </w:p>
        </w:tc>
        <w:tc>
          <w:tcPr>
            <w:tcW w:w="965" w:type="dxa"/>
          </w:tcPr>
          <w:p w14:paraId="14FA9C7D" w14:textId="77777777" w:rsidR="00D02745" w:rsidRPr="00177628" w:rsidRDefault="00D02745" w:rsidP="006D2CCB">
            <w:pPr>
              <w:spacing w:before="40" w:after="40"/>
              <w:jc w:val="both"/>
              <w:rPr>
                <w:rFonts w:ascii="Tahoma" w:hAnsi="Tahoma" w:cs="Tahoma"/>
                <w:sz w:val="20"/>
              </w:rPr>
            </w:pPr>
          </w:p>
        </w:tc>
        <w:tc>
          <w:tcPr>
            <w:tcW w:w="3564" w:type="dxa"/>
          </w:tcPr>
          <w:p w14:paraId="14FA9C7F" w14:textId="3041B554" w:rsidR="00EA0E34" w:rsidRPr="00177628" w:rsidRDefault="00083997" w:rsidP="006D2CCB">
            <w:pPr>
              <w:spacing w:before="40" w:after="40"/>
              <w:jc w:val="both"/>
              <w:rPr>
                <w:rFonts w:ascii="Tahoma" w:hAnsi="Tahoma" w:cs="Tahoma"/>
                <w:sz w:val="20"/>
              </w:rPr>
            </w:pPr>
            <w:r>
              <w:rPr>
                <w:rFonts w:ascii="Tahoma" w:hAnsi="Tahoma" w:cs="Tahoma"/>
                <w:sz w:val="20"/>
              </w:rPr>
              <w:t>See above</w:t>
            </w:r>
          </w:p>
        </w:tc>
      </w:tr>
      <w:tr w:rsidR="00D02745" w:rsidRPr="00177628" w14:paraId="14FA9C86" w14:textId="77777777" w:rsidTr="004E6156">
        <w:trPr>
          <w:jc w:val="center"/>
        </w:trPr>
        <w:tc>
          <w:tcPr>
            <w:tcW w:w="534" w:type="dxa"/>
          </w:tcPr>
          <w:p w14:paraId="14FA9C81" w14:textId="77777777" w:rsidR="00D02745" w:rsidRPr="00177628" w:rsidRDefault="00DB6FFE"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C82" w14:textId="77777777" w:rsidR="00D02745" w:rsidRPr="00177628" w:rsidRDefault="00564E19" w:rsidP="006D2CCB">
            <w:pPr>
              <w:spacing w:before="40" w:after="40"/>
              <w:jc w:val="both"/>
              <w:rPr>
                <w:rFonts w:ascii="Tahoma" w:hAnsi="Tahoma" w:cs="Tahoma"/>
                <w:color w:val="000000"/>
                <w:sz w:val="20"/>
              </w:rPr>
            </w:pPr>
            <w:r w:rsidRPr="00177628">
              <w:rPr>
                <w:rFonts w:ascii="Tahoma" w:hAnsi="Tahoma" w:cs="Tahoma"/>
                <w:sz w:val="20"/>
              </w:rPr>
              <w:t>SEA includes notice period for early termination not less than 7 days</w:t>
            </w:r>
          </w:p>
        </w:tc>
        <w:tc>
          <w:tcPr>
            <w:tcW w:w="965" w:type="dxa"/>
          </w:tcPr>
          <w:p w14:paraId="14FA9C83" w14:textId="77777777" w:rsidR="00D02745" w:rsidRPr="00177628" w:rsidRDefault="00D02745" w:rsidP="006D2CCB">
            <w:pPr>
              <w:spacing w:before="40" w:after="40"/>
              <w:jc w:val="both"/>
              <w:rPr>
                <w:rFonts w:ascii="Tahoma" w:hAnsi="Tahoma" w:cs="Tahoma"/>
                <w:sz w:val="20"/>
              </w:rPr>
            </w:pPr>
          </w:p>
        </w:tc>
        <w:tc>
          <w:tcPr>
            <w:tcW w:w="3564" w:type="dxa"/>
          </w:tcPr>
          <w:p w14:paraId="14FA9C85" w14:textId="1D330235" w:rsidR="00EA0E34" w:rsidRPr="00177628" w:rsidRDefault="00083997" w:rsidP="0036142D">
            <w:pPr>
              <w:spacing w:before="40" w:after="40"/>
              <w:jc w:val="both"/>
              <w:rPr>
                <w:rFonts w:ascii="Tahoma" w:hAnsi="Tahoma" w:cs="Tahoma"/>
                <w:sz w:val="20"/>
              </w:rPr>
            </w:pPr>
            <w:r>
              <w:t xml:space="preserve"> </w:t>
            </w:r>
            <w:r w:rsidRPr="00083997">
              <w:rPr>
                <w:rFonts w:ascii="Tahoma" w:hAnsi="Tahoma" w:cs="Tahoma"/>
                <w:sz w:val="20"/>
              </w:rPr>
              <w:t>Crew &gt; 1.0 Crewing - Onboard procedures &gt; 1.3 Crew Employment</w:t>
            </w:r>
            <w:r>
              <w:rPr>
                <w:rFonts w:ascii="Tahoma" w:hAnsi="Tahoma" w:cs="Tahoma"/>
                <w:sz w:val="20"/>
              </w:rPr>
              <w:t xml:space="preserve"> &gt; </w:t>
            </w:r>
            <w:r w:rsidRPr="00083997">
              <w:rPr>
                <w:rFonts w:ascii="Tahoma" w:hAnsi="Tahoma" w:cs="Tahoma"/>
                <w:sz w:val="20"/>
              </w:rPr>
              <w:t>1.3.6 Early Termination</w:t>
            </w:r>
          </w:p>
        </w:tc>
      </w:tr>
      <w:tr w:rsidR="00D02745" w:rsidRPr="00177628" w14:paraId="14FA9C8B" w14:textId="77777777" w:rsidTr="004E6156">
        <w:trPr>
          <w:jc w:val="center"/>
        </w:trPr>
        <w:tc>
          <w:tcPr>
            <w:tcW w:w="534" w:type="dxa"/>
          </w:tcPr>
          <w:p w14:paraId="14FA9C87" w14:textId="77777777" w:rsidR="00D02745" w:rsidRPr="00177628" w:rsidRDefault="00DB6FFE" w:rsidP="006D2CCB">
            <w:pPr>
              <w:spacing w:before="40" w:after="40"/>
              <w:jc w:val="both"/>
              <w:rPr>
                <w:rFonts w:ascii="Tahoma" w:hAnsi="Tahoma" w:cs="Tahoma"/>
                <w:sz w:val="20"/>
              </w:rPr>
            </w:pPr>
            <w:r w:rsidRPr="00177628">
              <w:rPr>
                <w:rFonts w:ascii="Tahoma" w:hAnsi="Tahoma" w:cs="Tahoma"/>
                <w:sz w:val="20"/>
              </w:rPr>
              <w:t>e.</w:t>
            </w:r>
          </w:p>
        </w:tc>
        <w:tc>
          <w:tcPr>
            <w:tcW w:w="5190" w:type="dxa"/>
          </w:tcPr>
          <w:p w14:paraId="14FA9C88" w14:textId="77777777" w:rsidR="00D02745" w:rsidRPr="00177628" w:rsidRDefault="00564E19" w:rsidP="006D2CCB">
            <w:pPr>
              <w:spacing w:before="40" w:after="40"/>
              <w:jc w:val="both"/>
              <w:rPr>
                <w:rFonts w:ascii="Tahoma" w:hAnsi="Tahoma" w:cs="Tahoma"/>
                <w:color w:val="000000"/>
                <w:sz w:val="20"/>
              </w:rPr>
            </w:pPr>
            <w:r w:rsidRPr="00177628">
              <w:rPr>
                <w:rFonts w:ascii="Tahoma" w:hAnsi="Tahoma" w:cs="Tahoma"/>
                <w:sz w:val="20"/>
              </w:rPr>
              <w:t>Seafarer can terminate contract for compassionate reasons</w:t>
            </w:r>
          </w:p>
        </w:tc>
        <w:tc>
          <w:tcPr>
            <w:tcW w:w="965" w:type="dxa"/>
          </w:tcPr>
          <w:p w14:paraId="14FA9C89" w14:textId="77777777" w:rsidR="00D02745" w:rsidRPr="00177628" w:rsidRDefault="00D02745" w:rsidP="006D2CCB">
            <w:pPr>
              <w:spacing w:before="40" w:after="40"/>
              <w:jc w:val="both"/>
              <w:rPr>
                <w:rFonts w:ascii="Tahoma" w:hAnsi="Tahoma" w:cs="Tahoma"/>
                <w:sz w:val="20"/>
              </w:rPr>
            </w:pPr>
          </w:p>
        </w:tc>
        <w:tc>
          <w:tcPr>
            <w:tcW w:w="3564" w:type="dxa"/>
          </w:tcPr>
          <w:p w14:paraId="14FA9C8A" w14:textId="16B7AFE6" w:rsidR="00D02745" w:rsidRPr="00177628" w:rsidRDefault="00083997" w:rsidP="0036142D">
            <w:pPr>
              <w:spacing w:before="40" w:after="40"/>
              <w:jc w:val="both"/>
              <w:rPr>
                <w:rFonts w:ascii="Tahoma" w:hAnsi="Tahoma" w:cs="Tahoma"/>
                <w:sz w:val="20"/>
              </w:rPr>
            </w:pPr>
            <w:r>
              <w:rPr>
                <w:rFonts w:ascii="Tahoma" w:hAnsi="Tahoma" w:cs="Tahoma"/>
                <w:sz w:val="20"/>
              </w:rPr>
              <w:t>See above</w:t>
            </w:r>
          </w:p>
        </w:tc>
      </w:tr>
      <w:tr w:rsidR="00D02745" w:rsidRPr="00177628" w14:paraId="14FA9C92" w14:textId="77777777" w:rsidTr="004E6156">
        <w:trPr>
          <w:jc w:val="center"/>
        </w:trPr>
        <w:tc>
          <w:tcPr>
            <w:tcW w:w="534" w:type="dxa"/>
          </w:tcPr>
          <w:p w14:paraId="14FA9C8C" w14:textId="77777777" w:rsidR="00D02745" w:rsidRPr="00177628" w:rsidRDefault="00DB6FFE" w:rsidP="006D2CCB">
            <w:pPr>
              <w:spacing w:before="40" w:after="40"/>
              <w:jc w:val="both"/>
              <w:rPr>
                <w:rFonts w:ascii="Tahoma" w:hAnsi="Tahoma" w:cs="Tahoma"/>
                <w:sz w:val="20"/>
              </w:rPr>
            </w:pPr>
            <w:r w:rsidRPr="00177628">
              <w:rPr>
                <w:rFonts w:ascii="Tahoma" w:hAnsi="Tahoma" w:cs="Tahoma"/>
                <w:sz w:val="20"/>
              </w:rPr>
              <w:t>f.</w:t>
            </w:r>
          </w:p>
        </w:tc>
        <w:tc>
          <w:tcPr>
            <w:tcW w:w="5190" w:type="dxa"/>
          </w:tcPr>
          <w:p w14:paraId="14FA9C8D" w14:textId="77777777" w:rsidR="00564E19" w:rsidRPr="00177628" w:rsidRDefault="00564E19" w:rsidP="006D2CCB">
            <w:pPr>
              <w:jc w:val="both"/>
              <w:rPr>
                <w:rFonts w:ascii="Tahoma" w:hAnsi="Tahoma" w:cs="Tahoma"/>
                <w:sz w:val="20"/>
              </w:rPr>
            </w:pPr>
            <w:r w:rsidRPr="00177628">
              <w:rPr>
                <w:rFonts w:ascii="Tahoma" w:hAnsi="Tahoma" w:cs="Tahoma"/>
                <w:sz w:val="20"/>
              </w:rPr>
              <w:t xml:space="preserve">SEA must contain items required by MLC 2006 Reg 2.1 Standard A2.1.4 and any other </w:t>
            </w:r>
            <w:proofErr w:type="gramStart"/>
            <w:r w:rsidRPr="00177628">
              <w:rPr>
                <w:rFonts w:ascii="Tahoma" w:hAnsi="Tahoma" w:cs="Tahoma"/>
                <w:sz w:val="20"/>
              </w:rPr>
              <w:t>particulars that</w:t>
            </w:r>
            <w:proofErr w:type="gramEnd"/>
            <w:r w:rsidRPr="00177628">
              <w:rPr>
                <w:rFonts w:ascii="Tahoma" w:hAnsi="Tahoma" w:cs="Tahoma"/>
                <w:sz w:val="20"/>
              </w:rPr>
              <w:t xml:space="preserve"> Flag State Law requires.</w:t>
            </w:r>
          </w:p>
          <w:p w14:paraId="14FA9C8E" w14:textId="77777777" w:rsidR="00D02745" w:rsidRPr="00177628" w:rsidRDefault="00D02745" w:rsidP="006D2CCB">
            <w:pPr>
              <w:pStyle w:val="ListParagraph"/>
              <w:spacing w:before="40" w:after="40"/>
              <w:jc w:val="both"/>
              <w:rPr>
                <w:rFonts w:cs="Tahoma"/>
                <w:color w:val="000000"/>
                <w:sz w:val="20"/>
                <w:szCs w:val="20"/>
              </w:rPr>
            </w:pPr>
          </w:p>
        </w:tc>
        <w:tc>
          <w:tcPr>
            <w:tcW w:w="965" w:type="dxa"/>
          </w:tcPr>
          <w:p w14:paraId="14FA9C8F" w14:textId="77777777" w:rsidR="00D02745" w:rsidRPr="00177628" w:rsidRDefault="00D02745" w:rsidP="006D2CCB">
            <w:pPr>
              <w:spacing w:before="40" w:after="40"/>
              <w:jc w:val="both"/>
              <w:rPr>
                <w:rFonts w:ascii="Tahoma" w:hAnsi="Tahoma" w:cs="Tahoma"/>
                <w:sz w:val="20"/>
              </w:rPr>
            </w:pPr>
          </w:p>
        </w:tc>
        <w:tc>
          <w:tcPr>
            <w:tcW w:w="3564" w:type="dxa"/>
          </w:tcPr>
          <w:p w14:paraId="14FA9C91" w14:textId="1FA00F7B" w:rsidR="00EA0E34" w:rsidRPr="00177628" w:rsidRDefault="00083997" w:rsidP="006D2CCB">
            <w:pPr>
              <w:spacing w:before="40" w:after="40"/>
              <w:jc w:val="both"/>
              <w:rPr>
                <w:rFonts w:ascii="Tahoma" w:hAnsi="Tahoma" w:cs="Tahoma"/>
                <w:sz w:val="20"/>
              </w:rPr>
            </w:pPr>
            <w:r>
              <w:t xml:space="preserve"> </w:t>
            </w:r>
            <w:r w:rsidRPr="00627478">
              <w:rPr>
                <w:rFonts w:ascii="Tahoma" w:hAnsi="Tahoma" w:cs="Tahoma"/>
                <w:sz w:val="20"/>
              </w:rPr>
              <w:t xml:space="preserve">Crew &gt; 1.0 Crewing - Onboard procedures &gt; 1.3 Crew </w:t>
            </w:r>
            <w:r w:rsidRPr="00083997">
              <w:rPr>
                <w:rFonts w:ascii="Tahoma" w:hAnsi="Tahoma" w:cs="Tahoma"/>
                <w:sz w:val="20"/>
              </w:rPr>
              <w:t>Employment &gt; 1.3.27 Seafarer Employment Agreements/ Contracts of Employment/Collective Bargaining Agreements</w:t>
            </w:r>
          </w:p>
        </w:tc>
      </w:tr>
      <w:tr w:rsidR="006B3D50" w:rsidRPr="006B3D50" w14:paraId="1FA50C3D" w14:textId="77777777" w:rsidTr="004E6156">
        <w:trPr>
          <w:jc w:val="center"/>
        </w:trPr>
        <w:tc>
          <w:tcPr>
            <w:tcW w:w="534" w:type="dxa"/>
          </w:tcPr>
          <w:p w14:paraId="5AB4FB13" w14:textId="5B0B50DD" w:rsidR="006B3D50" w:rsidRPr="006B3D50" w:rsidRDefault="006B3D50" w:rsidP="006D2CCB">
            <w:pPr>
              <w:spacing w:before="40" w:after="40"/>
              <w:jc w:val="both"/>
              <w:rPr>
                <w:rFonts w:ascii="Tahoma" w:hAnsi="Tahoma" w:cs="Tahoma"/>
                <w:color w:val="FF0000"/>
                <w:sz w:val="20"/>
              </w:rPr>
            </w:pPr>
            <w:r w:rsidRPr="006B3D50">
              <w:rPr>
                <w:rFonts w:ascii="Tahoma" w:hAnsi="Tahoma" w:cs="Tahoma"/>
                <w:color w:val="FF0000"/>
                <w:sz w:val="20"/>
              </w:rPr>
              <w:t>g.</w:t>
            </w:r>
          </w:p>
        </w:tc>
        <w:tc>
          <w:tcPr>
            <w:tcW w:w="5190" w:type="dxa"/>
          </w:tcPr>
          <w:p w14:paraId="6C10EA95" w14:textId="78F943C9" w:rsidR="006B3D50" w:rsidRPr="006B3D50" w:rsidRDefault="006B3D50" w:rsidP="006D2CCB">
            <w:pPr>
              <w:jc w:val="both"/>
              <w:rPr>
                <w:rFonts w:ascii="Tahoma" w:hAnsi="Tahoma" w:cs="Tahoma"/>
                <w:color w:val="FF0000"/>
                <w:sz w:val="20"/>
              </w:rPr>
            </w:pPr>
            <w:r w:rsidRPr="006B3D50">
              <w:rPr>
                <w:rFonts w:ascii="Tahoma" w:hAnsi="Tahoma" w:cs="Tahoma"/>
                <w:color w:val="FF0000"/>
                <w:sz w:val="20"/>
              </w:rPr>
              <w:t>Agreement that a seafarer’s employment agreement shall continue to have effect while a seafarer is held captive on or off the ship as a result of acts of piracy or armed robbery against ships, regardless of whether the date fixed for its expiry has passed or either party has given notice to suspend or terminate it.</w:t>
            </w:r>
          </w:p>
        </w:tc>
        <w:tc>
          <w:tcPr>
            <w:tcW w:w="965" w:type="dxa"/>
          </w:tcPr>
          <w:p w14:paraId="6004386F" w14:textId="77777777" w:rsidR="006B3D50" w:rsidRPr="006B3D50" w:rsidRDefault="006B3D50" w:rsidP="006D2CCB">
            <w:pPr>
              <w:spacing w:before="40" w:after="40"/>
              <w:jc w:val="both"/>
              <w:rPr>
                <w:rFonts w:ascii="Tahoma" w:hAnsi="Tahoma" w:cs="Tahoma"/>
                <w:color w:val="FF0000"/>
                <w:sz w:val="20"/>
              </w:rPr>
            </w:pPr>
          </w:p>
        </w:tc>
        <w:tc>
          <w:tcPr>
            <w:tcW w:w="3564" w:type="dxa"/>
          </w:tcPr>
          <w:p w14:paraId="1CF5E027" w14:textId="1EEC68EC" w:rsidR="006B3D50" w:rsidRPr="006B3D50" w:rsidRDefault="006B3D50" w:rsidP="006D2CCB">
            <w:pPr>
              <w:spacing w:before="40" w:after="40"/>
              <w:jc w:val="both"/>
              <w:rPr>
                <w:color w:val="FF0000"/>
              </w:rPr>
            </w:pPr>
            <w:r w:rsidRPr="006B3D50">
              <w:rPr>
                <w:rFonts w:ascii="Tahoma" w:hAnsi="Tahoma" w:cs="Tahoma"/>
                <w:color w:val="FF0000"/>
                <w:sz w:val="20"/>
              </w:rPr>
              <w:t>MLC Regulation A2.1 (2018 Amendment) /</w:t>
            </w:r>
            <w:r>
              <w:rPr>
                <w:rFonts w:ascii="Tahoma" w:hAnsi="Tahoma" w:cs="Tahoma"/>
                <w:color w:val="FF0000"/>
                <w:sz w:val="20"/>
              </w:rPr>
              <w:t xml:space="preserve"> </w:t>
            </w:r>
            <w:r w:rsidRPr="006B3D50">
              <w:rPr>
                <w:rFonts w:ascii="Tahoma" w:hAnsi="Tahoma" w:cs="Tahoma"/>
                <w:color w:val="FF0000"/>
                <w:sz w:val="20"/>
              </w:rPr>
              <w:t>Crew &gt; 1.0 Crewing - Onboard procedures &gt; 1.1 Crew Administration</w:t>
            </w:r>
            <w:r>
              <w:rPr>
                <w:rFonts w:ascii="Tahoma" w:hAnsi="Tahoma" w:cs="Tahoma"/>
                <w:color w:val="FF0000"/>
                <w:sz w:val="20"/>
              </w:rPr>
              <w:t xml:space="preserve"> &gt;1.1.6 Payroll</w:t>
            </w:r>
          </w:p>
        </w:tc>
      </w:tr>
      <w:tr w:rsidR="00D02745" w:rsidRPr="00177628" w14:paraId="14FA9C97" w14:textId="77777777" w:rsidTr="004E6156">
        <w:trPr>
          <w:jc w:val="center"/>
        </w:trPr>
        <w:tc>
          <w:tcPr>
            <w:tcW w:w="534" w:type="dxa"/>
            <w:shd w:val="clear" w:color="auto" w:fill="EAF1DD" w:themeFill="accent3" w:themeFillTint="33"/>
          </w:tcPr>
          <w:p w14:paraId="14FA9C93" w14:textId="77777777" w:rsidR="00D02745" w:rsidRPr="00177628" w:rsidRDefault="00564E19" w:rsidP="006D2CCB">
            <w:pPr>
              <w:spacing w:before="40" w:after="40"/>
              <w:jc w:val="both"/>
              <w:rPr>
                <w:rFonts w:ascii="Tahoma" w:hAnsi="Tahoma" w:cs="Tahoma"/>
                <w:b/>
                <w:color w:val="FF0000"/>
                <w:sz w:val="20"/>
              </w:rPr>
            </w:pPr>
            <w:r w:rsidRPr="00177628">
              <w:rPr>
                <w:rFonts w:ascii="Tahoma" w:hAnsi="Tahoma" w:cs="Tahoma"/>
                <w:b/>
                <w:color w:val="FF0000"/>
                <w:sz w:val="20"/>
              </w:rPr>
              <w:t>5.</w:t>
            </w:r>
          </w:p>
        </w:tc>
        <w:tc>
          <w:tcPr>
            <w:tcW w:w="5190" w:type="dxa"/>
            <w:shd w:val="clear" w:color="auto" w:fill="EAF1DD" w:themeFill="accent3" w:themeFillTint="33"/>
          </w:tcPr>
          <w:p w14:paraId="14FA9C94" w14:textId="77777777" w:rsidR="00D02745" w:rsidRPr="00177628" w:rsidRDefault="00564E19" w:rsidP="006D2CCB">
            <w:pPr>
              <w:spacing w:before="40" w:after="40"/>
              <w:jc w:val="both"/>
              <w:rPr>
                <w:rFonts w:ascii="Tahoma" w:hAnsi="Tahoma" w:cs="Tahoma"/>
                <w:b/>
                <w:color w:val="FF0000"/>
                <w:sz w:val="20"/>
              </w:rPr>
            </w:pPr>
            <w:r w:rsidRPr="00177628">
              <w:rPr>
                <w:rFonts w:ascii="Tahoma" w:hAnsi="Tahoma" w:cs="Tahoma"/>
                <w:b/>
                <w:color w:val="FF0000"/>
                <w:sz w:val="20"/>
              </w:rPr>
              <w:t>Wages</w:t>
            </w:r>
          </w:p>
        </w:tc>
        <w:tc>
          <w:tcPr>
            <w:tcW w:w="965" w:type="dxa"/>
            <w:shd w:val="clear" w:color="auto" w:fill="EAF1DD" w:themeFill="accent3" w:themeFillTint="33"/>
          </w:tcPr>
          <w:p w14:paraId="14FA9C95" w14:textId="77777777" w:rsidR="00D02745" w:rsidRPr="00177628" w:rsidRDefault="00D02745" w:rsidP="006D2CCB">
            <w:pPr>
              <w:spacing w:before="40" w:after="40"/>
              <w:jc w:val="both"/>
              <w:rPr>
                <w:rFonts w:ascii="Tahoma" w:hAnsi="Tahoma" w:cs="Tahoma"/>
                <w:sz w:val="20"/>
              </w:rPr>
            </w:pPr>
          </w:p>
        </w:tc>
        <w:tc>
          <w:tcPr>
            <w:tcW w:w="3564" w:type="dxa"/>
            <w:shd w:val="clear" w:color="auto" w:fill="EAF1DD" w:themeFill="accent3" w:themeFillTint="33"/>
          </w:tcPr>
          <w:p w14:paraId="14FA9C96" w14:textId="77777777" w:rsidR="00D02745" w:rsidRPr="00177628" w:rsidRDefault="00D02745" w:rsidP="006D2CCB">
            <w:pPr>
              <w:spacing w:before="40" w:after="40"/>
              <w:jc w:val="both"/>
              <w:rPr>
                <w:rFonts w:ascii="Tahoma" w:hAnsi="Tahoma" w:cs="Tahoma"/>
                <w:sz w:val="20"/>
              </w:rPr>
            </w:pPr>
          </w:p>
        </w:tc>
      </w:tr>
      <w:tr w:rsidR="00D02745" w:rsidRPr="00177628" w14:paraId="14FA9C9C" w14:textId="77777777" w:rsidTr="004E6156">
        <w:trPr>
          <w:jc w:val="center"/>
        </w:trPr>
        <w:tc>
          <w:tcPr>
            <w:tcW w:w="534" w:type="dxa"/>
          </w:tcPr>
          <w:p w14:paraId="14FA9C98" w14:textId="77777777" w:rsidR="00D02745" w:rsidRPr="00177628" w:rsidRDefault="00564E19"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C99" w14:textId="77777777" w:rsidR="00D02745" w:rsidRPr="00177628" w:rsidRDefault="00564E19" w:rsidP="006D2CCB">
            <w:pPr>
              <w:spacing w:before="40" w:after="40"/>
              <w:jc w:val="both"/>
              <w:rPr>
                <w:rFonts w:ascii="Tahoma" w:hAnsi="Tahoma" w:cs="Tahoma"/>
                <w:color w:val="000000"/>
                <w:sz w:val="20"/>
              </w:rPr>
            </w:pPr>
            <w:r w:rsidRPr="00177628">
              <w:rPr>
                <w:rFonts w:ascii="Tahoma" w:hAnsi="Tahoma" w:cs="Tahoma"/>
                <w:sz w:val="20"/>
              </w:rPr>
              <w:t>Wages paid in accordance with SEA (and CBA if any)</w:t>
            </w:r>
          </w:p>
        </w:tc>
        <w:tc>
          <w:tcPr>
            <w:tcW w:w="965" w:type="dxa"/>
          </w:tcPr>
          <w:p w14:paraId="14FA9C9A" w14:textId="77777777" w:rsidR="00D02745" w:rsidRPr="00177628" w:rsidRDefault="00D02745" w:rsidP="006D2CCB">
            <w:pPr>
              <w:spacing w:before="40" w:after="40"/>
              <w:jc w:val="both"/>
              <w:rPr>
                <w:rFonts w:ascii="Tahoma" w:hAnsi="Tahoma" w:cs="Tahoma"/>
                <w:sz w:val="20"/>
              </w:rPr>
            </w:pPr>
          </w:p>
        </w:tc>
        <w:tc>
          <w:tcPr>
            <w:tcW w:w="3564" w:type="dxa"/>
          </w:tcPr>
          <w:p w14:paraId="14FA9C9B" w14:textId="5A7EB036" w:rsidR="00D02745" w:rsidRPr="00177628" w:rsidRDefault="00083997" w:rsidP="006D2CCB">
            <w:pPr>
              <w:spacing w:before="40" w:after="40"/>
              <w:jc w:val="both"/>
              <w:rPr>
                <w:rFonts w:ascii="Tahoma" w:hAnsi="Tahoma" w:cs="Tahoma"/>
                <w:sz w:val="20"/>
              </w:rPr>
            </w:pPr>
            <w:r>
              <w:t xml:space="preserve"> </w:t>
            </w:r>
            <w:r w:rsidRPr="00083997">
              <w:rPr>
                <w:rFonts w:ascii="Tahoma" w:hAnsi="Tahoma" w:cs="Tahoma"/>
                <w:sz w:val="20"/>
              </w:rPr>
              <w:t>Crew &gt; 1.0 Crewing - Onboard procedures &gt; 1.1 Crew Administration</w:t>
            </w:r>
            <w:r>
              <w:rPr>
                <w:rFonts w:ascii="Tahoma" w:hAnsi="Tahoma" w:cs="Tahoma"/>
                <w:sz w:val="20"/>
              </w:rPr>
              <w:t xml:space="preserve"> &gt; 1.1.6 Payroll</w:t>
            </w:r>
          </w:p>
        </w:tc>
      </w:tr>
      <w:tr w:rsidR="00D02745" w:rsidRPr="00177628" w14:paraId="14FA9CA1" w14:textId="77777777" w:rsidTr="004E6156">
        <w:trPr>
          <w:jc w:val="center"/>
        </w:trPr>
        <w:tc>
          <w:tcPr>
            <w:tcW w:w="534" w:type="dxa"/>
          </w:tcPr>
          <w:p w14:paraId="14FA9C9D" w14:textId="77777777" w:rsidR="00D02745" w:rsidRPr="00177628" w:rsidRDefault="00564E19"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C9E" w14:textId="77777777" w:rsidR="00D02745" w:rsidRPr="00177628" w:rsidRDefault="00564E19" w:rsidP="006D2CCB">
            <w:pPr>
              <w:spacing w:before="40" w:after="40"/>
              <w:jc w:val="both"/>
              <w:rPr>
                <w:rFonts w:ascii="Tahoma" w:hAnsi="Tahoma" w:cs="Tahoma"/>
                <w:color w:val="000000"/>
                <w:sz w:val="20"/>
              </w:rPr>
            </w:pPr>
            <w:r w:rsidRPr="00177628">
              <w:rPr>
                <w:rFonts w:ascii="Tahoma" w:hAnsi="Tahoma" w:cs="Tahoma"/>
                <w:sz w:val="20"/>
              </w:rPr>
              <w:t xml:space="preserve">Monthly statement of account provided to all seafarers indicating monthly wage and </w:t>
            </w:r>
            <w:proofErr w:type="spellStart"/>
            <w:r w:rsidRPr="00177628">
              <w:rPr>
                <w:rFonts w:ascii="Tahoma" w:hAnsi="Tahoma" w:cs="Tahoma"/>
                <w:sz w:val="20"/>
              </w:rPr>
              <w:t>authorised</w:t>
            </w:r>
            <w:proofErr w:type="spellEnd"/>
            <w:r w:rsidRPr="00177628">
              <w:rPr>
                <w:rFonts w:ascii="Tahoma" w:hAnsi="Tahoma" w:cs="Tahoma"/>
                <w:sz w:val="20"/>
              </w:rPr>
              <w:t xml:space="preserve"> </w:t>
            </w:r>
            <w:r w:rsidR="00DB6FFE" w:rsidRPr="00177628">
              <w:rPr>
                <w:rFonts w:ascii="Tahoma" w:hAnsi="Tahoma" w:cs="Tahoma"/>
                <w:sz w:val="20"/>
              </w:rPr>
              <w:t>deductions</w:t>
            </w:r>
            <w:r w:rsidRPr="00177628">
              <w:rPr>
                <w:rFonts w:ascii="Tahoma" w:hAnsi="Tahoma" w:cs="Tahoma"/>
                <w:sz w:val="20"/>
              </w:rPr>
              <w:t>.</w:t>
            </w:r>
          </w:p>
        </w:tc>
        <w:tc>
          <w:tcPr>
            <w:tcW w:w="965" w:type="dxa"/>
          </w:tcPr>
          <w:p w14:paraId="14FA9C9F" w14:textId="77777777" w:rsidR="00D02745" w:rsidRPr="00177628" w:rsidRDefault="00D02745" w:rsidP="006D2CCB">
            <w:pPr>
              <w:spacing w:before="40" w:after="40"/>
              <w:jc w:val="both"/>
              <w:rPr>
                <w:rFonts w:ascii="Tahoma" w:hAnsi="Tahoma" w:cs="Tahoma"/>
                <w:sz w:val="20"/>
              </w:rPr>
            </w:pPr>
          </w:p>
        </w:tc>
        <w:tc>
          <w:tcPr>
            <w:tcW w:w="3564" w:type="dxa"/>
          </w:tcPr>
          <w:p w14:paraId="14FA9CA0" w14:textId="72ABB9E4" w:rsidR="00D02745" w:rsidRPr="00177628" w:rsidRDefault="00083997" w:rsidP="006D2CCB">
            <w:pPr>
              <w:spacing w:before="40" w:after="40"/>
              <w:jc w:val="both"/>
              <w:rPr>
                <w:rFonts w:ascii="Tahoma" w:hAnsi="Tahoma" w:cs="Tahoma"/>
                <w:sz w:val="20"/>
              </w:rPr>
            </w:pPr>
            <w:r>
              <w:rPr>
                <w:rFonts w:ascii="Tahoma" w:hAnsi="Tahoma" w:cs="Tahoma"/>
                <w:sz w:val="20"/>
              </w:rPr>
              <w:t>C616A</w:t>
            </w:r>
          </w:p>
        </w:tc>
      </w:tr>
      <w:tr w:rsidR="00D02745" w:rsidRPr="00177628" w14:paraId="14FA9CA6" w14:textId="77777777" w:rsidTr="004E6156">
        <w:trPr>
          <w:jc w:val="center"/>
        </w:trPr>
        <w:tc>
          <w:tcPr>
            <w:tcW w:w="534" w:type="dxa"/>
          </w:tcPr>
          <w:p w14:paraId="14FA9CA2" w14:textId="77777777" w:rsidR="00D02745" w:rsidRPr="00177628" w:rsidRDefault="00564E19"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CA3" w14:textId="77777777" w:rsidR="00D02745" w:rsidRPr="00177628" w:rsidRDefault="00564E19" w:rsidP="006D2CCB">
            <w:pPr>
              <w:spacing w:before="40" w:after="40"/>
              <w:jc w:val="both"/>
              <w:rPr>
                <w:rFonts w:ascii="Tahoma" w:hAnsi="Tahoma" w:cs="Tahoma"/>
                <w:color w:val="000000"/>
                <w:sz w:val="20"/>
              </w:rPr>
            </w:pPr>
            <w:r w:rsidRPr="00177628">
              <w:rPr>
                <w:rFonts w:ascii="Tahoma" w:hAnsi="Tahoma" w:cs="Tahoma"/>
                <w:sz w:val="20"/>
              </w:rPr>
              <w:t>Allotment facility available with reasonable admin charges and exchange rates</w:t>
            </w:r>
          </w:p>
        </w:tc>
        <w:tc>
          <w:tcPr>
            <w:tcW w:w="965" w:type="dxa"/>
          </w:tcPr>
          <w:p w14:paraId="14FA9CA4" w14:textId="77777777" w:rsidR="00D02745" w:rsidRPr="00177628" w:rsidRDefault="00D02745" w:rsidP="006D2CCB">
            <w:pPr>
              <w:spacing w:before="40" w:after="40"/>
              <w:jc w:val="both"/>
              <w:rPr>
                <w:rFonts w:ascii="Tahoma" w:hAnsi="Tahoma" w:cs="Tahoma"/>
                <w:sz w:val="20"/>
              </w:rPr>
            </w:pPr>
          </w:p>
        </w:tc>
        <w:tc>
          <w:tcPr>
            <w:tcW w:w="3564" w:type="dxa"/>
          </w:tcPr>
          <w:p w14:paraId="14FA9CA5" w14:textId="4EA376A0" w:rsidR="00D02745" w:rsidRPr="00177628" w:rsidRDefault="00083997" w:rsidP="006D2CCB">
            <w:pPr>
              <w:spacing w:before="40" w:after="40"/>
              <w:jc w:val="both"/>
              <w:rPr>
                <w:rFonts w:ascii="Tahoma" w:hAnsi="Tahoma" w:cs="Tahoma"/>
                <w:sz w:val="20"/>
              </w:rPr>
            </w:pPr>
            <w:r>
              <w:t xml:space="preserve"> </w:t>
            </w:r>
            <w:r w:rsidRPr="00083997">
              <w:rPr>
                <w:rFonts w:ascii="Tahoma" w:hAnsi="Tahoma" w:cs="Tahoma"/>
                <w:sz w:val="20"/>
              </w:rPr>
              <w:t>Crew &gt; 1.0 Crewing - Onboard procedures &gt; 1.1 Crew Administration &gt; 1.1.6 Payroll</w:t>
            </w:r>
          </w:p>
        </w:tc>
      </w:tr>
      <w:tr w:rsidR="00D02745" w:rsidRPr="00177628" w14:paraId="14FA9CAB" w14:textId="77777777" w:rsidTr="004E6156">
        <w:trPr>
          <w:jc w:val="center"/>
        </w:trPr>
        <w:tc>
          <w:tcPr>
            <w:tcW w:w="534" w:type="dxa"/>
          </w:tcPr>
          <w:p w14:paraId="14FA9CA7" w14:textId="77777777" w:rsidR="00D02745" w:rsidRPr="00177628" w:rsidRDefault="00564E19"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CA8" w14:textId="77777777" w:rsidR="00D02745" w:rsidRPr="00177628" w:rsidRDefault="00564E19" w:rsidP="006D2CCB">
            <w:pPr>
              <w:spacing w:before="40" w:after="40"/>
              <w:jc w:val="both"/>
              <w:rPr>
                <w:rFonts w:ascii="Tahoma" w:hAnsi="Tahoma" w:cs="Tahoma"/>
                <w:color w:val="000000"/>
                <w:sz w:val="20"/>
              </w:rPr>
            </w:pPr>
            <w:r w:rsidRPr="00177628">
              <w:rPr>
                <w:rFonts w:ascii="Tahoma" w:hAnsi="Tahoma" w:cs="Tahoma"/>
                <w:sz w:val="20"/>
              </w:rPr>
              <w:t xml:space="preserve">No </w:t>
            </w:r>
            <w:proofErr w:type="spellStart"/>
            <w:r w:rsidRPr="00177628">
              <w:rPr>
                <w:rFonts w:ascii="Tahoma" w:hAnsi="Tahoma" w:cs="Tahoma"/>
                <w:sz w:val="20"/>
              </w:rPr>
              <w:t>unauthorised</w:t>
            </w:r>
            <w:proofErr w:type="spellEnd"/>
            <w:r w:rsidRPr="00177628">
              <w:rPr>
                <w:rFonts w:ascii="Tahoma" w:hAnsi="Tahoma" w:cs="Tahoma"/>
                <w:sz w:val="20"/>
              </w:rPr>
              <w:t xml:space="preserve"> deductions such as payment for travel to/from ship.</w:t>
            </w:r>
            <w:bookmarkStart w:id="6" w:name="_GoBack"/>
            <w:bookmarkEnd w:id="6"/>
          </w:p>
        </w:tc>
        <w:tc>
          <w:tcPr>
            <w:tcW w:w="965" w:type="dxa"/>
          </w:tcPr>
          <w:p w14:paraId="14FA9CA9" w14:textId="77777777" w:rsidR="00D02745" w:rsidRPr="00177628" w:rsidRDefault="00D02745" w:rsidP="006D2CCB">
            <w:pPr>
              <w:spacing w:before="40" w:after="40"/>
              <w:jc w:val="both"/>
              <w:rPr>
                <w:rFonts w:ascii="Tahoma" w:hAnsi="Tahoma" w:cs="Tahoma"/>
                <w:sz w:val="20"/>
              </w:rPr>
            </w:pPr>
          </w:p>
        </w:tc>
        <w:tc>
          <w:tcPr>
            <w:tcW w:w="3564" w:type="dxa"/>
          </w:tcPr>
          <w:p w14:paraId="14FA9CAA" w14:textId="700AC777" w:rsidR="00D02745" w:rsidRPr="00177628" w:rsidRDefault="00C4238B" w:rsidP="006D2CCB">
            <w:pPr>
              <w:spacing w:before="40" w:after="40"/>
              <w:jc w:val="both"/>
              <w:rPr>
                <w:rFonts w:ascii="Tahoma" w:hAnsi="Tahoma" w:cs="Tahoma"/>
                <w:sz w:val="20"/>
              </w:rPr>
            </w:pPr>
            <w:r>
              <w:t xml:space="preserve"> </w:t>
            </w:r>
            <w:r w:rsidRPr="00C4238B">
              <w:rPr>
                <w:rFonts w:ascii="Tahoma" w:hAnsi="Tahoma" w:cs="Tahoma"/>
                <w:sz w:val="20"/>
              </w:rPr>
              <w:t>Crew &gt; 1.0 Crewing - Onboard procedures &gt; 1.1 Crew Administration &gt; 1.1.6 Payroll</w:t>
            </w:r>
          </w:p>
        </w:tc>
      </w:tr>
      <w:tr w:rsidR="006B3D50" w:rsidRPr="006B3D50" w14:paraId="237B9520" w14:textId="77777777" w:rsidTr="004E6156">
        <w:trPr>
          <w:jc w:val="center"/>
        </w:trPr>
        <w:tc>
          <w:tcPr>
            <w:tcW w:w="534" w:type="dxa"/>
          </w:tcPr>
          <w:p w14:paraId="5E8116E0" w14:textId="4DB93255" w:rsidR="006B3D50" w:rsidRPr="006B3D50" w:rsidRDefault="006B3D50" w:rsidP="006D2CCB">
            <w:pPr>
              <w:spacing w:before="40" w:after="40"/>
              <w:jc w:val="both"/>
              <w:rPr>
                <w:rFonts w:ascii="Tahoma" w:hAnsi="Tahoma" w:cs="Tahoma"/>
                <w:color w:val="FF0000"/>
                <w:sz w:val="20"/>
              </w:rPr>
            </w:pPr>
            <w:r w:rsidRPr="006B3D50">
              <w:rPr>
                <w:rFonts w:ascii="Tahoma" w:hAnsi="Tahoma" w:cs="Tahoma"/>
                <w:color w:val="FF0000"/>
                <w:sz w:val="20"/>
              </w:rPr>
              <w:t>e.</w:t>
            </w:r>
          </w:p>
        </w:tc>
        <w:tc>
          <w:tcPr>
            <w:tcW w:w="5190" w:type="dxa"/>
          </w:tcPr>
          <w:p w14:paraId="19576A7E" w14:textId="05957DC9" w:rsidR="006B3D50" w:rsidRPr="006B3D50" w:rsidRDefault="006B3D50" w:rsidP="006D2CCB">
            <w:pPr>
              <w:spacing w:before="40" w:after="40"/>
              <w:jc w:val="both"/>
              <w:rPr>
                <w:rFonts w:ascii="Tahoma" w:hAnsi="Tahoma" w:cs="Tahoma"/>
                <w:color w:val="FF0000"/>
                <w:sz w:val="20"/>
              </w:rPr>
            </w:pPr>
            <w:r w:rsidRPr="006B3D50">
              <w:rPr>
                <w:rFonts w:ascii="Tahoma" w:hAnsi="Tahoma" w:cs="Tahoma"/>
                <w:color w:val="FF0000"/>
                <w:sz w:val="20"/>
              </w:rPr>
              <w:t>Agreement that where a seafarer is held captive on or off the ship as a result of acts of piracy or armed robbery against ships, wages and other entitlements under the seafarers’ employment agreement, relevant collective bargaining agreement or applicable national laws, including the remittance of any allotments shall continue to be paid during the entire period of captivity and until the seafarer is released and duly or, where the seafarer dies while in captivity, until the date of death as determined in accordance with applicable national laws or regulations.</w:t>
            </w:r>
          </w:p>
        </w:tc>
        <w:tc>
          <w:tcPr>
            <w:tcW w:w="965" w:type="dxa"/>
          </w:tcPr>
          <w:p w14:paraId="499D1274" w14:textId="77777777" w:rsidR="006B3D50" w:rsidRPr="006B3D50" w:rsidRDefault="006B3D50" w:rsidP="006D2CCB">
            <w:pPr>
              <w:spacing w:before="40" w:after="40"/>
              <w:jc w:val="both"/>
              <w:rPr>
                <w:rFonts w:ascii="Tahoma" w:hAnsi="Tahoma" w:cs="Tahoma"/>
                <w:color w:val="FF0000"/>
                <w:sz w:val="20"/>
              </w:rPr>
            </w:pPr>
          </w:p>
        </w:tc>
        <w:tc>
          <w:tcPr>
            <w:tcW w:w="3564" w:type="dxa"/>
          </w:tcPr>
          <w:p w14:paraId="29D9CC33" w14:textId="339F5955" w:rsidR="006B3D50" w:rsidRPr="006B3D50" w:rsidRDefault="006B3D50" w:rsidP="006D2CCB">
            <w:pPr>
              <w:spacing w:before="40" w:after="40"/>
              <w:jc w:val="both"/>
              <w:rPr>
                <w:color w:val="FF0000"/>
              </w:rPr>
            </w:pPr>
            <w:r w:rsidRPr="006B3D50">
              <w:rPr>
                <w:rFonts w:ascii="Tahoma" w:hAnsi="Tahoma" w:cs="Tahoma"/>
                <w:color w:val="FF0000"/>
                <w:sz w:val="20"/>
              </w:rPr>
              <w:t>MLC Regulation A2.1 (2018 Amendment) /</w:t>
            </w:r>
            <w:r>
              <w:rPr>
                <w:rFonts w:ascii="Tahoma" w:hAnsi="Tahoma" w:cs="Tahoma"/>
                <w:color w:val="FF0000"/>
                <w:sz w:val="20"/>
              </w:rPr>
              <w:t xml:space="preserve"> </w:t>
            </w:r>
            <w:r w:rsidRPr="006B3D50">
              <w:rPr>
                <w:rFonts w:ascii="Tahoma" w:hAnsi="Tahoma" w:cs="Tahoma"/>
                <w:color w:val="FF0000"/>
                <w:sz w:val="20"/>
              </w:rPr>
              <w:t>Crew &gt; 1.0 Crewing - Onboard procedures &gt; 1.1 Crew Administration</w:t>
            </w:r>
            <w:r>
              <w:rPr>
                <w:rFonts w:ascii="Tahoma" w:hAnsi="Tahoma" w:cs="Tahoma"/>
                <w:color w:val="FF0000"/>
                <w:sz w:val="20"/>
              </w:rPr>
              <w:t xml:space="preserve"> &gt;1.1.6 Payroll</w:t>
            </w:r>
          </w:p>
        </w:tc>
      </w:tr>
      <w:tr w:rsidR="00B0568D" w:rsidRPr="00177628" w14:paraId="14FA9CB0" w14:textId="77777777" w:rsidTr="004E6156">
        <w:trPr>
          <w:jc w:val="center"/>
        </w:trPr>
        <w:tc>
          <w:tcPr>
            <w:tcW w:w="534" w:type="dxa"/>
            <w:shd w:val="clear" w:color="auto" w:fill="EAF1DD" w:themeFill="accent3" w:themeFillTint="33"/>
          </w:tcPr>
          <w:p w14:paraId="14FA9CAC" w14:textId="77777777" w:rsidR="00B0568D" w:rsidRPr="00177628" w:rsidRDefault="00B0568D" w:rsidP="006D2CCB">
            <w:pPr>
              <w:spacing w:before="40" w:after="40"/>
              <w:jc w:val="both"/>
              <w:rPr>
                <w:rFonts w:ascii="Tahoma" w:hAnsi="Tahoma" w:cs="Tahoma"/>
                <w:b/>
                <w:color w:val="FF0000"/>
                <w:sz w:val="20"/>
              </w:rPr>
            </w:pPr>
            <w:r w:rsidRPr="00177628">
              <w:rPr>
                <w:rFonts w:ascii="Tahoma" w:hAnsi="Tahoma" w:cs="Tahoma"/>
                <w:b/>
                <w:color w:val="FF0000"/>
                <w:sz w:val="20"/>
              </w:rPr>
              <w:t>6.</w:t>
            </w:r>
          </w:p>
        </w:tc>
        <w:tc>
          <w:tcPr>
            <w:tcW w:w="5190" w:type="dxa"/>
            <w:shd w:val="clear" w:color="auto" w:fill="EAF1DD" w:themeFill="accent3" w:themeFillTint="33"/>
          </w:tcPr>
          <w:p w14:paraId="14FA9CAD" w14:textId="77777777" w:rsidR="00B0568D" w:rsidRPr="00177628" w:rsidRDefault="00B0568D" w:rsidP="006D2CCB">
            <w:pPr>
              <w:spacing w:before="40" w:after="40"/>
              <w:jc w:val="both"/>
              <w:rPr>
                <w:rFonts w:ascii="Tahoma" w:hAnsi="Tahoma" w:cs="Tahoma"/>
                <w:b/>
                <w:color w:val="FF0000"/>
                <w:sz w:val="20"/>
              </w:rPr>
            </w:pPr>
            <w:r w:rsidRPr="00177628">
              <w:rPr>
                <w:rFonts w:ascii="Tahoma" w:hAnsi="Tahoma" w:cs="Tahoma"/>
                <w:b/>
                <w:color w:val="FF0000"/>
                <w:sz w:val="20"/>
              </w:rPr>
              <w:t>Hours of Work &amp; Rest</w:t>
            </w:r>
          </w:p>
        </w:tc>
        <w:tc>
          <w:tcPr>
            <w:tcW w:w="965" w:type="dxa"/>
            <w:shd w:val="clear" w:color="auto" w:fill="EAF1DD" w:themeFill="accent3" w:themeFillTint="33"/>
          </w:tcPr>
          <w:p w14:paraId="14FA9CAE" w14:textId="77777777" w:rsidR="00B0568D" w:rsidRPr="00177628" w:rsidRDefault="00B0568D" w:rsidP="006D2CCB">
            <w:pPr>
              <w:spacing w:before="40" w:after="40"/>
              <w:jc w:val="both"/>
              <w:rPr>
                <w:rFonts w:ascii="Tahoma" w:hAnsi="Tahoma" w:cs="Tahoma"/>
                <w:sz w:val="20"/>
              </w:rPr>
            </w:pPr>
          </w:p>
        </w:tc>
        <w:tc>
          <w:tcPr>
            <w:tcW w:w="3564" w:type="dxa"/>
            <w:shd w:val="clear" w:color="auto" w:fill="EAF1DD" w:themeFill="accent3" w:themeFillTint="33"/>
          </w:tcPr>
          <w:p w14:paraId="14FA9CAF" w14:textId="77777777" w:rsidR="00B0568D" w:rsidRPr="00177628" w:rsidRDefault="00B0568D" w:rsidP="006D2CCB">
            <w:pPr>
              <w:spacing w:before="40" w:after="40"/>
              <w:jc w:val="both"/>
              <w:rPr>
                <w:rFonts w:ascii="Tahoma" w:hAnsi="Tahoma" w:cs="Tahoma"/>
                <w:sz w:val="20"/>
              </w:rPr>
            </w:pPr>
          </w:p>
        </w:tc>
      </w:tr>
      <w:tr w:rsidR="00B0568D" w:rsidRPr="00177628" w14:paraId="14FA9CB5" w14:textId="77777777" w:rsidTr="004E6156">
        <w:trPr>
          <w:jc w:val="center"/>
        </w:trPr>
        <w:tc>
          <w:tcPr>
            <w:tcW w:w="534" w:type="dxa"/>
          </w:tcPr>
          <w:p w14:paraId="14FA9CB1" w14:textId="77777777" w:rsidR="00B0568D" w:rsidRPr="00177628" w:rsidRDefault="00B0568D" w:rsidP="006D2CCB">
            <w:pPr>
              <w:spacing w:before="40" w:after="40"/>
              <w:jc w:val="both"/>
              <w:rPr>
                <w:rFonts w:ascii="Tahoma" w:hAnsi="Tahoma" w:cs="Tahoma"/>
                <w:sz w:val="20"/>
              </w:rPr>
            </w:pPr>
            <w:r w:rsidRPr="00177628">
              <w:rPr>
                <w:rFonts w:ascii="Tahoma" w:hAnsi="Tahoma" w:cs="Tahoma"/>
                <w:sz w:val="20"/>
              </w:rPr>
              <w:lastRenderedPageBreak/>
              <w:t>a.</w:t>
            </w:r>
          </w:p>
        </w:tc>
        <w:tc>
          <w:tcPr>
            <w:tcW w:w="5190" w:type="dxa"/>
          </w:tcPr>
          <w:p w14:paraId="14FA9CB2" w14:textId="77777777" w:rsidR="00B0568D" w:rsidRPr="00177628" w:rsidRDefault="00B0568D" w:rsidP="006D2CCB">
            <w:pPr>
              <w:spacing w:before="40" w:after="40"/>
              <w:jc w:val="both"/>
              <w:rPr>
                <w:rFonts w:ascii="Tahoma" w:hAnsi="Tahoma" w:cs="Tahoma"/>
                <w:sz w:val="20"/>
              </w:rPr>
            </w:pPr>
            <w:r w:rsidRPr="00177628">
              <w:rPr>
                <w:rFonts w:ascii="Tahoma" w:hAnsi="Tahoma" w:cs="Tahoma"/>
                <w:sz w:val="20"/>
              </w:rPr>
              <w:t>Accurate records of hours of work and rest available and signed by Master and seafarers</w:t>
            </w:r>
          </w:p>
        </w:tc>
        <w:tc>
          <w:tcPr>
            <w:tcW w:w="965" w:type="dxa"/>
          </w:tcPr>
          <w:p w14:paraId="14FA9CB3" w14:textId="77777777" w:rsidR="00B0568D" w:rsidRPr="00177628" w:rsidRDefault="00B0568D" w:rsidP="006D2CCB">
            <w:pPr>
              <w:spacing w:before="40" w:after="40"/>
              <w:jc w:val="both"/>
              <w:rPr>
                <w:rFonts w:ascii="Tahoma" w:hAnsi="Tahoma" w:cs="Tahoma"/>
                <w:sz w:val="20"/>
              </w:rPr>
            </w:pPr>
          </w:p>
        </w:tc>
        <w:tc>
          <w:tcPr>
            <w:tcW w:w="3564" w:type="dxa"/>
          </w:tcPr>
          <w:p w14:paraId="14FA9CB4" w14:textId="68931D49" w:rsidR="00B0568D" w:rsidRPr="00177628" w:rsidRDefault="00C4238B" w:rsidP="007B1B8B">
            <w:pPr>
              <w:spacing w:before="40" w:after="40"/>
              <w:jc w:val="both"/>
              <w:rPr>
                <w:rFonts w:ascii="Tahoma" w:hAnsi="Tahoma" w:cs="Tahoma"/>
                <w:sz w:val="20"/>
              </w:rPr>
            </w:pPr>
            <w:r>
              <w:t xml:space="preserve"> </w:t>
            </w:r>
            <w:r w:rsidRPr="00C4238B">
              <w:rPr>
                <w:rFonts w:ascii="Tahoma" w:hAnsi="Tahoma" w:cs="Tahoma"/>
                <w:sz w:val="20"/>
              </w:rPr>
              <w:t>Crew &gt; 1.0 Crewing - Onboard procedures &gt; 1.5 Crew Welfare</w:t>
            </w:r>
            <w:r>
              <w:rPr>
                <w:rFonts w:ascii="Tahoma" w:hAnsi="Tahoma" w:cs="Tahoma"/>
                <w:sz w:val="20"/>
              </w:rPr>
              <w:t xml:space="preserve"> &gt; </w:t>
            </w:r>
            <w:r w:rsidRPr="00C4238B">
              <w:rPr>
                <w:rFonts w:ascii="Tahoma" w:hAnsi="Tahoma" w:cs="Tahoma"/>
                <w:sz w:val="20"/>
              </w:rPr>
              <w:t>1.5.6 Seafarers’ Work and Rest</w:t>
            </w:r>
          </w:p>
        </w:tc>
      </w:tr>
      <w:tr w:rsidR="00B0568D" w:rsidRPr="00177628" w14:paraId="14FA9CBA" w14:textId="77777777" w:rsidTr="004E6156">
        <w:trPr>
          <w:jc w:val="center"/>
        </w:trPr>
        <w:tc>
          <w:tcPr>
            <w:tcW w:w="534" w:type="dxa"/>
          </w:tcPr>
          <w:p w14:paraId="14FA9CB6" w14:textId="77777777" w:rsidR="00B0568D" w:rsidRPr="00177628" w:rsidRDefault="00B0568D"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CB7" w14:textId="77777777" w:rsidR="00B0568D" w:rsidRPr="00177628" w:rsidRDefault="00B0568D" w:rsidP="006D2CCB">
            <w:pPr>
              <w:spacing w:before="40" w:after="40"/>
              <w:jc w:val="both"/>
              <w:rPr>
                <w:rFonts w:ascii="Tahoma" w:hAnsi="Tahoma" w:cs="Tahoma"/>
                <w:sz w:val="20"/>
              </w:rPr>
            </w:pPr>
            <w:r w:rsidRPr="00177628">
              <w:rPr>
                <w:rFonts w:ascii="Tahoma" w:hAnsi="Tahoma" w:cs="Tahoma"/>
                <w:sz w:val="20"/>
              </w:rPr>
              <w:t>Table of Shipboard working arrangements for all positions on board available</w:t>
            </w:r>
          </w:p>
        </w:tc>
        <w:tc>
          <w:tcPr>
            <w:tcW w:w="965" w:type="dxa"/>
          </w:tcPr>
          <w:p w14:paraId="14FA9CB8" w14:textId="77777777" w:rsidR="00B0568D" w:rsidRPr="00177628" w:rsidRDefault="00B0568D" w:rsidP="006D2CCB">
            <w:pPr>
              <w:spacing w:before="40" w:after="40"/>
              <w:jc w:val="both"/>
              <w:rPr>
                <w:rFonts w:ascii="Tahoma" w:hAnsi="Tahoma" w:cs="Tahoma"/>
                <w:sz w:val="20"/>
              </w:rPr>
            </w:pPr>
          </w:p>
        </w:tc>
        <w:tc>
          <w:tcPr>
            <w:tcW w:w="3564" w:type="dxa"/>
          </w:tcPr>
          <w:p w14:paraId="14FA9CB9" w14:textId="5691777D" w:rsidR="00B0568D" w:rsidRPr="00177628" w:rsidRDefault="00C4238B" w:rsidP="007B1B8B">
            <w:pPr>
              <w:spacing w:before="40" w:after="40"/>
              <w:jc w:val="both"/>
              <w:rPr>
                <w:rFonts w:ascii="Tahoma" w:hAnsi="Tahoma" w:cs="Tahoma"/>
                <w:sz w:val="20"/>
              </w:rPr>
            </w:pPr>
            <w:r>
              <w:rPr>
                <w:rFonts w:ascii="Tahoma" w:hAnsi="Tahoma" w:cs="Tahoma"/>
                <w:sz w:val="20"/>
              </w:rPr>
              <w:t>See above</w:t>
            </w:r>
          </w:p>
        </w:tc>
      </w:tr>
      <w:tr w:rsidR="00B0568D" w:rsidRPr="00177628" w14:paraId="14FA9CBF" w14:textId="77777777" w:rsidTr="004E6156">
        <w:trPr>
          <w:jc w:val="center"/>
        </w:trPr>
        <w:tc>
          <w:tcPr>
            <w:tcW w:w="534" w:type="dxa"/>
          </w:tcPr>
          <w:p w14:paraId="14FA9CBB" w14:textId="77777777" w:rsidR="00B0568D" w:rsidRPr="00177628" w:rsidRDefault="00B0568D"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CBC" w14:textId="77777777" w:rsidR="00B0568D" w:rsidRPr="00177628" w:rsidRDefault="00B0568D" w:rsidP="006D2CCB">
            <w:pPr>
              <w:spacing w:before="40" w:after="40"/>
              <w:jc w:val="both"/>
              <w:rPr>
                <w:rFonts w:ascii="Tahoma" w:hAnsi="Tahoma" w:cs="Tahoma"/>
                <w:sz w:val="20"/>
              </w:rPr>
            </w:pPr>
            <w:r w:rsidRPr="00177628">
              <w:rPr>
                <w:rFonts w:ascii="Tahoma" w:hAnsi="Tahoma" w:cs="Tahoma"/>
                <w:sz w:val="20"/>
              </w:rPr>
              <w:t xml:space="preserve">Normal working hours based on 8 </w:t>
            </w:r>
            <w:proofErr w:type="spellStart"/>
            <w:r w:rsidRPr="00177628">
              <w:rPr>
                <w:rFonts w:ascii="Tahoma" w:hAnsi="Tahoma" w:cs="Tahoma"/>
                <w:sz w:val="20"/>
              </w:rPr>
              <w:t>hrs</w:t>
            </w:r>
            <w:proofErr w:type="spellEnd"/>
            <w:r w:rsidRPr="00177628">
              <w:rPr>
                <w:rFonts w:ascii="Tahoma" w:hAnsi="Tahoma" w:cs="Tahoma"/>
                <w:sz w:val="20"/>
              </w:rPr>
              <w:t xml:space="preserve"> per day with </w:t>
            </w:r>
            <w:proofErr w:type="gramStart"/>
            <w:r w:rsidRPr="00177628">
              <w:rPr>
                <w:rFonts w:ascii="Tahoma" w:hAnsi="Tahoma" w:cs="Tahoma"/>
                <w:sz w:val="20"/>
              </w:rPr>
              <w:t>1 day</w:t>
            </w:r>
            <w:proofErr w:type="gramEnd"/>
            <w:r w:rsidRPr="00177628">
              <w:rPr>
                <w:rFonts w:ascii="Tahoma" w:hAnsi="Tahoma" w:cs="Tahoma"/>
                <w:sz w:val="20"/>
              </w:rPr>
              <w:t xml:space="preserve"> rest per week and rest on public holidays.</w:t>
            </w:r>
          </w:p>
        </w:tc>
        <w:tc>
          <w:tcPr>
            <w:tcW w:w="965" w:type="dxa"/>
          </w:tcPr>
          <w:p w14:paraId="14FA9CBD" w14:textId="77777777" w:rsidR="00B0568D" w:rsidRPr="00177628" w:rsidRDefault="00B0568D" w:rsidP="006D2CCB">
            <w:pPr>
              <w:spacing w:before="40" w:after="40"/>
              <w:jc w:val="both"/>
              <w:rPr>
                <w:rFonts w:ascii="Tahoma" w:hAnsi="Tahoma" w:cs="Tahoma"/>
                <w:sz w:val="20"/>
              </w:rPr>
            </w:pPr>
          </w:p>
        </w:tc>
        <w:tc>
          <w:tcPr>
            <w:tcW w:w="3564" w:type="dxa"/>
          </w:tcPr>
          <w:p w14:paraId="14FA9CBE" w14:textId="4CC76D06" w:rsidR="00B0568D" w:rsidRPr="00177628" w:rsidRDefault="00C4238B" w:rsidP="007B1B8B">
            <w:pPr>
              <w:spacing w:before="40" w:after="40"/>
              <w:jc w:val="both"/>
              <w:rPr>
                <w:rFonts w:ascii="Tahoma" w:hAnsi="Tahoma" w:cs="Tahoma"/>
                <w:sz w:val="20"/>
              </w:rPr>
            </w:pPr>
            <w:r>
              <w:rPr>
                <w:rFonts w:ascii="Tahoma" w:hAnsi="Tahoma" w:cs="Tahoma"/>
                <w:sz w:val="20"/>
              </w:rPr>
              <w:t xml:space="preserve"> See above</w:t>
            </w:r>
          </w:p>
        </w:tc>
      </w:tr>
      <w:tr w:rsidR="00B0568D" w:rsidRPr="00177628" w14:paraId="14FA9CC4" w14:textId="77777777" w:rsidTr="004E6156">
        <w:trPr>
          <w:jc w:val="center"/>
        </w:trPr>
        <w:tc>
          <w:tcPr>
            <w:tcW w:w="534" w:type="dxa"/>
          </w:tcPr>
          <w:p w14:paraId="14FA9CC0"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CC1"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Work/Rest hours in compliance with ILO requirements</w:t>
            </w:r>
          </w:p>
        </w:tc>
        <w:tc>
          <w:tcPr>
            <w:tcW w:w="965" w:type="dxa"/>
          </w:tcPr>
          <w:p w14:paraId="14FA9CC2" w14:textId="77777777" w:rsidR="00B0568D" w:rsidRPr="00177628" w:rsidRDefault="00B0568D" w:rsidP="006D2CCB">
            <w:pPr>
              <w:spacing w:before="40" w:after="40"/>
              <w:jc w:val="both"/>
              <w:rPr>
                <w:rFonts w:ascii="Tahoma" w:hAnsi="Tahoma" w:cs="Tahoma"/>
                <w:sz w:val="20"/>
              </w:rPr>
            </w:pPr>
          </w:p>
        </w:tc>
        <w:tc>
          <w:tcPr>
            <w:tcW w:w="3564" w:type="dxa"/>
          </w:tcPr>
          <w:p w14:paraId="14FA9CC3" w14:textId="51351F81" w:rsidR="00B0568D" w:rsidRPr="00177628" w:rsidRDefault="00C4238B" w:rsidP="007B1B8B">
            <w:pPr>
              <w:spacing w:before="40" w:after="40"/>
              <w:jc w:val="both"/>
              <w:rPr>
                <w:rFonts w:ascii="Tahoma" w:hAnsi="Tahoma" w:cs="Tahoma"/>
                <w:sz w:val="20"/>
              </w:rPr>
            </w:pPr>
            <w:r>
              <w:rPr>
                <w:rFonts w:ascii="Tahoma" w:hAnsi="Tahoma" w:cs="Tahoma"/>
                <w:sz w:val="20"/>
              </w:rPr>
              <w:t xml:space="preserve"> See above</w:t>
            </w:r>
          </w:p>
        </w:tc>
      </w:tr>
      <w:tr w:rsidR="006B3D50" w:rsidRPr="006B3D50" w14:paraId="4535DA12" w14:textId="77777777" w:rsidTr="004E6156">
        <w:trPr>
          <w:jc w:val="center"/>
        </w:trPr>
        <w:tc>
          <w:tcPr>
            <w:tcW w:w="534" w:type="dxa"/>
          </w:tcPr>
          <w:p w14:paraId="37BCE6BA" w14:textId="61D28DF5" w:rsidR="006B3D50" w:rsidRPr="006B3D50" w:rsidRDefault="006B3D50" w:rsidP="006D2CCB">
            <w:pPr>
              <w:spacing w:before="40" w:after="40"/>
              <w:jc w:val="both"/>
              <w:rPr>
                <w:rFonts w:ascii="Tahoma" w:hAnsi="Tahoma" w:cs="Tahoma"/>
                <w:color w:val="FF0000"/>
                <w:sz w:val="20"/>
              </w:rPr>
            </w:pPr>
            <w:r w:rsidRPr="006B3D50">
              <w:rPr>
                <w:rFonts w:ascii="Tahoma" w:hAnsi="Tahoma" w:cs="Tahoma"/>
                <w:color w:val="FF0000"/>
                <w:sz w:val="20"/>
              </w:rPr>
              <w:t>e.</w:t>
            </w:r>
          </w:p>
        </w:tc>
        <w:tc>
          <w:tcPr>
            <w:tcW w:w="5190" w:type="dxa"/>
          </w:tcPr>
          <w:p w14:paraId="64EC47EF" w14:textId="00B7953E" w:rsidR="006B3D50" w:rsidRPr="006B3D50" w:rsidRDefault="006B3D50" w:rsidP="006D2CCB">
            <w:pPr>
              <w:spacing w:before="40" w:after="40"/>
              <w:jc w:val="both"/>
              <w:rPr>
                <w:rFonts w:ascii="Tahoma" w:hAnsi="Tahoma" w:cs="Tahoma"/>
                <w:color w:val="FF0000"/>
                <w:sz w:val="20"/>
              </w:rPr>
            </w:pPr>
            <w:proofErr w:type="spellStart"/>
            <w:r w:rsidRPr="006B3D50">
              <w:rPr>
                <w:rFonts w:ascii="Tahoma" w:hAnsi="Tahoma" w:cs="Tahoma"/>
                <w:color w:val="FF0000"/>
                <w:sz w:val="20"/>
              </w:rPr>
              <w:t>Shipsure</w:t>
            </w:r>
            <w:proofErr w:type="spellEnd"/>
            <w:r w:rsidRPr="006B3D50">
              <w:rPr>
                <w:rFonts w:ascii="Tahoma" w:hAnsi="Tahoma" w:cs="Tahoma"/>
                <w:color w:val="FF0000"/>
                <w:sz w:val="20"/>
              </w:rPr>
              <w:t xml:space="preserve"> Records committed and approved for arrival at Port.</w:t>
            </w:r>
          </w:p>
        </w:tc>
        <w:tc>
          <w:tcPr>
            <w:tcW w:w="965" w:type="dxa"/>
          </w:tcPr>
          <w:p w14:paraId="579077E9" w14:textId="77777777" w:rsidR="006B3D50" w:rsidRPr="006B3D50" w:rsidRDefault="006B3D50" w:rsidP="006D2CCB">
            <w:pPr>
              <w:spacing w:before="40" w:after="40"/>
              <w:jc w:val="both"/>
              <w:rPr>
                <w:rFonts w:ascii="Tahoma" w:hAnsi="Tahoma" w:cs="Tahoma"/>
                <w:color w:val="FF0000"/>
                <w:sz w:val="20"/>
              </w:rPr>
            </w:pPr>
          </w:p>
        </w:tc>
        <w:tc>
          <w:tcPr>
            <w:tcW w:w="3564" w:type="dxa"/>
          </w:tcPr>
          <w:p w14:paraId="5C55088C" w14:textId="41EA36EB" w:rsidR="006B3D50" w:rsidRPr="006B3D50" w:rsidRDefault="006B3D50" w:rsidP="007B1B8B">
            <w:pPr>
              <w:spacing w:before="40" w:after="40"/>
              <w:jc w:val="both"/>
              <w:rPr>
                <w:rFonts w:ascii="Tahoma" w:hAnsi="Tahoma" w:cs="Tahoma"/>
                <w:color w:val="FF0000"/>
                <w:sz w:val="20"/>
              </w:rPr>
            </w:pPr>
            <w:r w:rsidRPr="006B3D50">
              <w:rPr>
                <w:rFonts w:ascii="Tahoma" w:hAnsi="Tahoma" w:cs="Tahoma"/>
                <w:color w:val="FF0000"/>
                <w:sz w:val="20"/>
              </w:rPr>
              <w:t>Crew &gt; 1.0 Crewing - Onboard procedures &gt; 1.5 Crew Welfare</w:t>
            </w:r>
            <w:r>
              <w:rPr>
                <w:rFonts w:ascii="Tahoma" w:hAnsi="Tahoma" w:cs="Tahoma"/>
                <w:color w:val="FF0000"/>
                <w:sz w:val="20"/>
              </w:rPr>
              <w:t xml:space="preserve"> &gt; 1.5.</w:t>
            </w:r>
            <w:r>
              <w:rPr>
                <w:rFonts w:ascii="Tahoma" w:hAnsi="Tahoma" w:cs="Tahoma"/>
                <w:color w:val="FF0000"/>
                <w:sz w:val="20"/>
              </w:rPr>
              <w:t>9 Records</w:t>
            </w:r>
          </w:p>
        </w:tc>
      </w:tr>
      <w:tr w:rsidR="006B3D50" w:rsidRPr="006B3D50" w14:paraId="352E4455" w14:textId="77777777" w:rsidTr="004E6156">
        <w:trPr>
          <w:jc w:val="center"/>
        </w:trPr>
        <w:tc>
          <w:tcPr>
            <w:tcW w:w="534" w:type="dxa"/>
          </w:tcPr>
          <w:p w14:paraId="77EF8E0B" w14:textId="4F4AE359" w:rsidR="006B3D50" w:rsidRPr="006B3D50" w:rsidRDefault="006B3D50" w:rsidP="006D2CCB">
            <w:pPr>
              <w:spacing w:before="40" w:after="40"/>
              <w:jc w:val="both"/>
              <w:rPr>
                <w:rFonts w:ascii="Tahoma" w:hAnsi="Tahoma" w:cs="Tahoma"/>
                <w:color w:val="FF0000"/>
                <w:sz w:val="20"/>
              </w:rPr>
            </w:pPr>
            <w:r>
              <w:rPr>
                <w:rFonts w:ascii="Tahoma" w:hAnsi="Tahoma" w:cs="Tahoma"/>
                <w:color w:val="FF0000"/>
                <w:sz w:val="20"/>
              </w:rPr>
              <w:t>f.</w:t>
            </w:r>
          </w:p>
        </w:tc>
        <w:tc>
          <w:tcPr>
            <w:tcW w:w="5190" w:type="dxa"/>
          </w:tcPr>
          <w:p w14:paraId="3C292246" w14:textId="205307DD" w:rsidR="006B3D50" w:rsidRPr="006B3D50" w:rsidRDefault="006B3D50" w:rsidP="006D2CCB">
            <w:pPr>
              <w:spacing w:before="40" w:after="40"/>
              <w:jc w:val="both"/>
              <w:rPr>
                <w:rFonts w:ascii="Tahoma" w:hAnsi="Tahoma" w:cs="Tahoma"/>
                <w:color w:val="FF0000"/>
                <w:sz w:val="20"/>
              </w:rPr>
            </w:pPr>
            <w:r w:rsidRPr="006B3D50">
              <w:rPr>
                <w:rFonts w:ascii="Tahoma" w:hAnsi="Tahoma" w:cs="Tahoma"/>
                <w:color w:val="FF0000"/>
                <w:sz w:val="20"/>
              </w:rPr>
              <w:t>Where Nonconformities noted, remarks inserted to SS documenting reason and compensatory rest</w:t>
            </w:r>
          </w:p>
        </w:tc>
        <w:tc>
          <w:tcPr>
            <w:tcW w:w="965" w:type="dxa"/>
          </w:tcPr>
          <w:p w14:paraId="1114AF06" w14:textId="77777777" w:rsidR="006B3D50" w:rsidRPr="006B3D50" w:rsidRDefault="006B3D50" w:rsidP="006D2CCB">
            <w:pPr>
              <w:spacing w:before="40" w:after="40"/>
              <w:jc w:val="both"/>
              <w:rPr>
                <w:rFonts w:ascii="Tahoma" w:hAnsi="Tahoma" w:cs="Tahoma"/>
                <w:color w:val="FF0000"/>
                <w:sz w:val="20"/>
              </w:rPr>
            </w:pPr>
          </w:p>
        </w:tc>
        <w:tc>
          <w:tcPr>
            <w:tcW w:w="3564" w:type="dxa"/>
          </w:tcPr>
          <w:p w14:paraId="618B399E" w14:textId="2FB67900" w:rsidR="006B3D50" w:rsidRPr="006B3D50" w:rsidRDefault="006B3D50" w:rsidP="007B1B8B">
            <w:pPr>
              <w:spacing w:before="40" w:after="40"/>
              <w:jc w:val="both"/>
              <w:rPr>
                <w:rFonts w:ascii="Tahoma" w:hAnsi="Tahoma" w:cs="Tahoma"/>
                <w:color w:val="FF0000"/>
                <w:sz w:val="20"/>
              </w:rPr>
            </w:pPr>
            <w:r w:rsidRPr="006B3D50">
              <w:rPr>
                <w:rFonts w:ascii="Tahoma" w:hAnsi="Tahoma" w:cs="Tahoma"/>
                <w:color w:val="FF0000"/>
                <w:sz w:val="20"/>
              </w:rPr>
              <w:t>Crew &gt; 1.0 Crewing - Onboard procedures &gt; 1.5 Crew Welfare</w:t>
            </w:r>
            <w:r>
              <w:rPr>
                <w:rFonts w:ascii="Tahoma" w:hAnsi="Tahoma" w:cs="Tahoma"/>
                <w:color w:val="FF0000"/>
                <w:sz w:val="20"/>
              </w:rPr>
              <w:t xml:space="preserve"> &gt; 1.5.8 </w:t>
            </w:r>
            <w:r w:rsidRPr="006B3D50">
              <w:rPr>
                <w:rFonts w:ascii="Tahoma" w:hAnsi="Tahoma" w:cs="Tahoma"/>
                <w:color w:val="FF0000"/>
                <w:sz w:val="20"/>
              </w:rPr>
              <w:t>Exceptions and Compensatory Rest</w:t>
            </w:r>
          </w:p>
        </w:tc>
      </w:tr>
      <w:tr w:rsidR="00B0568D" w:rsidRPr="00177628" w14:paraId="14FA9CC9" w14:textId="77777777" w:rsidTr="004E6156">
        <w:trPr>
          <w:jc w:val="center"/>
        </w:trPr>
        <w:tc>
          <w:tcPr>
            <w:tcW w:w="534" w:type="dxa"/>
            <w:shd w:val="clear" w:color="auto" w:fill="EAF1DD" w:themeFill="accent3" w:themeFillTint="33"/>
          </w:tcPr>
          <w:p w14:paraId="14FA9CC5" w14:textId="77777777" w:rsidR="00B0568D" w:rsidRPr="00177628" w:rsidRDefault="00403BA3" w:rsidP="006D2CCB">
            <w:pPr>
              <w:spacing w:before="40" w:after="40"/>
              <w:jc w:val="both"/>
              <w:rPr>
                <w:rFonts w:ascii="Tahoma" w:hAnsi="Tahoma" w:cs="Tahoma"/>
                <w:b/>
                <w:color w:val="FF0000"/>
                <w:sz w:val="20"/>
              </w:rPr>
            </w:pPr>
            <w:r w:rsidRPr="00177628">
              <w:rPr>
                <w:rFonts w:ascii="Tahoma" w:hAnsi="Tahoma" w:cs="Tahoma"/>
                <w:b/>
                <w:color w:val="FF0000"/>
                <w:sz w:val="20"/>
              </w:rPr>
              <w:t>7.</w:t>
            </w:r>
          </w:p>
        </w:tc>
        <w:tc>
          <w:tcPr>
            <w:tcW w:w="5190" w:type="dxa"/>
            <w:shd w:val="clear" w:color="auto" w:fill="EAF1DD" w:themeFill="accent3" w:themeFillTint="33"/>
          </w:tcPr>
          <w:p w14:paraId="14FA9CC6" w14:textId="77777777" w:rsidR="00B0568D" w:rsidRPr="00177628" w:rsidRDefault="00403BA3" w:rsidP="006D2CCB">
            <w:pPr>
              <w:spacing w:before="40" w:after="40"/>
              <w:jc w:val="both"/>
              <w:rPr>
                <w:rFonts w:ascii="Tahoma" w:hAnsi="Tahoma" w:cs="Tahoma"/>
                <w:b/>
                <w:color w:val="FF0000"/>
                <w:sz w:val="20"/>
              </w:rPr>
            </w:pPr>
            <w:r w:rsidRPr="00177628">
              <w:rPr>
                <w:rFonts w:ascii="Tahoma" w:hAnsi="Tahoma" w:cs="Tahoma"/>
                <w:b/>
                <w:color w:val="FF0000"/>
                <w:sz w:val="20"/>
              </w:rPr>
              <w:t xml:space="preserve">Leave and </w:t>
            </w:r>
            <w:r w:rsidR="00DB6FFE" w:rsidRPr="00177628">
              <w:rPr>
                <w:rFonts w:ascii="Tahoma" w:hAnsi="Tahoma" w:cs="Tahoma"/>
                <w:b/>
                <w:color w:val="FF0000"/>
                <w:sz w:val="20"/>
              </w:rPr>
              <w:t>R</w:t>
            </w:r>
            <w:r w:rsidRPr="00177628">
              <w:rPr>
                <w:rFonts w:ascii="Tahoma" w:hAnsi="Tahoma" w:cs="Tahoma"/>
                <w:b/>
                <w:color w:val="FF0000"/>
                <w:sz w:val="20"/>
              </w:rPr>
              <w:t>epatriation</w:t>
            </w:r>
          </w:p>
        </w:tc>
        <w:tc>
          <w:tcPr>
            <w:tcW w:w="965" w:type="dxa"/>
            <w:shd w:val="clear" w:color="auto" w:fill="EAF1DD" w:themeFill="accent3" w:themeFillTint="33"/>
          </w:tcPr>
          <w:p w14:paraId="14FA9CC7" w14:textId="77777777" w:rsidR="00B0568D" w:rsidRPr="00177628" w:rsidRDefault="00B0568D" w:rsidP="006D2CCB">
            <w:pPr>
              <w:spacing w:before="40" w:after="40"/>
              <w:jc w:val="both"/>
              <w:rPr>
                <w:rFonts w:ascii="Tahoma" w:hAnsi="Tahoma" w:cs="Tahoma"/>
                <w:sz w:val="20"/>
              </w:rPr>
            </w:pPr>
          </w:p>
        </w:tc>
        <w:tc>
          <w:tcPr>
            <w:tcW w:w="3564" w:type="dxa"/>
            <w:shd w:val="clear" w:color="auto" w:fill="EAF1DD" w:themeFill="accent3" w:themeFillTint="33"/>
          </w:tcPr>
          <w:p w14:paraId="14FA9CC8" w14:textId="77777777" w:rsidR="00B0568D" w:rsidRPr="00177628" w:rsidRDefault="00B0568D" w:rsidP="006D2CCB">
            <w:pPr>
              <w:spacing w:before="40" w:after="40"/>
              <w:jc w:val="both"/>
              <w:rPr>
                <w:rFonts w:ascii="Tahoma" w:hAnsi="Tahoma" w:cs="Tahoma"/>
                <w:sz w:val="20"/>
              </w:rPr>
            </w:pPr>
          </w:p>
        </w:tc>
      </w:tr>
      <w:tr w:rsidR="00B0568D" w:rsidRPr="00177628" w14:paraId="14FA9CCE" w14:textId="77777777" w:rsidTr="004E6156">
        <w:trPr>
          <w:jc w:val="center"/>
        </w:trPr>
        <w:tc>
          <w:tcPr>
            <w:tcW w:w="534" w:type="dxa"/>
          </w:tcPr>
          <w:p w14:paraId="14FA9CCA"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CCB"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Minimum annual leave with pay based on 2.5 days per month of employment</w:t>
            </w:r>
          </w:p>
        </w:tc>
        <w:tc>
          <w:tcPr>
            <w:tcW w:w="965" w:type="dxa"/>
          </w:tcPr>
          <w:p w14:paraId="14FA9CCC" w14:textId="77777777" w:rsidR="00B0568D" w:rsidRPr="00177628" w:rsidRDefault="00B0568D" w:rsidP="006D2CCB">
            <w:pPr>
              <w:spacing w:before="40" w:after="40"/>
              <w:jc w:val="both"/>
              <w:rPr>
                <w:rFonts w:ascii="Tahoma" w:hAnsi="Tahoma" w:cs="Tahoma"/>
                <w:sz w:val="20"/>
              </w:rPr>
            </w:pPr>
          </w:p>
        </w:tc>
        <w:tc>
          <w:tcPr>
            <w:tcW w:w="3564" w:type="dxa"/>
          </w:tcPr>
          <w:p w14:paraId="14FA9CCD"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As per SEA</w:t>
            </w:r>
          </w:p>
        </w:tc>
      </w:tr>
      <w:tr w:rsidR="00B0568D" w:rsidRPr="00177628" w14:paraId="14FA9CD3" w14:textId="77777777" w:rsidTr="004E6156">
        <w:trPr>
          <w:jc w:val="center"/>
        </w:trPr>
        <w:tc>
          <w:tcPr>
            <w:tcW w:w="534" w:type="dxa"/>
          </w:tcPr>
          <w:p w14:paraId="14FA9CCF"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CD0"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The flag state’s provisions regarding repatriation are available on board</w:t>
            </w:r>
          </w:p>
        </w:tc>
        <w:tc>
          <w:tcPr>
            <w:tcW w:w="965" w:type="dxa"/>
          </w:tcPr>
          <w:p w14:paraId="14FA9CD1" w14:textId="77777777" w:rsidR="00B0568D" w:rsidRPr="00177628" w:rsidRDefault="00B0568D" w:rsidP="006D2CCB">
            <w:pPr>
              <w:spacing w:before="40" w:after="40"/>
              <w:jc w:val="both"/>
              <w:rPr>
                <w:rFonts w:ascii="Tahoma" w:hAnsi="Tahoma" w:cs="Tahoma"/>
                <w:sz w:val="20"/>
              </w:rPr>
            </w:pPr>
          </w:p>
        </w:tc>
        <w:tc>
          <w:tcPr>
            <w:tcW w:w="3564" w:type="dxa"/>
          </w:tcPr>
          <w:p w14:paraId="14FA9CD2"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Flag Circulars</w:t>
            </w:r>
          </w:p>
        </w:tc>
      </w:tr>
      <w:tr w:rsidR="00B0568D" w:rsidRPr="00177628" w14:paraId="14FA9CD8" w14:textId="77777777" w:rsidTr="004E6156">
        <w:trPr>
          <w:jc w:val="center"/>
        </w:trPr>
        <w:tc>
          <w:tcPr>
            <w:tcW w:w="534" w:type="dxa"/>
          </w:tcPr>
          <w:p w14:paraId="14FA9CD4"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CD5"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 xml:space="preserve">Seafarers are entitled to repatriation after a maximum </w:t>
            </w:r>
            <w:proofErr w:type="gramStart"/>
            <w:r w:rsidRPr="00177628">
              <w:rPr>
                <w:rFonts w:ascii="Tahoma" w:hAnsi="Tahoma" w:cs="Tahoma"/>
                <w:sz w:val="20"/>
              </w:rPr>
              <w:t>12 month</w:t>
            </w:r>
            <w:proofErr w:type="gramEnd"/>
            <w:r w:rsidRPr="00177628">
              <w:rPr>
                <w:rFonts w:ascii="Tahoma" w:hAnsi="Tahoma" w:cs="Tahoma"/>
                <w:sz w:val="20"/>
              </w:rPr>
              <w:t xml:space="preserve"> period or as stated in SEA.</w:t>
            </w:r>
          </w:p>
        </w:tc>
        <w:tc>
          <w:tcPr>
            <w:tcW w:w="965" w:type="dxa"/>
          </w:tcPr>
          <w:p w14:paraId="14FA9CD6" w14:textId="77777777" w:rsidR="00B0568D" w:rsidRPr="00177628" w:rsidRDefault="00B0568D" w:rsidP="006D2CCB">
            <w:pPr>
              <w:spacing w:before="40" w:after="40"/>
              <w:jc w:val="both"/>
              <w:rPr>
                <w:rFonts w:ascii="Tahoma" w:hAnsi="Tahoma" w:cs="Tahoma"/>
                <w:sz w:val="20"/>
              </w:rPr>
            </w:pPr>
          </w:p>
        </w:tc>
        <w:tc>
          <w:tcPr>
            <w:tcW w:w="3564" w:type="dxa"/>
          </w:tcPr>
          <w:p w14:paraId="14FA9CD7"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As per SEA</w:t>
            </w:r>
          </w:p>
        </w:tc>
      </w:tr>
      <w:tr w:rsidR="00B0568D" w:rsidRPr="00177628" w14:paraId="14FA9CDD" w14:textId="77777777" w:rsidTr="004E6156">
        <w:trPr>
          <w:jc w:val="center"/>
        </w:trPr>
        <w:tc>
          <w:tcPr>
            <w:tcW w:w="534" w:type="dxa"/>
          </w:tcPr>
          <w:p w14:paraId="14FA9CD9"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CDA"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Seafarers are entitled to repatriation after a termination of contract or illness.</w:t>
            </w:r>
          </w:p>
        </w:tc>
        <w:tc>
          <w:tcPr>
            <w:tcW w:w="965" w:type="dxa"/>
          </w:tcPr>
          <w:p w14:paraId="14FA9CDB" w14:textId="77777777" w:rsidR="00B0568D" w:rsidRPr="00177628" w:rsidRDefault="00B0568D" w:rsidP="006D2CCB">
            <w:pPr>
              <w:spacing w:before="40" w:after="40"/>
              <w:jc w:val="both"/>
              <w:rPr>
                <w:rFonts w:ascii="Tahoma" w:hAnsi="Tahoma" w:cs="Tahoma"/>
                <w:sz w:val="20"/>
              </w:rPr>
            </w:pPr>
          </w:p>
        </w:tc>
        <w:tc>
          <w:tcPr>
            <w:tcW w:w="3564" w:type="dxa"/>
          </w:tcPr>
          <w:p w14:paraId="39575888" w14:textId="7E0678E4" w:rsidR="00B0568D" w:rsidRDefault="00853960" w:rsidP="007B1B8B">
            <w:pPr>
              <w:spacing w:before="40" w:after="40"/>
              <w:jc w:val="both"/>
              <w:rPr>
                <w:rFonts w:ascii="Tahoma" w:hAnsi="Tahoma" w:cs="Tahoma"/>
                <w:sz w:val="20"/>
              </w:rPr>
            </w:pPr>
            <w:r>
              <w:t xml:space="preserve"> </w:t>
            </w:r>
            <w:r w:rsidRPr="00853960">
              <w:rPr>
                <w:rFonts w:ascii="Tahoma" w:hAnsi="Tahoma" w:cs="Tahoma"/>
                <w:sz w:val="20"/>
              </w:rPr>
              <w:t>Crew &gt; 1.0 Crewing - Onboard procedures &gt; 1.3 Crew Employment &gt; 1.3.27 Seafarer Employment Agreements/ Contracts of Employment/Collective Bargaining Agreements</w:t>
            </w:r>
          </w:p>
          <w:p w14:paraId="14FA9CDC" w14:textId="7A91D9B7" w:rsidR="00853960" w:rsidRPr="00177628" w:rsidRDefault="00853960" w:rsidP="007B1B8B">
            <w:pPr>
              <w:spacing w:before="40" w:after="40"/>
              <w:jc w:val="both"/>
              <w:rPr>
                <w:rFonts w:ascii="Tahoma" w:hAnsi="Tahoma" w:cs="Tahoma"/>
                <w:sz w:val="20"/>
              </w:rPr>
            </w:pPr>
            <w:r w:rsidRPr="00853960">
              <w:rPr>
                <w:rFonts w:ascii="Tahoma" w:hAnsi="Tahoma" w:cs="Tahoma"/>
                <w:sz w:val="20"/>
              </w:rPr>
              <w:t>Crew &gt; 1.0 Crewing - Onboard procedures &gt; 1.3 Crew Employment &gt;</w:t>
            </w:r>
            <w:r>
              <w:rPr>
                <w:rFonts w:ascii="Tahoma" w:hAnsi="Tahoma" w:cs="Tahoma"/>
                <w:sz w:val="20"/>
              </w:rPr>
              <w:t xml:space="preserve"> </w:t>
            </w:r>
            <w:r w:rsidRPr="00853960">
              <w:rPr>
                <w:rFonts w:ascii="Tahoma" w:hAnsi="Tahoma" w:cs="Tahoma"/>
                <w:sz w:val="20"/>
              </w:rPr>
              <w:t>1.3.5 Crew Signing-off</w:t>
            </w:r>
          </w:p>
        </w:tc>
      </w:tr>
      <w:tr w:rsidR="00B0568D" w:rsidRPr="00177628" w14:paraId="14FA9CE2" w14:textId="77777777" w:rsidTr="004E6156">
        <w:trPr>
          <w:jc w:val="center"/>
        </w:trPr>
        <w:tc>
          <w:tcPr>
            <w:tcW w:w="534" w:type="dxa"/>
          </w:tcPr>
          <w:p w14:paraId="14FA9CDE"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e.</w:t>
            </w:r>
          </w:p>
        </w:tc>
        <w:tc>
          <w:tcPr>
            <w:tcW w:w="5190" w:type="dxa"/>
          </w:tcPr>
          <w:p w14:paraId="14FA9CDF" w14:textId="77777777" w:rsidR="00B0568D" w:rsidRPr="00177628" w:rsidRDefault="00403BA3" w:rsidP="006D2CCB">
            <w:pPr>
              <w:spacing w:before="40" w:after="40"/>
              <w:jc w:val="both"/>
              <w:rPr>
                <w:rFonts w:ascii="Tahoma" w:hAnsi="Tahoma" w:cs="Tahoma"/>
                <w:sz w:val="20"/>
              </w:rPr>
            </w:pPr>
            <w:r w:rsidRPr="00177628">
              <w:rPr>
                <w:rFonts w:ascii="Tahoma" w:hAnsi="Tahoma" w:cs="Tahoma"/>
                <w:sz w:val="20"/>
              </w:rPr>
              <w:t xml:space="preserve">Repatriation costs are covered by </w:t>
            </w:r>
            <w:proofErr w:type="spellStart"/>
            <w:r w:rsidRPr="00177628">
              <w:rPr>
                <w:rFonts w:ascii="Tahoma" w:hAnsi="Tahoma" w:cs="Tahoma"/>
                <w:sz w:val="20"/>
              </w:rPr>
              <w:t>ShipOwner</w:t>
            </w:r>
            <w:proofErr w:type="spellEnd"/>
            <w:r w:rsidRPr="00177628">
              <w:rPr>
                <w:rFonts w:ascii="Tahoma" w:hAnsi="Tahoma" w:cs="Tahoma"/>
                <w:sz w:val="20"/>
              </w:rPr>
              <w:t>.</w:t>
            </w:r>
          </w:p>
        </w:tc>
        <w:tc>
          <w:tcPr>
            <w:tcW w:w="965" w:type="dxa"/>
          </w:tcPr>
          <w:p w14:paraId="14FA9CE0" w14:textId="77777777" w:rsidR="00B0568D" w:rsidRPr="00177628" w:rsidRDefault="00B0568D" w:rsidP="006D2CCB">
            <w:pPr>
              <w:spacing w:before="40" w:after="40"/>
              <w:jc w:val="both"/>
              <w:rPr>
                <w:rFonts w:ascii="Tahoma" w:hAnsi="Tahoma" w:cs="Tahoma"/>
                <w:sz w:val="20"/>
              </w:rPr>
            </w:pPr>
          </w:p>
        </w:tc>
        <w:tc>
          <w:tcPr>
            <w:tcW w:w="3564" w:type="dxa"/>
          </w:tcPr>
          <w:p w14:paraId="14FA9CE1" w14:textId="77777777" w:rsidR="00B0568D" w:rsidRPr="00177628" w:rsidRDefault="00EA0E34" w:rsidP="006D2CCB">
            <w:pPr>
              <w:spacing w:before="40" w:after="40"/>
              <w:jc w:val="both"/>
              <w:rPr>
                <w:rFonts w:ascii="Tahoma" w:hAnsi="Tahoma" w:cs="Tahoma"/>
                <w:sz w:val="20"/>
              </w:rPr>
            </w:pPr>
            <w:r w:rsidRPr="00177628">
              <w:rPr>
                <w:rFonts w:ascii="Tahoma" w:hAnsi="Tahoma" w:cs="Tahoma"/>
                <w:sz w:val="20"/>
              </w:rPr>
              <w:t>As per SEA</w:t>
            </w:r>
          </w:p>
        </w:tc>
      </w:tr>
      <w:tr w:rsidR="00403BA3" w:rsidRPr="00177628" w14:paraId="14FA9CE7" w14:textId="77777777" w:rsidTr="004E6156">
        <w:trPr>
          <w:jc w:val="center"/>
        </w:trPr>
        <w:tc>
          <w:tcPr>
            <w:tcW w:w="534" w:type="dxa"/>
            <w:shd w:val="clear" w:color="auto" w:fill="EAF1DD" w:themeFill="accent3" w:themeFillTint="33"/>
          </w:tcPr>
          <w:p w14:paraId="14FA9CE3" w14:textId="77777777" w:rsidR="00403BA3" w:rsidRPr="00177628" w:rsidRDefault="00403BA3" w:rsidP="006D2CCB">
            <w:pPr>
              <w:spacing w:before="40" w:after="40"/>
              <w:jc w:val="both"/>
              <w:rPr>
                <w:rFonts w:ascii="Tahoma" w:hAnsi="Tahoma" w:cs="Tahoma"/>
                <w:b/>
                <w:color w:val="FF0000"/>
                <w:sz w:val="20"/>
              </w:rPr>
            </w:pPr>
            <w:r w:rsidRPr="00177628">
              <w:rPr>
                <w:rFonts w:ascii="Tahoma" w:hAnsi="Tahoma" w:cs="Tahoma"/>
                <w:b/>
                <w:color w:val="FF0000"/>
                <w:sz w:val="20"/>
              </w:rPr>
              <w:t>8.</w:t>
            </w:r>
          </w:p>
        </w:tc>
        <w:tc>
          <w:tcPr>
            <w:tcW w:w="5190" w:type="dxa"/>
            <w:shd w:val="clear" w:color="auto" w:fill="EAF1DD" w:themeFill="accent3" w:themeFillTint="33"/>
          </w:tcPr>
          <w:p w14:paraId="14FA9CE4" w14:textId="77777777" w:rsidR="00403BA3" w:rsidRPr="00177628" w:rsidRDefault="00403BA3" w:rsidP="006D2CCB">
            <w:pPr>
              <w:spacing w:before="40" w:after="40"/>
              <w:jc w:val="both"/>
              <w:rPr>
                <w:rFonts w:ascii="Tahoma" w:hAnsi="Tahoma" w:cs="Tahoma"/>
                <w:b/>
                <w:color w:val="FF0000"/>
                <w:sz w:val="20"/>
              </w:rPr>
            </w:pPr>
            <w:r w:rsidRPr="00177628">
              <w:rPr>
                <w:rFonts w:ascii="Tahoma" w:hAnsi="Tahoma" w:cs="Tahoma"/>
                <w:b/>
                <w:color w:val="FF0000"/>
                <w:sz w:val="20"/>
              </w:rPr>
              <w:t>Accommodation and recreational facilities</w:t>
            </w:r>
          </w:p>
        </w:tc>
        <w:tc>
          <w:tcPr>
            <w:tcW w:w="965" w:type="dxa"/>
            <w:shd w:val="clear" w:color="auto" w:fill="EAF1DD" w:themeFill="accent3" w:themeFillTint="33"/>
          </w:tcPr>
          <w:p w14:paraId="14FA9CE5" w14:textId="77777777" w:rsidR="00403BA3" w:rsidRPr="00177628" w:rsidRDefault="00403BA3" w:rsidP="006D2CCB">
            <w:pPr>
              <w:spacing w:before="40" w:after="40"/>
              <w:jc w:val="both"/>
              <w:rPr>
                <w:rFonts w:ascii="Tahoma" w:hAnsi="Tahoma" w:cs="Tahoma"/>
                <w:sz w:val="20"/>
              </w:rPr>
            </w:pPr>
          </w:p>
        </w:tc>
        <w:tc>
          <w:tcPr>
            <w:tcW w:w="3564" w:type="dxa"/>
            <w:shd w:val="clear" w:color="auto" w:fill="EAF1DD" w:themeFill="accent3" w:themeFillTint="33"/>
          </w:tcPr>
          <w:p w14:paraId="14FA9CE6" w14:textId="77777777" w:rsidR="00403BA3" w:rsidRPr="00177628" w:rsidRDefault="00403BA3" w:rsidP="006D2CCB">
            <w:pPr>
              <w:spacing w:before="40" w:after="40"/>
              <w:jc w:val="both"/>
              <w:rPr>
                <w:rFonts w:ascii="Tahoma" w:hAnsi="Tahoma" w:cs="Tahoma"/>
                <w:sz w:val="20"/>
              </w:rPr>
            </w:pPr>
          </w:p>
        </w:tc>
      </w:tr>
      <w:tr w:rsidR="00403BA3" w:rsidRPr="00177628" w14:paraId="14FA9CEC" w14:textId="77777777" w:rsidTr="004E6156">
        <w:trPr>
          <w:jc w:val="center"/>
        </w:trPr>
        <w:tc>
          <w:tcPr>
            <w:tcW w:w="534" w:type="dxa"/>
          </w:tcPr>
          <w:p w14:paraId="14FA9CE8"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CE9"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General Arrangement Plans up to date</w:t>
            </w:r>
          </w:p>
        </w:tc>
        <w:tc>
          <w:tcPr>
            <w:tcW w:w="965" w:type="dxa"/>
          </w:tcPr>
          <w:p w14:paraId="14FA9CEA" w14:textId="77777777" w:rsidR="00403BA3" w:rsidRPr="00177628" w:rsidRDefault="00403BA3" w:rsidP="006D2CCB">
            <w:pPr>
              <w:spacing w:before="40" w:after="40"/>
              <w:jc w:val="both"/>
              <w:rPr>
                <w:rFonts w:ascii="Tahoma" w:hAnsi="Tahoma" w:cs="Tahoma"/>
                <w:sz w:val="20"/>
              </w:rPr>
            </w:pPr>
          </w:p>
        </w:tc>
        <w:tc>
          <w:tcPr>
            <w:tcW w:w="3564" w:type="dxa"/>
          </w:tcPr>
          <w:p w14:paraId="14FA9CEB" w14:textId="77777777" w:rsidR="00403BA3" w:rsidRPr="00177628" w:rsidRDefault="00403BA3" w:rsidP="006D2CCB">
            <w:pPr>
              <w:spacing w:before="40" w:after="40"/>
              <w:jc w:val="both"/>
              <w:rPr>
                <w:rFonts w:ascii="Tahoma" w:hAnsi="Tahoma" w:cs="Tahoma"/>
                <w:sz w:val="20"/>
              </w:rPr>
            </w:pPr>
          </w:p>
        </w:tc>
      </w:tr>
      <w:tr w:rsidR="00403BA3" w:rsidRPr="00177628" w14:paraId="14FA9CF1" w14:textId="77777777" w:rsidTr="004E6156">
        <w:trPr>
          <w:jc w:val="center"/>
        </w:trPr>
        <w:tc>
          <w:tcPr>
            <w:tcW w:w="534" w:type="dxa"/>
          </w:tcPr>
          <w:p w14:paraId="14FA9CED"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CEE"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 xml:space="preserve">Masters </w:t>
            </w:r>
            <w:r w:rsidR="00EA0E34" w:rsidRPr="00177628">
              <w:rPr>
                <w:rFonts w:ascii="Tahoma" w:hAnsi="Tahoma" w:cs="Tahoma"/>
                <w:sz w:val="20"/>
              </w:rPr>
              <w:t xml:space="preserve">weekly </w:t>
            </w:r>
            <w:r w:rsidRPr="00177628">
              <w:rPr>
                <w:rFonts w:ascii="Tahoma" w:hAnsi="Tahoma" w:cs="Tahoma"/>
                <w:sz w:val="20"/>
              </w:rPr>
              <w:t>inspections of accommodation maintained</w:t>
            </w:r>
          </w:p>
        </w:tc>
        <w:tc>
          <w:tcPr>
            <w:tcW w:w="965" w:type="dxa"/>
          </w:tcPr>
          <w:p w14:paraId="14FA9CEF" w14:textId="77777777" w:rsidR="00403BA3" w:rsidRPr="00177628" w:rsidRDefault="00403BA3" w:rsidP="006D2CCB">
            <w:pPr>
              <w:spacing w:before="40" w:after="40"/>
              <w:jc w:val="both"/>
              <w:rPr>
                <w:rFonts w:ascii="Tahoma" w:hAnsi="Tahoma" w:cs="Tahoma"/>
                <w:sz w:val="20"/>
              </w:rPr>
            </w:pPr>
          </w:p>
        </w:tc>
        <w:tc>
          <w:tcPr>
            <w:tcW w:w="3564" w:type="dxa"/>
          </w:tcPr>
          <w:p w14:paraId="7FE48B9B" w14:textId="5958CBA5" w:rsidR="00403BA3" w:rsidRDefault="00853960" w:rsidP="006D2CCB">
            <w:pPr>
              <w:spacing w:before="40" w:after="40"/>
              <w:jc w:val="both"/>
              <w:rPr>
                <w:rFonts w:ascii="Tahoma" w:hAnsi="Tahoma" w:cs="Tahoma"/>
                <w:sz w:val="20"/>
              </w:rPr>
            </w:pPr>
            <w:r>
              <w:t xml:space="preserve"> </w:t>
            </w:r>
            <w:r w:rsidRPr="00853960">
              <w:rPr>
                <w:rFonts w:ascii="Tahoma" w:hAnsi="Tahoma" w:cs="Tahoma"/>
                <w:sz w:val="20"/>
              </w:rPr>
              <w:t>Fleet Ops &gt; 1.0 Shipboard Administration &gt; 1.3 Shipboard Management</w:t>
            </w:r>
            <w:r>
              <w:rPr>
                <w:rFonts w:ascii="Tahoma" w:hAnsi="Tahoma" w:cs="Tahoma"/>
                <w:sz w:val="20"/>
              </w:rPr>
              <w:t xml:space="preserve"> &gt; </w:t>
            </w:r>
            <w:r w:rsidRPr="00853960">
              <w:rPr>
                <w:rFonts w:ascii="Tahoma" w:hAnsi="Tahoma" w:cs="Tahoma"/>
                <w:sz w:val="20"/>
              </w:rPr>
              <w:t>1.3.4 Internal Shipboard Inspections</w:t>
            </w:r>
          </w:p>
          <w:p w14:paraId="14FA9CF0" w14:textId="56BEED2F" w:rsidR="00853960" w:rsidRPr="00177628" w:rsidRDefault="00853960" w:rsidP="006D2CCB">
            <w:pPr>
              <w:spacing w:before="40" w:after="40"/>
              <w:jc w:val="both"/>
              <w:rPr>
                <w:rFonts w:ascii="Tahoma" w:hAnsi="Tahoma" w:cs="Tahoma"/>
                <w:sz w:val="20"/>
              </w:rPr>
            </w:pPr>
            <w:r>
              <w:rPr>
                <w:rFonts w:ascii="Tahoma" w:hAnsi="Tahoma" w:cs="Tahoma"/>
                <w:sz w:val="20"/>
              </w:rPr>
              <w:t>OP525</w:t>
            </w:r>
          </w:p>
        </w:tc>
      </w:tr>
      <w:tr w:rsidR="00403BA3" w:rsidRPr="00177628" w14:paraId="14FA9CF6" w14:textId="77777777" w:rsidTr="004E6156">
        <w:trPr>
          <w:jc w:val="center"/>
        </w:trPr>
        <w:tc>
          <w:tcPr>
            <w:tcW w:w="534" w:type="dxa"/>
          </w:tcPr>
          <w:p w14:paraId="14FA9CF2"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CF3"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Accommodation spaces clean and in good state of repair. Includes fixtures and fittings.</w:t>
            </w:r>
          </w:p>
        </w:tc>
        <w:tc>
          <w:tcPr>
            <w:tcW w:w="965" w:type="dxa"/>
          </w:tcPr>
          <w:p w14:paraId="14FA9CF4" w14:textId="77777777" w:rsidR="00403BA3" w:rsidRPr="00177628" w:rsidRDefault="00403BA3" w:rsidP="006D2CCB">
            <w:pPr>
              <w:spacing w:before="40" w:after="40"/>
              <w:jc w:val="both"/>
              <w:rPr>
                <w:rFonts w:ascii="Tahoma" w:hAnsi="Tahoma" w:cs="Tahoma"/>
                <w:sz w:val="20"/>
              </w:rPr>
            </w:pPr>
          </w:p>
        </w:tc>
        <w:tc>
          <w:tcPr>
            <w:tcW w:w="3564" w:type="dxa"/>
          </w:tcPr>
          <w:p w14:paraId="14FA9CF5" w14:textId="5F99FA99" w:rsidR="00403BA3" w:rsidRPr="00177628" w:rsidRDefault="00853960" w:rsidP="006D2CCB">
            <w:pPr>
              <w:spacing w:before="40" w:after="40"/>
              <w:jc w:val="both"/>
              <w:rPr>
                <w:rFonts w:ascii="Tahoma" w:hAnsi="Tahoma" w:cs="Tahoma"/>
                <w:sz w:val="20"/>
              </w:rPr>
            </w:pPr>
            <w:r>
              <w:rPr>
                <w:rFonts w:ascii="Tahoma" w:hAnsi="Tahoma" w:cs="Tahoma"/>
                <w:sz w:val="20"/>
              </w:rPr>
              <w:t>See above</w:t>
            </w:r>
            <w:r w:rsidR="00C46ACE" w:rsidRPr="003235CC">
              <w:rPr>
                <w:rFonts w:asciiTheme="minorHAnsi" w:hAnsiTheme="minorHAnsi" w:cstheme="minorHAnsi"/>
                <w:noProof/>
                <w:szCs w:val="22"/>
              </w:rPr>
              <w:drawing>
                <wp:inline distT="0" distB="0" distL="0" distR="0" wp14:anchorId="312F9B5F" wp14:editId="0A68528C">
                  <wp:extent cx="294821" cy="156542"/>
                  <wp:effectExtent l="19050" t="19050" r="10160" b="15240"/>
                  <wp:docPr id="5" name="Picture 5" descr="Image result for camera icon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era icon f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543397" flipV="1">
                            <a:off x="0" y="0"/>
                            <a:ext cx="305275" cy="162093"/>
                          </a:xfrm>
                          <a:prstGeom prst="rect">
                            <a:avLst/>
                          </a:prstGeom>
                          <a:noFill/>
                          <a:ln>
                            <a:noFill/>
                          </a:ln>
                        </pic:spPr>
                      </pic:pic>
                    </a:graphicData>
                  </a:graphic>
                </wp:inline>
              </w:drawing>
            </w:r>
          </w:p>
        </w:tc>
      </w:tr>
      <w:tr w:rsidR="00403BA3" w:rsidRPr="00177628" w14:paraId="14FA9CFB" w14:textId="77777777" w:rsidTr="004E6156">
        <w:trPr>
          <w:jc w:val="center"/>
        </w:trPr>
        <w:tc>
          <w:tcPr>
            <w:tcW w:w="534" w:type="dxa"/>
          </w:tcPr>
          <w:p w14:paraId="14FA9CF7"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CF8"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Mess Rooms are clean, hygienic and comfortable.</w:t>
            </w:r>
          </w:p>
        </w:tc>
        <w:tc>
          <w:tcPr>
            <w:tcW w:w="965" w:type="dxa"/>
          </w:tcPr>
          <w:p w14:paraId="14FA9CF9" w14:textId="77777777" w:rsidR="00403BA3" w:rsidRPr="00177628" w:rsidRDefault="00403BA3" w:rsidP="006D2CCB">
            <w:pPr>
              <w:spacing w:before="40" w:after="40"/>
              <w:jc w:val="both"/>
              <w:rPr>
                <w:rFonts w:ascii="Tahoma" w:hAnsi="Tahoma" w:cs="Tahoma"/>
                <w:sz w:val="20"/>
              </w:rPr>
            </w:pPr>
          </w:p>
        </w:tc>
        <w:tc>
          <w:tcPr>
            <w:tcW w:w="3564" w:type="dxa"/>
          </w:tcPr>
          <w:p w14:paraId="14FA9CFA" w14:textId="6B5847CE" w:rsidR="00403BA3" w:rsidRPr="00177628" w:rsidRDefault="00853960" w:rsidP="006D2CCB">
            <w:pPr>
              <w:spacing w:before="40" w:after="40"/>
              <w:jc w:val="both"/>
              <w:rPr>
                <w:rFonts w:ascii="Tahoma" w:hAnsi="Tahoma" w:cs="Tahoma"/>
                <w:sz w:val="20"/>
              </w:rPr>
            </w:pPr>
            <w:r>
              <w:rPr>
                <w:rFonts w:ascii="Tahoma" w:hAnsi="Tahoma" w:cs="Tahoma"/>
                <w:sz w:val="20"/>
              </w:rPr>
              <w:t>See above</w:t>
            </w:r>
            <w:r w:rsidR="00C46ACE" w:rsidRPr="003235CC">
              <w:rPr>
                <w:rFonts w:asciiTheme="minorHAnsi" w:hAnsiTheme="minorHAnsi" w:cstheme="minorHAnsi"/>
                <w:noProof/>
                <w:szCs w:val="22"/>
              </w:rPr>
              <w:drawing>
                <wp:inline distT="0" distB="0" distL="0" distR="0" wp14:anchorId="34C7A744" wp14:editId="6A68B83D">
                  <wp:extent cx="294821" cy="156542"/>
                  <wp:effectExtent l="19050" t="19050" r="10160" b="15240"/>
                  <wp:docPr id="6" name="Picture 6" descr="Image result for camera icon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era icon f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543397" flipV="1">
                            <a:off x="0" y="0"/>
                            <a:ext cx="305275" cy="162093"/>
                          </a:xfrm>
                          <a:prstGeom prst="rect">
                            <a:avLst/>
                          </a:prstGeom>
                          <a:noFill/>
                          <a:ln>
                            <a:noFill/>
                          </a:ln>
                        </pic:spPr>
                      </pic:pic>
                    </a:graphicData>
                  </a:graphic>
                </wp:inline>
              </w:drawing>
            </w:r>
          </w:p>
        </w:tc>
      </w:tr>
      <w:tr w:rsidR="00403BA3" w:rsidRPr="00177628" w14:paraId="14FA9D00" w14:textId="77777777" w:rsidTr="004E6156">
        <w:trPr>
          <w:jc w:val="center"/>
        </w:trPr>
        <w:tc>
          <w:tcPr>
            <w:tcW w:w="534" w:type="dxa"/>
          </w:tcPr>
          <w:p w14:paraId="14FA9CFC"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e.</w:t>
            </w:r>
          </w:p>
        </w:tc>
        <w:tc>
          <w:tcPr>
            <w:tcW w:w="5190" w:type="dxa"/>
          </w:tcPr>
          <w:p w14:paraId="14FA9CFD"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Cabins have hot and cold running water</w:t>
            </w:r>
          </w:p>
        </w:tc>
        <w:tc>
          <w:tcPr>
            <w:tcW w:w="965" w:type="dxa"/>
          </w:tcPr>
          <w:p w14:paraId="14FA9CFE" w14:textId="77777777" w:rsidR="00403BA3" w:rsidRPr="00177628" w:rsidRDefault="00403BA3" w:rsidP="006D2CCB">
            <w:pPr>
              <w:spacing w:before="40" w:after="40"/>
              <w:jc w:val="both"/>
              <w:rPr>
                <w:rFonts w:ascii="Tahoma" w:hAnsi="Tahoma" w:cs="Tahoma"/>
                <w:sz w:val="20"/>
              </w:rPr>
            </w:pPr>
          </w:p>
        </w:tc>
        <w:tc>
          <w:tcPr>
            <w:tcW w:w="3564" w:type="dxa"/>
          </w:tcPr>
          <w:p w14:paraId="14FA9CFF" w14:textId="64B425DB" w:rsidR="00403BA3" w:rsidRPr="00177628" w:rsidRDefault="00853960" w:rsidP="006D2CCB">
            <w:pPr>
              <w:spacing w:before="40" w:after="40"/>
              <w:jc w:val="both"/>
              <w:rPr>
                <w:rFonts w:ascii="Tahoma" w:hAnsi="Tahoma" w:cs="Tahoma"/>
                <w:sz w:val="20"/>
              </w:rPr>
            </w:pPr>
            <w:r>
              <w:rPr>
                <w:rFonts w:ascii="Tahoma" w:hAnsi="Tahoma" w:cs="Tahoma"/>
                <w:sz w:val="20"/>
              </w:rPr>
              <w:t>See above</w:t>
            </w:r>
          </w:p>
        </w:tc>
      </w:tr>
      <w:tr w:rsidR="00403BA3" w:rsidRPr="00177628" w14:paraId="14FA9D05" w14:textId="77777777" w:rsidTr="004E6156">
        <w:trPr>
          <w:jc w:val="center"/>
        </w:trPr>
        <w:tc>
          <w:tcPr>
            <w:tcW w:w="534" w:type="dxa"/>
          </w:tcPr>
          <w:p w14:paraId="14FA9D01"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f.</w:t>
            </w:r>
          </w:p>
        </w:tc>
        <w:tc>
          <w:tcPr>
            <w:tcW w:w="5190" w:type="dxa"/>
          </w:tcPr>
          <w:p w14:paraId="14FA9D02"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Bedding is clean and hygienic</w:t>
            </w:r>
          </w:p>
        </w:tc>
        <w:tc>
          <w:tcPr>
            <w:tcW w:w="965" w:type="dxa"/>
          </w:tcPr>
          <w:p w14:paraId="14FA9D03" w14:textId="77777777" w:rsidR="00403BA3" w:rsidRPr="00177628" w:rsidRDefault="00403BA3" w:rsidP="006D2CCB">
            <w:pPr>
              <w:spacing w:before="40" w:after="40"/>
              <w:jc w:val="both"/>
              <w:rPr>
                <w:rFonts w:ascii="Tahoma" w:hAnsi="Tahoma" w:cs="Tahoma"/>
                <w:sz w:val="20"/>
              </w:rPr>
            </w:pPr>
          </w:p>
        </w:tc>
        <w:tc>
          <w:tcPr>
            <w:tcW w:w="3564" w:type="dxa"/>
          </w:tcPr>
          <w:p w14:paraId="14FA9D04" w14:textId="6E1D2011" w:rsidR="00403BA3" w:rsidRPr="00177628" w:rsidRDefault="00853960" w:rsidP="006D2CCB">
            <w:pPr>
              <w:spacing w:before="40" w:after="40"/>
              <w:jc w:val="both"/>
              <w:rPr>
                <w:rFonts w:ascii="Tahoma" w:hAnsi="Tahoma" w:cs="Tahoma"/>
                <w:sz w:val="20"/>
              </w:rPr>
            </w:pPr>
            <w:r>
              <w:rPr>
                <w:rFonts w:ascii="Tahoma" w:hAnsi="Tahoma" w:cs="Tahoma"/>
                <w:sz w:val="20"/>
              </w:rPr>
              <w:t>See above</w:t>
            </w:r>
          </w:p>
        </w:tc>
      </w:tr>
      <w:tr w:rsidR="00403BA3" w:rsidRPr="00177628" w14:paraId="14FA9D0A" w14:textId="77777777" w:rsidTr="004E6156">
        <w:trPr>
          <w:jc w:val="center"/>
        </w:trPr>
        <w:tc>
          <w:tcPr>
            <w:tcW w:w="534" w:type="dxa"/>
          </w:tcPr>
          <w:p w14:paraId="14FA9D06"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g.</w:t>
            </w:r>
          </w:p>
        </w:tc>
        <w:tc>
          <w:tcPr>
            <w:tcW w:w="5190" w:type="dxa"/>
          </w:tcPr>
          <w:p w14:paraId="14FA9D07" w14:textId="77777777" w:rsidR="00403BA3" w:rsidRPr="00177628" w:rsidRDefault="00403BA3" w:rsidP="006D2CCB">
            <w:pPr>
              <w:spacing w:before="40" w:after="40"/>
              <w:jc w:val="both"/>
              <w:rPr>
                <w:rFonts w:ascii="Tahoma" w:hAnsi="Tahoma" w:cs="Tahoma"/>
                <w:sz w:val="20"/>
              </w:rPr>
            </w:pPr>
            <w:r w:rsidRPr="00177628">
              <w:rPr>
                <w:rFonts w:ascii="Tahoma" w:hAnsi="Tahoma" w:cs="Tahoma"/>
                <w:sz w:val="20"/>
              </w:rPr>
              <w:t>Heating and ventilation adequate.</w:t>
            </w:r>
          </w:p>
        </w:tc>
        <w:tc>
          <w:tcPr>
            <w:tcW w:w="965" w:type="dxa"/>
          </w:tcPr>
          <w:p w14:paraId="14FA9D08" w14:textId="77777777" w:rsidR="00403BA3" w:rsidRPr="00177628" w:rsidRDefault="00403BA3" w:rsidP="006D2CCB">
            <w:pPr>
              <w:spacing w:before="40" w:after="40"/>
              <w:jc w:val="both"/>
              <w:rPr>
                <w:rFonts w:ascii="Tahoma" w:hAnsi="Tahoma" w:cs="Tahoma"/>
                <w:sz w:val="20"/>
              </w:rPr>
            </w:pPr>
          </w:p>
        </w:tc>
        <w:tc>
          <w:tcPr>
            <w:tcW w:w="3564" w:type="dxa"/>
          </w:tcPr>
          <w:p w14:paraId="14FA9D09" w14:textId="6E642063" w:rsidR="00403BA3" w:rsidRPr="00177628" w:rsidRDefault="006F3566" w:rsidP="006D2CCB">
            <w:pPr>
              <w:spacing w:before="40" w:after="40"/>
              <w:jc w:val="both"/>
              <w:rPr>
                <w:rFonts w:ascii="Tahoma" w:hAnsi="Tahoma" w:cs="Tahoma"/>
                <w:sz w:val="20"/>
              </w:rPr>
            </w:pPr>
            <w:r>
              <w:rPr>
                <w:rFonts w:ascii="Tahoma" w:hAnsi="Tahoma" w:cs="Tahoma"/>
                <w:sz w:val="20"/>
              </w:rPr>
              <w:t>See above</w:t>
            </w:r>
          </w:p>
        </w:tc>
      </w:tr>
      <w:tr w:rsidR="00F10AE5" w:rsidRPr="00177628" w14:paraId="14FA9D0F" w14:textId="77777777" w:rsidTr="004E6156">
        <w:trPr>
          <w:jc w:val="center"/>
        </w:trPr>
        <w:tc>
          <w:tcPr>
            <w:tcW w:w="534" w:type="dxa"/>
          </w:tcPr>
          <w:p w14:paraId="14FA9D0B" w14:textId="77777777" w:rsidR="00F10AE5" w:rsidRPr="00177628" w:rsidRDefault="00F10AE5" w:rsidP="006D2CCB">
            <w:pPr>
              <w:spacing w:before="40" w:after="40"/>
              <w:jc w:val="both"/>
              <w:rPr>
                <w:rFonts w:ascii="Tahoma" w:hAnsi="Tahoma" w:cs="Tahoma"/>
                <w:sz w:val="20"/>
              </w:rPr>
            </w:pPr>
            <w:r w:rsidRPr="00177628">
              <w:rPr>
                <w:rFonts w:ascii="Tahoma" w:hAnsi="Tahoma" w:cs="Tahoma"/>
                <w:sz w:val="20"/>
              </w:rPr>
              <w:t>h.</w:t>
            </w:r>
          </w:p>
        </w:tc>
        <w:tc>
          <w:tcPr>
            <w:tcW w:w="5190" w:type="dxa"/>
          </w:tcPr>
          <w:p w14:paraId="14FA9D0C" w14:textId="77777777" w:rsidR="00F10AE5" w:rsidRPr="00177628" w:rsidRDefault="00F10AE5" w:rsidP="006D2CCB">
            <w:pPr>
              <w:spacing w:before="40" w:after="40"/>
              <w:jc w:val="both"/>
              <w:rPr>
                <w:rFonts w:ascii="Tahoma" w:hAnsi="Tahoma" w:cs="Tahoma"/>
                <w:sz w:val="20"/>
              </w:rPr>
            </w:pPr>
            <w:r w:rsidRPr="00177628">
              <w:rPr>
                <w:rFonts w:ascii="Tahoma" w:hAnsi="Tahoma" w:cs="Tahoma"/>
                <w:sz w:val="20"/>
              </w:rPr>
              <w:t>Sanitary facilities are accessible, hygienic and working</w:t>
            </w:r>
          </w:p>
        </w:tc>
        <w:tc>
          <w:tcPr>
            <w:tcW w:w="965" w:type="dxa"/>
          </w:tcPr>
          <w:p w14:paraId="14FA9D0D" w14:textId="77777777" w:rsidR="00F10AE5" w:rsidRPr="00177628" w:rsidRDefault="00F10AE5" w:rsidP="006D2CCB">
            <w:pPr>
              <w:spacing w:before="40" w:after="40"/>
              <w:jc w:val="both"/>
              <w:rPr>
                <w:rFonts w:ascii="Tahoma" w:hAnsi="Tahoma" w:cs="Tahoma"/>
                <w:sz w:val="20"/>
              </w:rPr>
            </w:pPr>
          </w:p>
        </w:tc>
        <w:tc>
          <w:tcPr>
            <w:tcW w:w="3564" w:type="dxa"/>
          </w:tcPr>
          <w:p w14:paraId="14FA9D0E" w14:textId="5459A69D" w:rsidR="00F10AE5" w:rsidRPr="00177628" w:rsidRDefault="006F3566" w:rsidP="006D2CCB">
            <w:pPr>
              <w:spacing w:before="40" w:after="40"/>
              <w:jc w:val="both"/>
              <w:rPr>
                <w:rFonts w:ascii="Tahoma" w:hAnsi="Tahoma" w:cs="Tahoma"/>
                <w:sz w:val="20"/>
              </w:rPr>
            </w:pPr>
            <w:r>
              <w:rPr>
                <w:rFonts w:ascii="Tahoma" w:hAnsi="Tahoma" w:cs="Tahoma"/>
                <w:sz w:val="20"/>
              </w:rPr>
              <w:t>See above</w:t>
            </w:r>
            <w:r w:rsidR="00C46ACE" w:rsidRPr="003235CC">
              <w:rPr>
                <w:rFonts w:asciiTheme="minorHAnsi" w:hAnsiTheme="minorHAnsi" w:cstheme="minorHAnsi"/>
                <w:noProof/>
                <w:szCs w:val="22"/>
              </w:rPr>
              <w:drawing>
                <wp:inline distT="0" distB="0" distL="0" distR="0" wp14:anchorId="0E59BB77" wp14:editId="23798352">
                  <wp:extent cx="294821" cy="156542"/>
                  <wp:effectExtent l="19050" t="19050" r="10160" b="15240"/>
                  <wp:docPr id="7" name="Picture 7" descr="Image result for camera icon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era icon f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543397" flipV="1">
                            <a:off x="0" y="0"/>
                            <a:ext cx="305275" cy="162093"/>
                          </a:xfrm>
                          <a:prstGeom prst="rect">
                            <a:avLst/>
                          </a:prstGeom>
                          <a:noFill/>
                          <a:ln>
                            <a:noFill/>
                          </a:ln>
                        </pic:spPr>
                      </pic:pic>
                    </a:graphicData>
                  </a:graphic>
                </wp:inline>
              </w:drawing>
            </w:r>
          </w:p>
        </w:tc>
      </w:tr>
      <w:tr w:rsidR="00F10AE5" w:rsidRPr="00177628" w14:paraId="14FA9D14" w14:textId="77777777" w:rsidTr="004E6156">
        <w:trPr>
          <w:jc w:val="center"/>
        </w:trPr>
        <w:tc>
          <w:tcPr>
            <w:tcW w:w="534" w:type="dxa"/>
          </w:tcPr>
          <w:p w14:paraId="14FA9D10" w14:textId="77777777" w:rsidR="00F10AE5" w:rsidRPr="00177628" w:rsidRDefault="00F10AE5" w:rsidP="006D2CCB">
            <w:pPr>
              <w:spacing w:before="40" w:after="40"/>
              <w:jc w:val="both"/>
              <w:rPr>
                <w:rFonts w:ascii="Tahoma" w:hAnsi="Tahoma" w:cs="Tahoma"/>
                <w:sz w:val="20"/>
              </w:rPr>
            </w:pPr>
            <w:proofErr w:type="spellStart"/>
            <w:r w:rsidRPr="00177628">
              <w:rPr>
                <w:rFonts w:ascii="Tahoma" w:hAnsi="Tahoma" w:cs="Tahoma"/>
                <w:sz w:val="20"/>
              </w:rPr>
              <w:lastRenderedPageBreak/>
              <w:t>i</w:t>
            </w:r>
            <w:proofErr w:type="spellEnd"/>
            <w:r w:rsidRPr="00177628">
              <w:rPr>
                <w:rFonts w:ascii="Tahoma" w:hAnsi="Tahoma" w:cs="Tahoma"/>
                <w:sz w:val="20"/>
              </w:rPr>
              <w:t>.</w:t>
            </w:r>
          </w:p>
        </w:tc>
        <w:tc>
          <w:tcPr>
            <w:tcW w:w="5190" w:type="dxa"/>
          </w:tcPr>
          <w:p w14:paraId="14FA9D11" w14:textId="090C4400" w:rsidR="00F10AE5" w:rsidRPr="00177628" w:rsidRDefault="00F10AE5" w:rsidP="006D2CCB">
            <w:pPr>
              <w:spacing w:before="40" w:after="40"/>
              <w:jc w:val="both"/>
              <w:rPr>
                <w:rFonts w:ascii="Tahoma" w:hAnsi="Tahoma" w:cs="Tahoma"/>
                <w:sz w:val="20"/>
              </w:rPr>
            </w:pPr>
            <w:r w:rsidRPr="00177628">
              <w:rPr>
                <w:rFonts w:ascii="Tahoma" w:hAnsi="Tahoma" w:cs="Tahoma"/>
                <w:sz w:val="20"/>
              </w:rPr>
              <w:t>Laundry facilities</w:t>
            </w:r>
            <w:r w:rsidR="00C46ACE">
              <w:rPr>
                <w:rFonts w:ascii="Tahoma" w:hAnsi="Tahoma" w:cs="Tahoma"/>
                <w:sz w:val="20"/>
              </w:rPr>
              <w:t xml:space="preserve"> </w:t>
            </w:r>
            <w:r w:rsidR="00C46ACE" w:rsidRPr="00C46ACE">
              <w:rPr>
                <w:rFonts w:ascii="Tahoma" w:hAnsi="Tahoma" w:cs="Tahoma"/>
                <w:color w:val="FF0000"/>
                <w:sz w:val="20"/>
              </w:rPr>
              <w:t>clean and</w:t>
            </w:r>
            <w:r w:rsidRPr="00C46ACE">
              <w:rPr>
                <w:rFonts w:ascii="Tahoma" w:hAnsi="Tahoma" w:cs="Tahoma"/>
                <w:color w:val="FF0000"/>
                <w:sz w:val="20"/>
              </w:rPr>
              <w:t xml:space="preserve"> </w:t>
            </w:r>
            <w:r w:rsidRPr="00177628">
              <w:rPr>
                <w:rFonts w:ascii="Tahoma" w:hAnsi="Tahoma" w:cs="Tahoma"/>
                <w:sz w:val="20"/>
              </w:rPr>
              <w:t>in good working order</w:t>
            </w:r>
          </w:p>
        </w:tc>
        <w:tc>
          <w:tcPr>
            <w:tcW w:w="965" w:type="dxa"/>
          </w:tcPr>
          <w:p w14:paraId="14FA9D12" w14:textId="77777777" w:rsidR="00F10AE5" w:rsidRPr="00177628" w:rsidRDefault="00F10AE5" w:rsidP="006D2CCB">
            <w:pPr>
              <w:spacing w:before="40" w:after="40"/>
              <w:jc w:val="both"/>
              <w:rPr>
                <w:rFonts w:ascii="Tahoma" w:hAnsi="Tahoma" w:cs="Tahoma"/>
                <w:sz w:val="20"/>
              </w:rPr>
            </w:pPr>
          </w:p>
        </w:tc>
        <w:tc>
          <w:tcPr>
            <w:tcW w:w="3564" w:type="dxa"/>
          </w:tcPr>
          <w:p w14:paraId="14FA9D13" w14:textId="0C9EB37A" w:rsidR="00F10AE5" w:rsidRPr="00177628" w:rsidRDefault="006F3566" w:rsidP="006D2CCB">
            <w:pPr>
              <w:spacing w:before="40" w:after="40"/>
              <w:jc w:val="both"/>
              <w:rPr>
                <w:rFonts w:ascii="Tahoma" w:hAnsi="Tahoma" w:cs="Tahoma"/>
                <w:sz w:val="20"/>
              </w:rPr>
            </w:pPr>
            <w:r>
              <w:rPr>
                <w:rFonts w:ascii="Tahoma" w:hAnsi="Tahoma" w:cs="Tahoma"/>
                <w:sz w:val="20"/>
              </w:rPr>
              <w:t>See above</w:t>
            </w:r>
          </w:p>
        </w:tc>
      </w:tr>
      <w:tr w:rsidR="00F10AE5" w:rsidRPr="00177628" w14:paraId="14FA9D19" w14:textId="77777777" w:rsidTr="004E6156">
        <w:trPr>
          <w:jc w:val="center"/>
        </w:trPr>
        <w:tc>
          <w:tcPr>
            <w:tcW w:w="534" w:type="dxa"/>
          </w:tcPr>
          <w:p w14:paraId="14FA9D15" w14:textId="77777777" w:rsidR="00F10AE5" w:rsidRPr="00177628" w:rsidRDefault="00F10AE5" w:rsidP="006D2CCB">
            <w:pPr>
              <w:spacing w:before="40" w:after="40"/>
              <w:jc w:val="both"/>
              <w:rPr>
                <w:rFonts w:ascii="Tahoma" w:hAnsi="Tahoma" w:cs="Tahoma"/>
                <w:sz w:val="20"/>
              </w:rPr>
            </w:pPr>
            <w:r w:rsidRPr="00177628">
              <w:rPr>
                <w:rFonts w:ascii="Tahoma" w:hAnsi="Tahoma" w:cs="Tahoma"/>
                <w:sz w:val="20"/>
              </w:rPr>
              <w:t>j.</w:t>
            </w:r>
          </w:p>
        </w:tc>
        <w:tc>
          <w:tcPr>
            <w:tcW w:w="5190" w:type="dxa"/>
          </w:tcPr>
          <w:p w14:paraId="14FA9D16" w14:textId="77777777" w:rsidR="00F10AE5" w:rsidRPr="00177628" w:rsidRDefault="00F10AE5" w:rsidP="006D2CCB">
            <w:pPr>
              <w:spacing w:before="40" w:after="40"/>
              <w:jc w:val="both"/>
              <w:rPr>
                <w:rFonts w:ascii="Tahoma" w:hAnsi="Tahoma" w:cs="Tahoma"/>
                <w:sz w:val="20"/>
              </w:rPr>
            </w:pPr>
            <w:r w:rsidRPr="00177628">
              <w:rPr>
                <w:rFonts w:ascii="Tahoma" w:hAnsi="Tahoma" w:cs="Tahoma"/>
                <w:sz w:val="20"/>
              </w:rPr>
              <w:t>Adequate natural and artificial light is available</w:t>
            </w:r>
          </w:p>
        </w:tc>
        <w:tc>
          <w:tcPr>
            <w:tcW w:w="965" w:type="dxa"/>
          </w:tcPr>
          <w:p w14:paraId="14FA9D17" w14:textId="77777777" w:rsidR="00F10AE5" w:rsidRPr="00177628" w:rsidRDefault="00F10AE5" w:rsidP="006D2CCB">
            <w:pPr>
              <w:spacing w:before="40" w:after="40"/>
              <w:jc w:val="both"/>
              <w:rPr>
                <w:rFonts w:ascii="Tahoma" w:hAnsi="Tahoma" w:cs="Tahoma"/>
                <w:sz w:val="20"/>
              </w:rPr>
            </w:pPr>
          </w:p>
        </w:tc>
        <w:tc>
          <w:tcPr>
            <w:tcW w:w="3564" w:type="dxa"/>
          </w:tcPr>
          <w:p w14:paraId="14FA9D18" w14:textId="3F580AD0" w:rsidR="00F10AE5" w:rsidRPr="00177628" w:rsidRDefault="006F3566" w:rsidP="006D2CCB">
            <w:pPr>
              <w:spacing w:before="40" w:after="40"/>
              <w:jc w:val="both"/>
              <w:rPr>
                <w:rFonts w:ascii="Tahoma" w:hAnsi="Tahoma" w:cs="Tahoma"/>
                <w:sz w:val="20"/>
              </w:rPr>
            </w:pPr>
            <w:r>
              <w:rPr>
                <w:rFonts w:ascii="Tahoma" w:hAnsi="Tahoma" w:cs="Tahoma"/>
                <w:sz w:val="20"/>
              </w:rPr>
              <w:t>See above</w:t>
            </w:r>
          </w:p>
        </w:tc>
      </w:tr>
      <w:tr w:rsidR="00F10AE5" w:rsidRPr="00177628" w14:paraId="14FA9D1E" w14:textId="77777777" w:rsidTr="004E6156">
        <w:trPr>
          <w:jc w:val="center"/>
        </w:trPr>
        <w:tc>
          <w:tcPr>
            <w:tcW w:w="534" w:type="dxa"/>
          </w:tcPr>
          <w:p w14:paraId="14FA9D1A" w14:textId="77777777" w:rsidR="00F10AE5" w:rsidRPr="00177628" w:rsidRDefault="00F10AE5" w:rsidP="006D2CCB">
            <w:pPr>
              <w:spacing w:before="40" w:after="40"/>
              <w:jc w:val="both"/>
              <w:rPr>
                <w:rFonts w:ascii="Tahoma" w:hAnsi="Tahoma" w:cs="Tahoma"/>
                <w:sz w:val="20"/>
              </w:rPr>
            </w:pPr>
            <w:r w:rsidRPr="00177628">
              <w:rPr>
                <w:rFonts w:ascii="Tahoma" w:hAnsi="Tahoma" w:cs="Tahoma"/>
                <w:sz w:val="20"/>
              </w:rPr>
              <w:t>k.</w:t>
            </w:r>
          </w:p>
        </w:tc>
        <w:tc>
          <w:tcPr>
            <w:tcW w:w="5190" w:type="dxa"/>
          </w:tcPr>
          <w:p w14:paraId="14FA9D1B" w14:textId="77777777" w:rsidR="00F10AE5" w:rsidRPr="00177628" w:rsidRDefault="00F10AE5" w:rsidP="006D2CCB">
            <w:pPr>
              <w:spacing w:before="40" w:after="40"/>
              <w:jc w:val="both"/>
              <w:rPr>
                <w:rFonts w:ascii="Tahoma" w:hAnsi="Tahoma" w:cs="Tahoma"/>
                <w:sz w:val="20"/>
              </w:rPr>
            </w:pPr>
            <w:r w:rsidRPr="00177628">
              <w:rPr>
                <w:rFonts w:ascii="Tahoma" w:hAnsi="Tahoma" w:cs="Tahoma"/>
                <w:sz w:val="20"/>
              </w:rPr>
              <w:t>Noise and vibration experienced within the accommodation are within limits established by the flag state</w:t>
            </w:r>
          </w:p>
        </w:tc>
        <w:tc>
          <w:tcPr>
            <w:tcW w:w="965" w:type="dxa"/>
          </w:tcPr>
          <w:p w14:paraId="14FA9D1C" w14:textId="77777777" w:rsidR="00F10AE5" w:rsidRPr="00177628" w:rsidRDefault="00F10AE5" w:rsidP="006D2CCB">
            <w:pPr>
              <w:spacing w:before="40" w:after="40"/>
              <w:jc w:val="both"/>
              <w:rPr>
                <w:rFonts w:ascii="Tahoma" w:hAnsi="Tahoma" w:cs="Tahoma"/>
                <w:sz w:val="20"/>
              </w:rPr>
            </w:pPr>
          </w:p>
        </w:tc>
        <w:tc>
          <w:tcPr>
            <w:tcW w:w="3564" w:type="dxa"/>
          </w:tcPr>
          <w:p w14:paraId="14FA9D1D" w14:textId="2FA3AFF2" w:rsidR="00F10AE5" w:rsidRPr="00177628" w:rsidRDefault="006F3566" w:rsidP="006D2CCB">
            <w:pPr>
              <w:spacing w:before="40" w:after="40"/>
              <w:jc w:val="both"/>
              <w:rPr>
                <w:rFonts w:ascii="Tahoma" w:hAnsi="Tahoma" w:cs="Tahoma"/>
                <w:sz w:val="20"/>
              </w:rPr>
            </w:pPr>
            <w:r>
              <w:rPr>
                <w:rFonts w:ascii="Tahoma" w:hAnsi="Tahoma" w:cs="Tahoma"/>
                <w:sz w:val="20"/>
              </w:rPr>
              <w:t>See above</w:t>
            </w:r>
          </w:p>
        </w:tc>
      </w:tr>
      <w:tr w:rsidR="00403BA3" w:rsidRPr="00177628" w14:paraId="14FA9D23" w14:textId="77777777" w:rsidTr="004E6156">
        <w:trPr>
          <w:jc w:val="center"/>
        </w:trPr>
        <w:tc>
          <w:tcPr>
            <w:tcW w:w="534" w:type="dxa"/>
          </w:tcPr>
          <w:p w14:paraId="14FA9D1F" w14:textId="77777777" w:rsidR="00403BA3" w:rsidRPr="00177628" w:rsidRDefault="00332457" w:rsidP="006D2CCB">
            <w:pPr>
              <w:spacing w:before="40" w:after="40"/>
              <w:jc w:val="both"/>
              <w:rPr>
                <w:rFonts w:ascii="Tahoma" w:hAnsi="Tahoma" w:cs="Tahoma"/>
                <w:sz w:val="20"/>
              </w:rPr>
            </w:pPr>
            <w:r w:rsidRPr="00177628">
              <w:rPr>
                <w:rFonts w:ascii="Tahoma" w:hAnsi="Tahoma" w:cs="Tahoma"/>
                <w:sz w:val="20"/>
              </w:rPr>
              <w:t>l.</w:t>
            </w:r>
          </w:p>
        </w:tc>
        <w:tc>
          <w:tcPr>
            <w:tcW w:w="5190" w:type="dxa"/>
          </w:tcPr>
          <w:p w14:paraId="14FA9D20" w14:textId="77777777" w:rsidR="00403BA3" w:rsidRPr="00177628" w:rsidRDefault="00332457" w:rsidP="006D2CCB">
            <w:pPr>
              <w:spacing w:before="40" w:after="40"/>
              <w:jc w:val="both"/>
              <w:rPr>
                <w:rFonts w:ascii="Tahoma" w:hAnsi="Tahoma" w:cs="Tahoma"/>
                <w:sz w:val="20"/>
              </w:rPr>
            </w:pPr>
            <w:r w:rsidRPr="00177628">
              <w:rPr>
                <w:rFonts w:ascii="Tahoma" w:hAnsi="Tahoma" w:cs="Tahoma"/>
                <w:sz w:val="20"/>
              </w:rPr>
              <w:t xml:space="preserve">Recreational facilities are appropriate and in good working order (e.g. TV’s, DVD </w:t>
            </w:r>
            <w:proofErr w:type="gramStart"/>
            <w:r w:rsidRPr="00177628">
              <w:rPr>
                <w:rFonts w:ascii="Tahoma" w:hAnsi="Tahoma" w:cs="Tahoma"/>
                <w:sz w:val="20"/>
              </w:rPr>
              <w:t>players ,</w:t>
            </w:r>
            <w:proofErr w:type="gramEnd"/>
            <w:r w:rsidRPr="00177628">
              <w:rPr>
                <w:rFonts w:ascii="Tahoma" w:hAnsi="Tahoma" w:cs="Tahoma"/>
                <w:sz w:val="20"/>
              </w:rPr>
              <w:t xml:space="preserve"> sports equipment, </w:t>
            </w:r>
            <w:proofErr w:type="spellStart"/>
            <w:r w:rsidRPr="00177628">
              <w:rPr>
                <w:rFonts w:ascii="Tahoma" w:hAnsi="Tahoma" w:cs="Tahoma"/>
                <w:sz w:val="20"/>
              </w:rPr>
              <w:t>etc</w:t>
            </w:r>
            <w:proofErr w:type="spellEnd"/>
            <w:r w:rsidRPr="00177628">
              <w:rPr>
                <w:rFonts w:ascii="Tahoma" w:hAnsi="Tahoma" w:cs="Tahoma"/>
                <w:sz w:val="20"/>
              </w:rPr>
              <w:t>)</w:t>
            </w:r>
          </w:p>
        </w:tc>
        <w:tc>
          <w:tcPr>
            <w:tcW w:w="965" w:type="dxa"/>
          </w:tcPr>
          <w:p w14:paraId="14FA9D21" w14:textId="77777777" w:rsidR="00403BA3" w:rsidRPr="00177628" w:rsidRDefault="00403BA3" w:rsidP="006D2CCB">
            <w:pPr>
              <w:spacing w:before="40" w:after="40"/>
              <w:jc w:val="both"/>
              <w:rPr>
                <w:rFonts w:ascii="Tahoma" w:hAnsi="Tahoma" w:cs="Tahoma"/>
                <w:sz w:val="20"/>
              </w:rPr>
            </w:pPr>
          </w:p>
        </w:tc>
        <w:tc>
          <w:tcPr>
            <w:tcW w:w="3564" w:type="dxa"/>
          </w:tcPr>
          <w:p w14:paraId="67763F87" w14:textId="35A19D59" w:rsidR="00403BA3" w:rsidRDefault="006F3566" w:rsidP="006D2CCB">
            <w:pPr>
              <w:spacing w:before="40" w:after="40"/>
              <w:jc w:val="both"/>
              <w:rPr>
                <w:rFonts w:ascii="Tahoma" w:hAnsi="Tahoma" w:cs="Tahoma"/>
                <w:sz w:val="20"/>
              </w:rPr>
            </w:pPr>
            <w:r>
              <w:t xml:space="preserve"> </w:t>
            </w:r>
            <w:r w:rsidRPr="006F3566">
              <w:rPr>
                <w:rFonts w:ascii="Tahoma" w:hAnsi="Tahoma" w:cs="Tahoma"/>
                <w:sz w:val="20"/>
              </w:rPr>
              <w:t>Crew &gt; 1.0 Crewing - Onboard procedures &gt; 1.5 Crew Welfare</w:t>
            </w:r>
            <w:r>
              <w:rPr>
                <w:rFonts w:ascii="Tahoma" w:hAnsi="Tahoma" w:cs="Tahoma"/>
                <w:sz w:val="20"/>
              </w:rPr>
              <w:t xml:space="preserve"> &gt; </w:t>
            </w:r>
            <w:r w:rsidRPr="006F3566">
              <w:rPr>
                <w:rFonts w:ascii="Tahoma" w:hAnsi="Tahoma" w:cs="Tahoma"/>
                <w:sz w:val="20"/>
              </w:rPr>
              <w:t>1.5.2 Crew Benefit Chart and Recreational Facilities</w:t>
            </w:r>
          </w:p>
          <w:p w14:paraId="14FA9D22" w14:textId="2B4545DE" w:rsidR="0081304C" w:rsidRPr="00177628" w:rsidRDefault="0081304C" w:rsidP="006D2CCB">
            <w:pPr>
              <w:spacing w:before="40" w:after="40"/>
              <w:jc w:val="both"/>
              <w:rPr>
                <w:rFonts w:ascii="Tahoma" w:hAnsi="Tahoma" w:cs="Tahoma"/>
                <w:sz w:val="20"/>
              </w:rPr>
            </w:pPr>
            <w:r w:rsidRPr="0081304C">
              <w:rPr>
                <w:rFonts w:ascii="Tahoma" w:hAnsi="Tahoma" w:cs="Tahoma"/>
                <w:sz w:val="20"/>
              </w:rPr>
              <w:t>Form C608B “Recreational Facilities”</w:t>
            </w:r>
          </w:p>
        </w:tc>
      </w:tr>
      <w:tr w:rsidR="00403BA3" w:rsidRPr="00177628" w14:paraId="14FA9D28" w14:textId="77777777" w:rsidTr="004E6156">
        <w:trPr>
          <w:jc w:val="center"/>
        </w:trPr>
        <w:tc>
          <w:tcPr>
            <w:tcW w:w="534" w:type="dxa"/>
            <w:shd w:val="clear" w:color="auto" w:fill="EAF1DD" w:themeFill="accent3" w:themeFillTint="33"/>
          </w:tcPr>
          <w:p w14:paraId="14FA9D24" w14:textId="77777777" w:rsidR="00403BA3" w:rsidRPr="00177628" w:rsidRDefault="00332457" w:rsidP="006D2CCB">
            <w:pPr>
              <w:spacing w:before="40" w:after="40"/>
              <w:jc w:val="both"/>
              <w:rPr>
                <w:rFonts w:ascii="Tahoma" w:hAnsi="Tahoma" w:cs="Tahoma"/>
                <w:b/>
                <w:color w:val="FF0000"/>
                <w:sz w:val="20"/>
              </w:rPr>
            </w:pPr>
            <w:r w:rsidRPr="00177628">
              <w:rPr>
                <w:rFonts w:ascii="Tahoma" w:hAnsi="Tahoma" w:cs="Tahoma"/>
                <w:b/>
                <w:color w:val="FF0000"/>
                <w:sz w:val="20"/>
              </w:rPr>
              <w:t>9.</w:t>
            </w:r>
          </w:p>
        </w:tc>
        <w:tc>
          <w:tcPr>
            <w:tcW w:w="5190" w:type="dxa"/>
            <w:shd w:val="clear" w:color="auto" w:fill="EAF1DD" w:themeFill="accent3" w:themeFillTint="33"/>
          </w:tcPr>
          <w:p w14:paraId="14FA9D25" w14:textId="77777777" w:rsidR="00403BA3" w:rsidRPr="00177628" w:rsidRDefault="00332457" w:rsidP="006D2CCB">
            <w:pPr>
              <w:spacing w:before="40" w:after="40"/>
              <w:jc w:val="both"/>
              <w:rPr>
                <w:rFonts w:ascii="Tahoma" w:hAnsi="Tahoma" w:cs="Tahoma"/>
                <w:b/>
                <w:color w:val="FF0000"/>
                <w:sz w:val="20"/>
              </w:rPr>
            </w:pPr>
            <w:r w:rsidRPr="00177628">
              <w:rPr>
                <w:rFonts w:ascii="Tahoma" w:hAnsi="Tahoma" w:cs="Tahoma"/>
                <w:b/>
                <w:color w:val="FF0000"/>
                <w:sz w:val="20"/>
              </w:rPr>
              <w:t>Food and catering</w:t>
            </w:r>
          </w:p>
        </w:tc>
        <w:tc>
          <w:tcPr>
            <w:tcW w:w="965" w:type="dxa"/>
            <w:shd w:val="clear" w:color="auto" w:fill="EAF1DD" w:themeFill="accent3" w:themeFillTint="33"/>
          </w:tcPr>
          <w:p w14:paraId="14FA9D26" w14:textId="77777777" w:rsidR="00403BA3" w:rsidRPr="00177628" w:rsidRDefault="00403BA3" w:rsidP="006D2CCB">
            <w:pPr>
              <w:spacing w:before="40" w:after="40"/>
              <w:jc w:val="both"/>
              <w:rPr>
                <w:rFonts w:ascii="Tahoma" w:hAnsi="Tahoma" w:cs="Tahoma"/>
                <w:sz w:val="20"/>
              </w:rPr>
            </w:pPr>
          </w:p>
        </w:tc>
        <w:tc>
          <w:tcPr>
            <w:tcW w:w="3564" w:type="dxa"/>
            <w:shd w:val="clear" w:color="auto" w:fill="EAF1DD" w:themeFill="accent3" w:themeFillTint="33"/>
          </w:tcPr>
          <w:p w14:paraId="14FA9D27" w14:textId="77777777" w:rsidR="00403BA3" w:rsidRPr="00177628" w:rsidRDefault="00403BA3" w:rsidP="006D2CCB">
            <w:pPr>
              <w:spacing w:before="40" w:after="40"/>
              <w:jc w:val="both"/>
              <w:rPr>
                <w:rFonts w:ascii="Tahoma" w:hAnsi="Tahoma" w:cs="Tahoma"/>
                <w:sz w:val="20"/>
              </w:rPr>
            </w:pPr>
          </w:p>
        </w:tc>
      </w:tr>
      <w:tr w:rsidR="00403BA3" w:rsidRPr="00177628" w14:paraId="14FA9D2D" w14:textId="77777777" w:rsidTr="004E6156">
        <w:trPr>
          <w:jc w:val="center"/>
        </w:trPr>
        <w:tc>
          <w:tcPr>
            <w:tcW w:w="534" w:type="dxa"/>
          </w:tcPr>
          <w:p w14:paraId="14FA9D29" w14:textId="77777777" w:rsidR="00403BA3" w:rsidRPr="00177628" w:rsidRDefault="00332457"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D2A" w14:textId="77777777" w:rsidR="00403BA3" w:rsidRPr="00177628" w:rsidRDefault="00332457" w:rsidP="006D2CCB">
            <w:pPr>
              <w:spacing w:before="40" w:after="40"/>
              <w:jc w:val="both"/>
              <w:rPr>
                <w:rFonts w:ascii="Tahoma" w:hAnsi="Tahoma" w:cs="Tahoma"/>
                <w:sz w:val="20"/>
              </w:rPr>
            </w:pPr>
            <w:r w:rsidRPr="00177628">
              <w:rPr>
                <w:rFonts w:ascii="Tahoma" w:hAnsi="Tahoma" w:cs="Tahoma"/>
                <w:sz w:val="20"/>
              </w:rPr>
              <w:t>Galley and spaces used for food storage are clean, hygienic and in good state of repair</w:t>
            </w:r>
          </w:p>
        </w:tc>
        <w:tc>
          <w:tcPr>
            <w:tcW w:w="965" w:type="dxa"/>
          </w:tcPr>
          <w:p w14:paraId="14FA9D2B" w14:textId="77777777" w:rsidR="00403BA3" w:rsidRPr="00177628" w:rsidRDefault="00403BA3" w:rsidP="006D2CCB">
            <w:pPr>
              <w:spacing w:before="40" w:after="40"/>
              <w:jc w:val="both"/>
              <w:rPr>
                <w:rFonts w:ascii="Tahoma" w:hAnsi="Tahoma" w:cs="Tahoma"/>
                <w:sz w:val="20"/>
              </w:rPr>
            </w:pPr>
          </w:p>
        </w:tc>
        <w:tc>
          <w:tcPr>
            <w:tcW w:w="3564" w:type="dxa"/>
          </w:tcPr>
          <w:p w14:paraId="14FA9D2C" w14:textId="59FEA36C" w:rsidR="00403BA3" w:rsidRPr="00177628" w:rsidRDefault="0081304C" w:rsidP="006D2CCB">
            <w:pPr>
              <w:spacing w:before="40" w:after="40"/>
              <w:jc w:val="both"/>
              <w:rPr>
                <w:rFonts w:ascii="Tahoma" w:hAnsi="Tahoma" w:cs="Tahoma"/>
                <w:sz w:val="20"/>
              </w:rPr>
            </w:pPr>
            <w:r>
              <w:t xml:space="preserve"> </w:t>
            </w:r>
            <w:r w:rsidRPr="0081304C">
              <w:rPr>
                <w:rFonts w:ascii="Tahoma" w:hAnsi="Tahoma" w:cs="Tahoma"/>
                <w:sz w:val="20"/>
              </w:rPr>
              <w:t>Health &gt; 1.0 Hygiene &amp; Sanitation</w:t>
            </w:r>
            <w:r>
              <w:rPr>
                <w:rFonts w:ascii="Tahoma" w:hAnsi="Tahoma" w:cs="Tahoma"/>
                <w:sz w:val="20"/>
              </w:rPr>
              <w:t xml:space="preserve"> &gt; 1.5 Sanitation</w:t>
            </w:r>
            <w:r w:rsidR="00C46ACE" w:rsidRPr="003235CC">
              <w:rPr>
                <w:rFonts w:asciiTheme="minorHAnsi" w:hAnsiTheme="minorHAnsi" w:cstheme="minorHAnsi"/>
                <w:noProof/>
                <w:szCs w:val="22"/>
              </w:rPr>
              <w:drawing>
                <wp:inline distT="0" distB="0" distL="0" distR="0" wp14:anchorId="18D05834" wp14:editId="4CE2452B">
                  <wp:extent cx="294821" cy="156542"/>
                  <wp:effectExtent l="19050" t="19050" r="10160" b="15240"/>
                  <wp:docPr id="32" name="Picture 32" descr="Image result for camera icon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era icon f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543397" flipV="1">
                            <a:off x="0" y="0"/>
                            <a:ext cx="305275" cy="162093"/>
                          </a:xfrm>
                          <a:prstGeom prst="rect">
                            <a:avLst/>
                          </a:prstGeom>
                          <a:noFill/>
                          <a:ln>
                            <a:noFill/>
                          </a:ln>
                        </pic:spPr>
                      </pic:pic>
                    </a:graphicData>
                  </a:graphic>
                </wp:inline>
              </w:drawing>
            </w:r>
          </w:p>
        </w:tc>
      </w:tr>
      <w:tr w:rsidR="00403BA3" w:rsidRPr="00177628" w14:paraId="14FA9D32" w14:textId="77777777" w:rsidTr="004E6156">
        <w:trPr>
          <w:jc w:val="center"/>
        </w:trPr>
        <w:tc>
          <w:tcPr>
            <w:tcW w:w="534" w:type="dxa"/>
          </w:tcPr>
          <w:p w14:paraId="14FA9D2E" w14:textId="77777777" w:rsidR="00403BA3" w:rsidRPr="00177628" w:rsidRDefault="00332457"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D2F" w14:textId="77777777" w:rsidR="00403BA3" w:rsidRPr="00177628" w:rsidRDefault="00332457" w:rsidP="006D2CCB">
            <w:pPr>
              <w:spacing w:before="40" w:after="40"/>
              <w:jc w:val="both"/>
              <w:rPr>
                <w:rFonts w:ascii="Tahoma" w:hAnsi="Tahoma" w:cs="Tahoma"/>
                <w:sz w:val="20"/>
              </w:rPr>
            </w:pPr>
            <w:proofErr w:type="gramStart"/>
            <w:r w:rsidRPr="00177628">
              <w:rPr>
                <w:rFonts w:ascii="Tahoma" w:hAnsi="Tahoma" w:cs="Tahoma"/>
                <w:sz w:val="20"/>
              </w:rPr>
              <w:t>Temperatures  of</w:t>
            </w:r>
            <w:proofErr w:type="gramEnd"/>
            <w:r w:rsidRPr="00177628">
              <w:rPr>
                <w:rFonts w:ascii="Tahoma" w:hAnsi="Tahoma" w:cs="Tahoma"/>
                <w:sz w:val="20"/>
              </w:rPr>
              <w:t xml:space="preserve"> refrigerators and freezers appropriate</w:t>
            </w:r>
          </w:p>
        </w:tc>
        <w:tc>
          <w:tcPr>
            <w:tcW w:w="965" w:type="dxa"/>
          </w:tcPr>
          <w:p w14:paraId="14FA9D30" w14:textId="77777777" w:rsidR="00403BA3" w:rsidRPr="00177628" w:rsidRDefault="00403BA3" w:rsidP="006D2CCB">
            <w:pPr>
              <w:spacing w:before="40" w:after="40"/>
              <w:jc w:val="both"/>
              <w:rPr>
                <w:rFonts w:ascii="Tahoma" w:hAnsi="Tahoma" w:cs="Tahoma"/>
                <w:sz w:val="20"/>
              </w:rPr>
            </w:pPr>
          </w:p>
        </w:tc>
        <w:tc>
          <w:tcPr>
            <w:tcW w:w="3564" w:type="dxa"/>
          </w:tcPr>
          <w:p w14:paraId="14FA9D31" w14:textId="6508AFBA" w:rsidR="00403BA3" w:rsidRPr="00177628" w:rsidRDefault="0081304C" w:rsidP="006D2CCB">
            <w:pPr>
              <w:spacing w:before="40" w:after="40"/>
              <w:jc w:val="both"/>
              <w:rPr>
                <w:rFonts w:ascii="Tahoma" w:hAnsi="Tahoma" w:cs="Tahoma"/>
                <w:sz w:val="20"/>
              </w:rPr>
            </w:pPr>
            <w:r>
              <w:t xml:space="preserve"> </w:t>
            </w:r>
            <w:r w:rsidRPr="0081304C">
              <w:rPr>
                <w:rFonts w:ascii="Tahoma" w:hAnsi="Tahoma" w:cs="Tahoma"/>
                <w:sz w:val="20"/>
              </w:rPr>
              <w:t>Health &gt; 1.0 Hygiene &amp; Sanitation &gt; 1.12 Supply, Delivery, Storage &amp; Distribution</w:t>
            </w:r>
          </w:p>
        </w:tc>
      </w:tr>
      <w:tr w:rsidR="00332457" w:rsidRPr="00177628" w14:paraId="14FA9D37" w14:textId="77777777" w:rsidTr="004E6156">
        <w:trPr>
          <w:jc w:val="center"/>
        </w:trPr>
        <w:tc>
          <w:tcPr>
            <w:tcW w:w="534" w:type="dxa"/>
          </w:tcPr>
          <w:p w14:paraId="14FA9D33"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D34"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Food is good quality, caters for different religious beliefs among crew and is provided free of charge.</w:t>
            </w:r>
          </w:p>
        </w:tc>
        <w:tc>
          <w:tcPr>
            <w:tcW w:w="965" w:type="dxa"/>
          </w:tcPr>
          <w:p w14:paraId="14FA9D35" w14:textId="77777777" w:rsidR="00332457" w:rsidRPr="00177628" w:rsidRDefault="00332457" w:rsidP="006D2CCB">
            <w:pPr>
              <w:spacing w:before="40" w:after="40"/>
              <w:jc w:val="both"/>
              <w:rPr>
                <w:rFonts w:ascii="Tahoma" w:hAnsi="Tahoma" w:cs="Tahoma"/>
                <w:sz w:val="20"/>
              </w:rPr>
            </w:pPr>
          </w:p>
        </w:tc>
        <w:tc>
          <w:tcPr>
            <w:tcW w:w="3564" w:type="dxa"/>
          </w:tcPr>
          <w:p w14:paraId="14FA9D36" w14:textId="194A52DB" w:rsidR="00332457" w:rsidRPr="00177628" w:rsidRDefault="0081304C" w:rsidP="006D2CCB">
            <w:pPr>
              <w:spacing w:before="40" w:after="40"/>
              <w:jc w:val="both"/>
              <w:rPr>
                <w:rFonts w:ascii="Tahoma" w:hAnsi="Tahoma" w:cs="Tahoma"/>
                <w:sz w:val="20"/>
              </w:rPr>
            </w:pPr>
            <w:r>
              <w:rPr>
                <w:rFonts w:ascii="Tahoma" w:hAnsi="Tahoma" w:cs="Tahoma"/>
                <w:sz w:val="20"/>
              </w:rPr>
              <w:t>See above</w:t>
            </w:r>
          </w:p>
        </w:tc>
      </w:tr>
      <w:tr w:rsidR="00332457" w:rsidRPr="00177628" w14:paraId="14FA9D3C" w14:textId="77777777" w:rsidTr="004E6156">
        <w:trPr>
          <w:jc w:val="center"/>
        </w:trPr>
        <w:tc>
          <w:tcPr>
            <w:tcW w:w="534" w:type="dxa"/>
          </w:tcPr>
          <w:p w14:paraId="14FA9D38"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D39"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Drinking water is of good quality and the quantity available is appropriate</w:t>
            </w:r>
          </w:p>
        </w:tc>
        <w:tc>
          <w:tcPr>
            <w:tcW w:w="965" w:type="dxa"/>
          </w:tcPr>
          <w:p w14:paraId="14FA9D3A" w14:textId="77777777" w:rsidR="00332457" w:rsidRPr="00177628" w:rsidRDefault="00332457" w:rsidP="006D2CCB">
            <w:pPr>
              <w:spacing w:before="40" w:after="40"/>
              <w:jc w:val="both"/>
              <w:rPr>
                <w:rFonts w:ascii="Tahoma" w:hAnsi="Tahoma" w:cs="Tahoma"/>
                <w:sz w:val="20"/>
              </w:rPr>
            </w:pPr>
          </w:p>
        </w:tc>
        <w:tc>
          <w:tcPr>
            <w:tcW w:w="3564" w:type="dxa"/>
          </w:tcPr>
          <w:p w14:paraId="14FA9D3B" w14:textId="53595EB2" w:rsidR="00332457" w:rsidRPr="00177628" w:rsidRDefault="0081304C" w:rsidP="006D2CCB">
            <w:pPr>
              <w:spacing w:before="40" w:after="40"/>
              <w:jc w:val="both"/>
              <w:rPr>
                <w:rFonts w:ascii="Tahoma" w:hAnsi="Tahoma" w:cs="Tahoma"/>
                <w:sz w:val="20"/>
              </w:rPr>
            </w:pPr>
            <w:r>
              <w:t xml:space="preserve"> </w:t>
            </w:r>
            <w:r w:rsidRPr="0081304C">
              <w:rPr>
                <w:rFonts w:ascii="Tahoma" w:hAnsi="Tahoma" w:cs="Tahoma"/>
                <w:sz w:val="20"/>
              </w:rPr>
              <w:t>Health &gt; 1.0 Hygiene &amp; Sanitation</w:t>
            </w:r>
            <w:r>
              <w:rPr>
                <w:rFonts w:ascii="Tahoma" w:hAnsi="Tahoma" w:cs="Tahoma"/>
                <w:sz w:val="20"/>
              </w:rPr>
              <w:t xml:space="preserve"> &gt; </w:t>
            </w:r>
            <w:r w:rsidRPr="0081304C">
              <w:rPr>
                <w:rFonts w:ascii="Tahoma" w:hAnsi="Tahoma" w:cs="Tahoma"/>
                <w:sz w:val="20"/>
              </w:rPr>
              <w:t>1.9 Safe Water Supplies</w:t>
            </w:r>
          </w:p>
        </w:tc>
      </w:tr>
      <w:tr w:rsidR="00332457" w:rsidRPr="00177628" w14:paraId="14FA9D43" w14:textId="77777777" w:rsidTr="004E6156">
        <w:trPr>
          <w:jc w:val="center"/>
        </w:trPr>
        <w:tc>
          <w:tcPr>
            <w:tcW w:w="534" w:type="dxa"/>
          </w:tcPr>
          <w:p w14:paraId="14FA9D3D"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e.</w:t>
            </w:r>
          </w:p>
        </w:tc>
        <w:tc>
          <w:tcPr>
            <w:tcW w:w="5190" w:type="dxa"/>
          </w:tcPr>
          <w:p w14:paraId="14FA9D3E"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Cook holds appropriate qualifications and other catering staff are adequately trained in accordance with Flag State laws and regulations.</w:t>
            </w:r>
          </w:p>
        </w:tc>
        <w:tc>
          <w:tcPr>
            <w:tcW w:w="965" w:type="dxa"/>
          </w:tcPr>
          <w:p w14:paraId="14FA9D3F" w14:textId="77777777" w:rsidR="00332457" w:rsidRPr="00177628" w:rsidRDefault="00332457" w:rsidP="006D2CCB">
            <w:pPr>
              <w:spacing w:before="40" w:after="40"/>
              <w:jc w:val="both"/>
              <w:rPr>
                <w:rFonts w:ascii="Tahoma" w:hAnsi="Tahoma" w:cs="Tahoma"/>
                <w:sz w:val="20"/>
              </w:rPr>
            </w:pPr>
          </w:p>
        </w:tc>
        <w:tc>
          <w:tcPr>
            <w:tcW w:w="3564" w:type="dxa"/>
          </w:tcPr>
          <w:p w14:paraId="14FA9D40" w14:textId="6280B316" w:rsidR="00332457" w:rsidRPr="00177628" w:rsidRDefault="007A05BB" w:rsidP="006D2CCB">
            <w:pPr>
              <w:spacing w:before="40" w:after="40"/>
              <w:jc w:val="both"/>
              <w:rPr>
                <w:rFonts w:ascii="Tahoma" w:hAnsi="Tahoma" w:cs="Tahoma"/>
                <w:sz w:val="20"/>
              </w:rPr>
            </w:pPr>
            <w:r>
              <w:t xml:space="preserve"> </w:t>
            </w:r>
            <w:r w:rsidRPr="007A05BB">
              <w:rPr>
                <w:rFonts w:ascii="Tahoma" w:hAnsi="Tahoma" w:cs="Tahoma"/>
                <w:sz w:val="20"/>
              </w:rPr>
              <w:t>Crew &gt; 1.0 Crewing - Onboard procedures &gt; 1.3 Crew Employment</w:t>
            </w:r>
            <w:r w:rsidR="00EA0E34" w:rsidRPr="00177628">
              <w:rPr>
                <w:rFonts w:ascii="Tahoma" w:hAnsi="Tahoma" w:cs="Tahoma"/>
                <w:sz w:val="20"/>
              </w:rPr>
              <w:t xml:space="preserve"> </w:t>
            </w:r>
            <w:r>
              <w:rPr>
                <w:rFonts w:ascii="Tahoma" w:hAnsi="Tahoma" w:cs="Tahoma"/>
                <w:sz w:val="20"/>
              </w:rPr>
              <w:t xml:space="preserve">&gt; </w:t>
            </w:r>
            <w:r w:rsidRPr="007A05BB">
              <w:rPr>
                <w:rFonts w:ascii="Tahoma" w:hAnsi="Tahoma" w:cs="Tahoma"/>
                <w:sz w:val="20"/>
              </w:rPr>
              <w:t>1.3.29 Company Crew Certification Requirements</w:t>
            </w:r>
          </w:p>
          <w:p w14:paraId="14FA9D41" w14:textId="555D380E" w:rsidR="00EA0E34" w:rsidRPr="00177628" w:rsidRDefault="007A05BB" w:rsidP="006D2CCB">
            <w:pPr>
              <w:spacing w:before="40" w:after="40"/>
              <w:jc w:val="both"/>
              <w:rPr>
                <w:rFonts w:ascii="Tahoma" w:hAnsi="Tahoma" w:cs="Tahoma"/>
                <w:sz w:val="20"/>
              </w:rPr>
            </w:pPr>
            <w:r>
              <w:rPr>
                <w:rFonts w:ascii="Tahoma" w:hAnsi="Tahoma" w:cs="Tahoma"/>
                <w:sz w:val="20"/>
              </w:rPr>
              <w:t>C601D</w:t>
            </w:r>
          </w:p>
          <w:p w14:paraId="14FA9D42" w14:textId="7E634927" w:rsidR="00EA0E34" w:rsidRPr="00177628" w:rsidRDefault="00EA0E34" w:rsidP="006D2CCB">
            <w:pPr>
              <w:spacing w:before="40" w:after="40"/>
              <w:jc w:val="both"/>
              <w:rPr>
                <w:rFonts w:ascii="Tahoma" w:hAnsi="Tahoma" w:cs="Tahoma"/>
                <w:sz w:val="20"/>
              </w:rPr>
            </w:pPr>
          </w:p>
        </w:tc>
      </w:tr>
      <w:tr w:rsidR="00177628" w:rsidRPr="00177628" w14:paraId="7562715B" w14:textId="77777777" w:rsidTr="00627478">
        <w:trPr>
          <w:jc w:val="center"/>
        </w:trPr>
        <w:tc>
          <w:tcPr>
            <w:tcW w:w="534" w:type="dxa"/>
            <w:shd w:val="clear" w:color="auto" w:fill="auto"/>
          </w:tcPr>
          <w:p w14:paraId="0F615A16" w14:textId="5B4E2B3E" w:rsidR="00177628" w:rsidRPr="00627478" w:rsidRDefault="00177628" w:rsidP="006D2CCB">
            <w:pPr>
              <w:spacing w:before="40" w:after="40"/>
              <w:jc w:val="both"/>
              <w:rPr>
                <w:rFonts w:ascii="Tahoma" w:hAnsi="Tahoma" w:cs="Tahoma"/>
                <w:sz w:val="20"/>
              </w:rPr>
            </w:pPr>
            <w:r w:rsidRPr="00627478">
              <w:rPr>
                <w:rFonts w:ascii="Tahoma" w:hAnsi="Tahoma" w:cs="Tahoma"/>
                <w:sz w:val="20"/>
              </w:rPr>
              <w:t>f.</w:t>
            </w:r>
          </w:p>
        </w:tc>
        <w:tc>
          <w:tcPr>
            <w:tcW w:w="5190" w:type="dxa"/>
            <w:shd w:val="clear" w:color="auto" w:fill="auto"/>
          </w:tcPr>
          <w:p w14:paraId="24C9BCB6" w14:textId="2BC8CADF" w:rsidR="00177628" w:rsidRPr="00627478" w:rsidRDefault="00177628" w:rsidP="006D2CCB">
            <w:pPr>
              <w:spacing w:before="40" w:after="40"/>
              <w:jc w:val="both"/>
              <w:rPr>
                <w:rFonts w:ascii="Tahoma" w:hAnsi="Tahoma" w:cs="Tahoma"/>
                <w:sz w:val="20"/>
              </w:rPr>
            </w:pPr>
            <w:r w:rsidRPr="00627478">
              <w:rPr>
                <w:rFonts w:ascii="Tahoma" w:hAnsi="Tahoma" w:cs="Tahoma"/>
                <w:sz w:val="20"/>
                <w:lang w:eastAsia="nb-NO"/>
              </w:rPr>
              <w:t>Color coding of knives and chopping boards is as required, and necessary actions implemented to avoid cross contamination.</w:t>
            </w:r>
          </w:p>
        </w:tc>
        <w:tc>
          <w:tcPr>
            <w:tcW w:w="965" w:type="dxa"/>
            <w:shd w:val="clear" w:color="auto" w:fill="auto"/>
          </w:tcPr>
          <w:p w14:paraId="6A5946DD" w14:textId="77777777" w:rsidR="00177628" w:rsidRPr="00627478" w:rsidRDefault="00177628" w:rsidP="006D2CCB">
            <w:pPr>
              <w:spacing w:before="40" w:after="40"/>
              <w:jc w:val="both"/>
              <w:rPr>
                <w:rFonts w:ascii="Tahoma" w:hAnsi="Tahoma" w:cs="Tahoma"/>
                <w:sz w:val="20"/>
              </w:rPr>
            </w:pPr>
          </w:p>
        </w:tc>
        <w:tc>
          <w:tcPr>
            <w:tcW w:w="3564" w:type="dxa"/>
            <w:shd w:val="clear" w:color="auto" w:fill="auto"/>
          </w:tcPr>
          <w:p w14:paraId="7E0087B0" w14:textId="12758991" w:rsidR="00177628" w:rsidRPr="00627478" w:rsidRDefault="007A05BB" w:rsidP="006D2CCB">
            <w:pPr>
              <w:spacing w:before="40" w:after="40"/>
              <w:jc w:val="both"/>
              <w:rPr>
                <w:rFonts w:ascii="Tahoma" w:hAnsi="Tahoma" w:cs="Tahoma"/>
                <w:sz w:val="20"/>
              </w:rPr>
            </w:pPr>
            <w:r>
              <w:t xml:space="preserve"> </w:t>
            </w:r>
            <w:r w:rsidRPr="007A05BB">
              <w:rPr>
                <w:rFonts w:ascii="Tahoma" w:hAnsi="Tahoma" w:cs="Tahoma"/>
                <w:sz w:val="20"/>
              </w:rPr>
              <w:t>Health &gt; 1.0 Hygiene &amp; Sanitation</w:t>
            </w:r>
            <w:r>
              <w:rPr>
                <w:rFonts w:ascii="Tahoma" w:hAnsi="Tahoma" w:cs="Tahoma"/>
                <w:sz w:val="20"/>
              </w:rPr>
              <w:t xml:space="preserve"> &gt; </w:t>
            </w:r>
            <w:r w:rsidRPr="007A05BB">
              <w:rPr>
                <w:rFonts w:ascii="Tahoma" w:hAnsi="Tahoma" w:cs="Tahoma"/>
                <w:sz w:val="20"/>
              </w:rPr>
              <w:t>1.15 Food Preparation</w:t>
            </w:r>
            <w:r w:rsidR="00C46ACE" w:rsidRPr="003235CC">
              <w:rPr>
                <w:rFonts w:asciiTheme="minorHAnsi" w:hAnsiTheme="minorHAnsi" w:cstheme="minorHAnsi"/>
                <w:noProof/>
                <w:szCs w:val="22"/>
              </w:rPr>
              <w:drawing>
                <wp:inline distT="0" distB="0" distL="0" distR="0" wp14:anchorId="422B42BD" wp14:editId="10AC15F1">
                  <wp:extent cx="294821" cy="156542"/>
                  <wp:effectExtent l="19050" t="19050" r="10160" b="15240"/>
                  <wp:docPr id="8" name="Picture 8" descr="Image result for camera icon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era icon f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543397" flipV="1">
                            <a:off x="0" y="0"/>
                            <a:ext cx="305275" cy="162093"/>
                          </a:xfrm>
                          <a:prstGeom prst="rect">
                            <a:avLst/>
                          </a:prstGeom>
                          <a:noFill/>
                          <a:ln>
                            <a:noFill/>
                          </a:ln>
                        </pic:spPr>
                      </pic:pic>
                    </a:graphicData>
                  </a:graphic>
                </wp:inline>
              </w:drawing>
            </w:r>
          </w:p>
        </w:tc>
      </w:tr>
      <w:tr w:rsidR="00332457" w:rsidRPr="00177628" w14:paraId="14FA9D48" w14:textId="77777777" w:rsidTr="004E6156">
        <w:trPr>
          <w:jc w:val="center"/>
        </w:trPr>
        <w:tc>
          <w:tcPr>
            <w:tcW w:w="534" w:type="dxa"/>
            <w:shd w:val="clear" w:color="auto" w:fill="EAF1DD" w:themeFill="accent3" w:themeFillTint="33"/>
          </w:tcPr>
          <w:p w14:paraId="14FA9D44" w14:textId="77777777" w:rsidR="00332457" w:rsidRPr="00177628" w:rsidRDefault="00332457" w:rsidP="006D2CCB">
            <w:pPr>
              <w:spacing w:before="40" w:after="40"/>
              <w:jc w:val="both"/>
              <w:rPr>
                <w:rFonts w:ascii="Tahoma" w:hAnsi="Tahoma" w:cs="Tahoma"/>
                <w:b/>
                <w:color w:val="FF0000"/>
                <w:sz w:val="20"/>
              </w:rPr>
            </w:pPr>
            <w:r w:rsidRPr="00177628">
              <w:rPr>
                <w:rFonts w:ascii="Tahoma" w:hAnsi="Tahoma" w:cs="Tahoma"/>
                <w:b/>
                <w:color w:val="FF0000"/>
                <w:sz w:val="20"/>
              </w:rPr>
              <w:t>10.</w:t>
            </w:r>
          </w:p>
        </w:tc>
        <w:tc>
          <w:tcPr>
            <w:tcW w:w="5190" w:type="dxa"/>
            <w:shd w:val="clear" w:color="auto" w:fill="EAF1DD" w:themeFill="accent3" w:themeFillTint="33"/>
          </w:tcPr>
          <w:p w14:paraId="14FA9D45" w14:textId="77777777" w:rsidR="00332457" w:rsidRPr="00177628" w:rsidRDefault="00332457" w:rsidP="006D2CCB">
            <w:pPr>
              <w:spacing w:before="40" w:after="40"/>
              <w:jc w:val="both"/>
              <w:rPr>
                <w:rFonts w:ascii="Tahoma" w:hAnsi="Tahoma" w:cs="Tahoma"/>
                <w:b/>
                <w:color w:val="FF0000"/>
                <w:sz w:val="20"/>
              </w:rPr>
            </w:pPr>
            <w:r w:rsidRPr="00177628">
              <w:rPr>
                <w:rFonts w:ascii="Tahoma" w:hAnsi="Tahoma" w:cs="Tahoma"/>
                <w:b/>
                <w:color w:val="FF0000"/>
                <w:sz w:val="20"/>
              </w:rPr>
              <w:t>Medical Care on board ship and ashore</w:t>
            </w:r>
          </w:p>
        </w:tc>
        <w:tc>
          <w:tcPr>
            <w:tcW w:w="965" w:type="dxa"/>
            <w:shd w:val="clear" w:color="auto" w:fill="EAF1DD" w:themeFill="accent3" w:themeFillTint="33"/>
          </w:tcPr>
          <w:p w14:paraId="14FA9D46" w14:textId="77777777" w:rsidR="00332457" w:rsidRPr="00177628" w:rsidRDefault="00332457" w:rsidP="006D2CCB">
            <w:pPr>
              <w:spacing w:before="40" w:after="40"/>
              <w:jc w:val="both"/>
              <w:rPr>
                <w:rFonts w:ascii="Tahoma" w:hAnsi="Tahoma" w:cs="Tahoma"/>
                <w:sz w:val="20"/>
              </w:rPr>
            </w:pPr>
          </w:p>
        </w:tc>
        <w:tc>
          <w:tcPr>
            <w:tcW w:w="3564" w:type="dxa"/>
            <w:shd w:val="clear" w:color="auto" w:fill="EAF1DD" w:themeFill="accent3" w:themeFillTint="33"/>
          </w:tcPr>
          <w:p w14:paraId="14FA9D47" w14:textId="77777777" w:rsidR="00332457" w:rsidRPr="00177628" w:rsidRDefault="00332457" w:rsidP="006D2CCB">
            <w:pPr>
              <w:spacing w:before="40" w:after="40"/>
              <w:jc w:val="both"/>
              <w:rPr>
                <w:rFonts w:ascii="Tahoma" w:hAnsi="Tahoma" w:cs="Tahoma"/>
                <w:sz w:val="20"/>
              </w:rPr>
            </w:pPr>
          </w:p>
        </w:tc>
      </w:tr>
      <w:tr w:rsidR="00332457" w:rsidRPr="00177628" w14:paraId="14FA9D4D" w14:textId="77777777" w:rsidTr="004E6156">
        <w:trPr>
          <w:jc w:val="center"/>
        </w:trPr>
        <w:tc>
          <w:tcPr>
            <w:tcW w:w="534" w:type="dxa"/>
          </w:tcPr>
          <w:p w14:paraId="14FA9D49"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D4A"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Health protection and medical care, including essential dental care is available and free of charge to all seafarers</w:t>
            </w:r>
          </w:p>
        </w:tc>
        <w:tc>
          <w:tcPr>
            <w:tcW w:w="965" w:type="dxa"/>
          </w:tcPr>
          <w:p w14:paraId="14FA9D4B" w14:textId="77777777" w:rsidR="00332457" w:rsidRPr="00177628" w:rsidRDefault="00332457" w:rsidP="006D2CCB">
            <w:pPr>
              <w:spacing w:before="40" w:after="40"/>
              <w:jc w:val="both"/>
              <w:rPr>
                <w:rFonts w:ascii="Tahoma" w:hAnsi="Tahoma" w:cs="Tahoma"/>
                <w:sz w:val="20"/>
              </w:rPr>
            </w:pPr>
          </w:p>
        </w:tc>
        <w:tc>
          <w:tcPr>
            <w:tcW w:w="3564" w:type="dxa"/>
          </w:tcPr>
          <w:p w14:paraId="14FA9D4C" w14:textId="1760F069" w:rsidR="00332457" w:rsidRPr="00177628" w:rsidRDefault="00AF77BB" w:rsidP="007B1B8B">
            <w:pPr>
              <w:spacing w:before="40" w:after="40"/>
              <w:jc w:val="both"/>
              <w:rPr>
                <w:rFonts w:ascii="Tahoma" w:hAnsi="Tahoma" w:cs="Tahoma"/>
                <w:sz w:val="20"/>
              </w:rPr>
            </w:pPr>
            <w:r>
              <w:t xml:space="preserve"> </w:t>
            </w:r>
            <w:r w:rsidRPr="00AF77BB">
              <w:rPr>
                <w:rFonts w:ascii="Tahoma" w:hAnsi="Tahoma" w:cs="Tahoma"/>
                <w:sz w:val="20"/>
              </w:rPr>
              <w:t>Crew &gt; 1.0 Crewing - Onboard procedures &gt; 1.3 Crew Employment</w:t>
            </w:r>
            <w:r>
              <w:rPr>
                <w:rFonts w:ascii="Tahoma" w:hAnsi="Tahoma" w:cs="Tahoma"/>
                <w:sz w:val="20"/>
              </w:rPr>
              <w:t xml:space="preserve"> &gt; </w:t>
            </w:r>
            <w:r w:rsidRPr="00AF77BB">
              <w:rPr>
                <w:rFonts w:ascii="Tahoma" w:hAnsi="Tahoma" w:cs="Tahoma"/>
                <w:sz w:val="20"/>
              </w:rPr>
              <w:t>1.3.32 Crew Medical Care</w:t>
            </w:r>
          </w:p>
        </w:tc>
      </w:tr>
      <w:tr w:rsidR="00332457" w:rsidRPr="00177628" w14:paraId="14FA9D52" w14:textId="77777777" w:rsidTr="004E6156">
        <w:trPr>
          <w:jc w:val="center"/>
        </w:trPr>
        <w:tc>
          <w:tcPr>
            <w:tcW w:w="534" w:type="dxa"/>
          </w:tcPr>
          <w:p w14:paraId="14FA9D4E"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D4F"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Seafarers have the right to visit a qualified medical doctor or dentist without delay in ports of call, where practicable</w:t>
            </w:r>
          </w:p>
        </w:tc>
        <w:tc>
          <w:tcPr>
            <w:tcW w:w="965" w:type="dxa"/>
          </w:tcPr>
          <w:p w14:paraId="14FA9D50" w14:textId="77777777" w:rsidR="00332457" w:rsidRPr="00177628" w:rsidRDefault="00332457" w:rsidP="006D2CCB">
            <w:pPr>
              <w:spacing w:before="40" w:after="40"/>
              <w:jc w:val="both"/>
              <w:rPr>
                <w:rFonts w:ascii="Tahoma" w:hAnsi="Tahoma" w:cs="Tahoma"/>
                <w:sz w:val="20"/>
              </w:rPr>
            </w:pPr>
          </w:p>
        </w:tc>
        <w:tc>
          <w:tcPr>
            <w:tcW w:w="3564" w:type="dxa"/>
          </w:tcPr>
          <w:p w14:paraId="14FA9D51" w14:textId="7CF39D12" w:rsidR="00332457" w:rsidRPr="00177628" w:rsidRDefault="00AF77BB" w:rsidP="007B1B8B">
            <w:pPr>
              <w:spacing w:before="40" w:after="40"/>
              <w:jc w:val="both"/>
              <w:rPr>
                <w:rFonts w:ascii="Tahoma" w:hAnsi="Tahoma" w:cs="Tahoma"/>
                <w:sz w:val="20"/>
              </w:rPr>
            </w:pPr>
            <w:r>
              <w:rPr>
                <w:rFonts w:ascii="Tahoma" w:hAnsi="Tahoma" w:cs="Tahoma"/>
                <w:sz w:val="20"/>
              </w:rPr>
              <w:t>See above</w:t>
            </w:r>
          </w:p>
        </w:tc>
      </w:tr>
      <w:tr w:rsidR="00332457" w:rsidRPr="00177628" w14:paraId="14FA9D57" w14:textId="77777777" w:rsidTr="004E6156">
        <w:trPr>
          <w:jc w:val="center"/>
        </w:trPr>
        <w:tc>
          <w:tcPr>
            <w:tcW w:w="534" w:type="dxa"/>
          </w:tcPr>
          <w:p w14:paraId="14FA9D53"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D54" w14:textId="77777777" w:rsidR="00332457" w:rsidRPr="00177628" w:rsidRDefault="00332457" w:rsidP="006D2CCB">
            <w:pPr>
              <w:spacing w:before="40" w:after="40"/>
              <w:jc w:val="both"/>
              <w:rPr>
                <w:rFonts w:ascii="Tahoma" w:hAnsi="Tahoma" w:cs="Tahoma"/>
                <w:sz w:val="20"/>
              </w:rPr>
            </w:pPr>
            <w:r w:rsidRPr="00177628">
              <w:rPr>
                <w:rFonts w:ascii="Tahoma" w:hAnsi="Tahoma" w:cs="Tahoma"/>
                <w:sz w:val="20"/>
              </w:rPr>
              <w:t>The ship’s hospital is clean and hygienic and for medical use only – it is not used as a cabin or storage space</w:t>
            </w:r>
          </w:p>
        </w:tc>
        <w:tc>
          <w:tcPr>
            <w:tcW w:w="965" w:type="dxa"/>
          </w:tcPr>
          <w:p w14:paraId="14FA9D55" w14:textId="77777777" w:rsidR="00332457" w:rsidRPr="00177628" w:rsidRDefault="00332457" w:rsidP="006D2CCB">
            <w:pPr>
              <w:spacing w:before="40" w:after="40"/>
              <w:jc w:val="both"/>
              <w:rPr>
                <w:rFonts w:ascii="Tahoma" w:hAnsi="Tahoma" w:cs="Tahoma"/>
                <w:sz w:val="20"/>
              </w:rPr>
            </w:pPr>
          </w:p>
        </w:tc>
        <w:tc>
          <w:tcPr>
            <w:tcW w:w="3564" w:type="dxa"/>
          </w:tcPr>
          <w:p w14:paraId="087D775E" w14:textId="28DDACD5" w:rsidR="00AF77BB" w:rsidRPr="00AF77BB" w:rsidRDefault="00AF77BB" w:rsidP="00AF77BB">
            <w:pPr>
              <w:spacing w:before="40" w:after="40"/>
              <w:jc w:val="both"/>
              <w:rPr>
                <w:rFonts w:ascii="Tahoma" w:hAnsi="Tahoma" w:cs="Tahoma"/>
                <w:sz w:val="20"/>
              </w:rPr>
            </w:pPr>
            <w:r>
              <w:t xml:space="preserve"> </w:t>
            </w:r>
            <w:r w:rsidRPr="00AF77BB">
              <w:rPr>
                <w:rFonts w:ascii="Tahoma" w:hAnsi="Tahoma" w:cs="Tahoma"/>
                <w:sz w:val="20"/>
              </w:rPr>
              <w:t>Fleet Ops &gt; 1.0 Shipboard Administration &gt; 1.3 Shipboard Management &gt; 1.3.4 Internal Shipboard Inspections</w:t>
            </w:r>
          </w:p>
          <w:p w14:paraId="14FA9D56" w14:textId="0A3CBF4B" w:rsidR="00332457" w:rsidRPr="00177628" w:rsidRDefault="00AF77BB" w:rsidP="00AF77BB">
            <w:pPr>
              <w:spacing w:before="40" w:after="40"/>
              <w:jc w:val="both"/>
              <w:rPr>
                <w:rFonts w:ascii="Tahoma" w:hAnsi="Tahoma" w:cs="Tahoma"/>
                <w:sz w:val="20"/>
              </w:rPr>
            </w:pPr>
            <w:r w:rsidRPr="00AF77BB">
              <w:rPr>
                <w:rFonts w:ascii="Tahoma" w:hAnsi="Tahoma" w:cs="Tahoma"/>
                <w:sz w:val="20"/>
              </w:rPr>
              <w:t>OP525</w:t>
            </w:r>
            <w:r w:rsidR="00C46ACE" w:rsidRPr="003235CC">
              <w:rPr>
                <w:rFonts w:asciiTheme="minorHAnsi" w:hAnsiTheme="minorHAnsi" w:cstheme="minorHAnsi"/>
                <w:noProof/>
                <w:szCs w:val="22"/>
              </w:rPr>
              <w:drawing>
                <wp:inline distT="0" distB="0" distL="0" distR="0" wp14:anchorId="578350A6" wp14:editId="63B9D72E">
                  <wp:extent cx="294821" cy="156542"/>
                  <wp:effectExtent l="19050" t="19050" r="10160" b="15240"/>
                  <wp:docPr id="9" name="Picture 9" descr="Image result for camera icon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mera icon fr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543397" flipV="1">
                            <a:off x="0" y="0"/>
                            <a:ext cx="305275" cy="162093"/>
                          </a:xfrm>
                          <a:prstGeom prst="rect">
                            <a:avLst/>
                          </a:prstGeom>
                          <a:noFill/>
                          <a:ln>
                            <a:noFill/>
                          </a:ln>
                        </pic:spPr>
                      </pic:pic>
                    </a:graphicData>
                  </a:graphic>
                </wp:inline>
              </w:drawing>
            </w:r>
          </w:p>
        </w:tc>
      </w:tr>
      <w:tr w:rsidR="00332457" w:rsidRPr="00177628" w14:paraId="14FA9D5C" w14:textId="77777777" w:rsidTr="004E6156">
        <w:trPr>
          <w:jc w:val="center"/>
        </w:trPr>
        <w:tc>
          <w:tcPr>
            <w:tcW w:w="534" w:type="dxa"/>
          </w:tcPr>
          <w:p w14:paraId="14FA9D58"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D59"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Medical equipment and supplies are provided and certified as per the flag state’s requirements</w:t>
            </w:r>
          </w:p>
        </w:tc>
        <w:tc>
          <w:tcPr>
            <w:tcW w:w="965" w:type="dxa"/>
          </w:tcPr>
          <w:p w14:paraId="14FA9D5A" w14:textId="77777777" w:rsidR="00332457" w:rsidRPr="00177628" w:rsidRDefault="00332457" w:rsidP="006D2CCB">
            <w:pPr>
              <w:spacing w:before="40" w:after="40"/>
              <w:jc w:val="both"/>
              <w:rPr>
                <w:rFonts w:ascii="Tahoma" w:hAnsi="Tahoma" w:cs="Tahoma"/>
                <w:sz w:val="20"/>
              </w:rPr>
            </w:pPr>
          </w:p>
        </w:tc>
        <w:tc>
          <w:tcPr>
            <w:tcW w:w="3564" w:type="dxa"/>
          </w:tcPr>
          <w:p w14:paraId="14FA9D5B" w14:textId="2F8DEAD0" w:rsidR="00332457" w:rsidRPr="00177628" w:rsidRDefault="00455186" w:rsidP="00F818B8">
            <w:pPr>
              <w:spacing w:before="40" w:after="40"/>
              <w:jc w:val="both"/>
              <w:rPr>
                <w:rFonts w:ascii="Tahoma" w:hAnsi="Tahoma" w:cs="Tahoma"/>
                <w:sz w:val="20"/>
              </w:rPr>
            </w:pPr>
            <w:r w:rsidRPr="00455186">
              <w:rPr>
                <w:rFonts w:ascii="Tahoma" w:hAnsi="Tahoma" w:cs="Tahoma"/>
                <w:sz w:val="20"/>
              </w:rPr>
              <w:t>Health &gt; 2.0 Medical</w:t>
            </w:r>
            <w:r>
              <w:rPr>
                <w:rFonts w:ascii="Tahoma" w:hAnsi="Tahoma" w:cs="Tahoma"/>
                <w:sz w:val="20"/>
              </w:rPr>
              <w:t xml:space="preserve"> &gt; </w:t>
            </w:r>
            <w:r w:rsidRPr="00455186">
              <w:rPr>
                <w:rFonts w:ascii="Tahoma" w:hAnsi="Tahoma" w:cs="Tahoma"/>
                <w:sz w:val="20"/>
              </w:rPr>
              <w:t>Medical Stores and Equipment</w:t>
            </w:r>
          </w:p>
        </w:tc>
      </w:tr>
      <w:tr w:rsidR="00332457" w:rsidRPr="00177628" w14:paraId="14FA9D61" w14:textId="77777777" w:rsidTr="004E6156">
        <w:trPr>
          <w:jc w:val="center"/>
        </w:trPr>
        <w:tc>
          <w:tcPr>
            <w:tcW w:w="534" w:type="dxa"/>
          </w:tcPr>
          <w:p w14:paraId="14FA9D5D"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e.</w:t>
            </w:r>
          </w:p>
        </w:tc>
        <w:tc>
          <w:tcPr>
            <w:tcW w:w="5190" w:type="dxa"/>
          </w:tcPr>
          <w:p w14:paraId="14FA9D5E"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Medical publications are available on board as per the flag state’s requirements</w:t>
            </w:r>
          </w:p>
        </w:tc>
        <w:tc>
          <w:tcPr>
            <w:tcW w:w="965" w:type="dxa"/>
          </w:tcPr>
          <w:p w14:paraId="14FA9D5F" w14:textId="77777777" w:rsidR="00332457" w:rsidRPr="00177628" w:rsidRDefault="00332457" w:rsidP="006D2CCB">
            <w:pPr>
              <w:spacing w:before="40" w:after="40"/>
              <w:jc w:val="both"/>
              <w:rPr>
                <w:rFonts w:ascii="Tahoma" w:hAnsi="Tahoma" w:cs="Tahoma"/>
                <w:sz w:val="20"/>
              </w:rPr>
            </w:pPr>
          </w:p>
        </w:tc>
        <w:tc>
          <w:tcPr>
            <w:tcW w:w="3564" w:type="dxa"/>
          </w:tcPr>
          <w:p w14:paraId="14FA9D60" w14:textId="7275FDF5" w:rsidR="00332457" w:rsidRPr="00177628" w:rsidRDefault="00204167" w:rsidP="006D2CCB">
            <w:pPr>
              <w:spacing w:before="40" w:after="40"/>
              <w:jc w:val="both"/>
              <w:rPr>
                <w:rFonts w:ascii="Tahoma" w:hAnsi="Tahoma" w:cs="Tahoma"/>
                <w:sz w:val="20"/>
              </w:rPr>
            </w:pPr>
            <w:r w:rsidRPr="00177628">
              <w:rPr>
                <w:rFonts w:ascii="Tahoma" w:hAnsi="Tahoma" w:cs="Tahoma"/>
                <w:sz w:val="20"/>
              </w:rPr>
              <w:t xml:space="preserve">SAF </w:t>
            </w:r>
            <w:r w:rsidR="00AF77BB">
              <w:rPr>
                <w:rFonts w:ascii="Tahoma" w:hAnsi="Tahoma" w:cs="Tahoma"/>
                <w:sz w:val="20"/>
              </w:rPr>
              <w:t>0</w:t>
            </w:r>
            <w:r w:rsidRPr="00177628">
              <w:rPr>
                <w:rFonts w:ascii="Tahoma" w:hAnsi="Tahoma" w:cs="Tahoma"/>
                <w:sz w:val="20"/>
              </w:rPr>
              <w:t>8 Form</w:t>
            </w:r>
          </w:p>
        </w:tc>
      </w:tr>
      <w:tr w:rsidR="00332457" w:rsidRPr="00177628" w14:paraId="14FA9D66" w14:textId="77777777" w:rsidTr="004E6156">
        <w:trPr>
          <w:jc w:val="center"/>
        </w:trPr>
        <w:tc>
          <w:tcPr>
            <w:tcW w:w="534" w:type="dxa"/>
          </w:tcPr>
          <w:p w14:paraId="14FA9D62"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f.</w:t>
            </w:r>
          </w:p>
        </w:tc>
        <w:tc>
          <w:tcPr>
            <w:tcW w:w="5190" w:type="dxa"/>
          </w:tcPr>
          <w:p w14:paraId="14FA9D63"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An up-to-date list of radio contacts where medical advice can be obtained is readily available</w:t>
            </w:r>
          </w:p>
        </w:tc>
        <w:tc>
          <w:tcPr>
            <w:tcW w:w="965" w:type="dxa"/>
          </w:tcPr>
          <w:p w14:paraId="14FA9D64" w14:textId="77777777" w:rsidR="00332457" w:rsidRPr="00177628" w:rsidRDefault="00332457" w:rsidP="006D2CCB">
            <w:pPr>
              <w:spacing w:before="40" w:after="40"/>
              <w:jc w:val="both"/>
              <w:rPr>
                <w:rFonts w:ascii="Tahoma" w:hAnsi="Tahoma" w:cs="Tahoma"/>
                <w:sz w:val="20"/>
              </w:rPr>
            </w:pPr>
          </w:p>
        </w:tc>
        <w:tc>
          <w:tcPr>
            <w:tcW w:w="3564" w:type="dxa"/>
          </w:tcPr>
          <w:p w14:paraId="14FA9D65"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ALRS Volume 1</w:t>
            </w:r>
          </w:p>
        </w:tc>
      </w:tr>
      <w:tr w:rsidR="00332457" w:rsidRPr="00177628" w14:paraId="14FA9D6B" w14:textId="77777777" w:rsidTr="004E6156">
        <w:trPr>
          <w:jc w:val="center"/>
        </w:trPr>
        <w:tc>
          <w:tcPr>
            <w:tcW w:w="534" w:type="dxa"/>
          </w:tcPr>
          <w:p w14:paraId="14FA9D67"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lastRenderedPageBreak/>
              <w:t>g.</w:t>
            </w:r>
          </w:p>
        </w:tc>
        <w:tc>
          <w:tcPr>
            <w:tcW w:w="5190" w:type="dxa"/>
          </w:tcPr>
          <w:p w14:paraId="14FA9D68"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The medical log and visit reports are kept up to date. A standard medical report form is used for both onshore and on-board medical personnel and the completed forms are kept confidential</w:t>
            </w:r>
          </w:p>
        </w:tc>
        <w:tc>
          <w:tcPr>
            <w:tcW w:w="965" w:type="dxa"/>
          </w:tcPr>
          <w:p w14:paraId="14FA9D69" w14:textId="77777777" w:rsidR="00332457" w:rsidRPr="00177628" w:rsidRDefault="00332457" w:rsidP="006D2CCB">
            <w:pPr>
              <w:spacing w:before="40" w:after="40"/>
              <w:jc w:val="both"/>
              <w:rPr>
                <w:rFonts w:ascii="Tahoma" w:hAnsi="Tahoma" w:cs="Tahoma"/>
                <w:sz w:val="20"/>
              </w:rPr>
            </w:pPr>
          </w:p>
        </w:tc>
        <w:tc>
          <w:tcPr>
            <w:tcW w:w="3564" w:type="dxa"/>
          </w:tcPr>
          <w:p w14:paraId="38135FFD" w14:textId="1A284986" w:rsidR="00332457" w:rsidRDefault="00455186" w:rsidP="007B1B8B">
            <w:pPr>
              <w:spacing w:before="40" w:after="40"/>
              <w:jc w:val="both"/>
              <w:rPr>
                <w:rFonts w:ascii="Tahoma" w:hAnsi="Tahoma" w:cs="Tahoma"/>
                <w:sz w:val="20"/>
              </w:rPr>
            </w:pPr>
            <w:r>
              <w:t xml:space="preserve"> </w:t>
            </w:r>
            <w:r w:rsidRPr="00455186">
              <w:rPr>
                <w:rFonts w:ascii="Tahoma" w:hAnsi="Tahoma" w:cs="Tahoma"/>
                <w:sz w:val="20"/>
              </w:rPr>
              <w:t>Health &gt; 2.0 Medical</w:t>
            </w:r>
            <w:r>
              <w:rPr>
                <w:rFonts w:ascii="Tahoma" w:hAnsi="Tahoma" w:cs="Tahoma"/>
                <w:sz w:val="20"/>
              </w:rPr>
              <w:t xml:space="preserve"> &gt; </w:t>
            </w:r>
            <w:r w:rsidRPr="00455186">
              <w:rPr>
                <w:rFonts w:ascii="Tahoma" w:hAnsi="Tahoma" w:cs="Tahoma"/>
                <w:sz w:val="20"/>
              </w:rPr>
              <w:t>2.1 Confidentiality of Medical Records</w:t>
            </w:r>
          </w:p>
          <w:p w14:paraId="14FA9D6A" w14:textId="59634CD9" w:rsidR="00455186" w:rsidRPr="00177628" w:rsidRDefault="00455186" w:rsidP="007B1B8B">
            <w:pPr>
              <w:spacing w:before="40" w:after="40"/>
              <w:jc w:val="both"/>
              <w:rPr>
                <w:rFonts w:ascii="Tahoma" w:hAnsi="Tahoma" w:cs="Tahoma"/>
                <w:sz w:val="20"/>
              </w:rPr>
            </w:pPr>
            <w:r>
              <w:rPr>
                <w:rFonts w:ascii="Tahoma" w:hAnsi="Tahoma" w:cs="Tahoma"/>
                <w:sz w:val="20"/>
              </w:rPr>
              <w:t>Medlog2</w:t>
            </w:r>
          </w:p>
        </w:tc>
      </w:tr>
      <w:tr w:rsidR="00332457" w:rsidRPr="00177628" w14:paraId="14FA9D70" w14:textId="77777777" w:rsidTr="004E6156">
        <w:trPr>
          <w:jc w:val="center"/>
        </w:trPr>
        <w:tc>
          <w:tcPr>
            <w:tcW w:w="534" w:type="dxa"/>
            <w:shd w:val="clear" w:color="auto" w:fill="EAF1DD" w:themeFill="accent3" w:themeFillTint="33"/>
          </w:tcPr>
          <w:p w14:paraId="14FA9D6C" w14:textId="77777777" w:rsidR="00332457" w:rsidRPr="00177628" w:rsidRDefault="00204167" w:rsidP="006D2CCB">
            <w:pPr>
              <w:spacing w:before="40" w:after="40"/>
              <w:jc w:val="both"/>
              <w:rPr>
                <w:rFonts w:ascii="Tahoma" w:hAnsi="Tahoma" w:cs="Tahoma"/>
                <w:b/>
                <w:color w:val="FF0000"/>
                <w:sz w:val="20"/>
              </w:rPr>
            </w:pPr>
            <w:r w:rsidRPr="00177628">
              <w:rPr>
                <w:rFonts w:ascii="Tahoma" w:hAnsi="Tahoma" w:cs="Tahoma"/>
                <w:b/>
                <w:color w:val="FF0000"/>
                <w:sz w:val="20"/>
              </w:rPr>
              <w:t>11.</w:t>
            </w:r>
          </w:p>
        </w:tc>
        <w:tc>
          <w:tcPr>
            <w:tcW w:w="5190" w:type="dxa"/>
            <w:shd w:val="clear" w:color="auto" w:fill="EAF1DD" w:themeFill="accent3" w:themeFillTint="33"/>
          </w:tcPr>
          <w:p w14:paraId="14FA9D6D" w14:textId="77777777" w:rsidR="00332457" w:rsidRPr="00177628" w:rsidRDefault="00204167" w:rsidP="006D2CCB">
            <w:pPr>
              <w:spacing w:before="40" w:after="40"/>
              <w:jc w:val="both"/>
              <w:rPr>
                <w:rFonts w:ascii="Tahoma" w:hAnsi="Tahoma" w:cs="Tahoma"/>
                <w:b/>
                <w:color w:val="FF0000"/>
                <w:sz w:val="20"/>
              </w:rPr>
            </w:pPr>
            <w:r w:rsidRPr="00177628">
              <w:rPr>
                <w:rFonts w:ascii="Tahoma" w:hAnsi="Tahoma" w:cs="Tahoma"/>
                <w:b/>
                <w:color w:val="FF0000"/>
                <w:sz w:val="20"/>
              </w:rPr>
              <w:t>Social Security</w:t>
            </w:r>
          </w:p>
        </w:tc>
        <w:tc>
          <w:tcPr>
            <w:tcW w:w="965" w:type="dxa"/>
            <w:shd w:val="clear" w:color="auto" w:fill="EAF1DD" w:themeFill="accent3" w:themeFillTint="33"/>
          </w:tcPr>
          <w:p w14:paraId="14FA9D6E" w14:textId="77777777" w:rsidR="00332457" w:rsidRPr="00177628" w:rsidRDefault="00332457" w:rsidP="006D2CCB">
            <w:pPr>
              <w:spacing w:before="40" w:after="40"/>
              <w:jc w:val="both"/>
              <w:rPr>
                <w:rFonts w:ascii="Tahoma" w:hAnsi="Tahoma" w:cs="Tahoma"/>
                <w:sz w:val="20"/>
              </w:rPr>
            </w:pPr>
          </w:p>
        </w:tc>
        <w:tc>
          <w:tcPr>
            <w:tcW w:w="3564" w:type="dxa"/>
            <w:shd w:val="clear" w:color="auto" w:fill="EAF1DD" w:themeFill="accent3" w:themeFillTint="33"/>
          </w:tcPr>
          <w:p w14:paraId="14FA9D6F" w14:textId="77777777" w:rsidR="00332457" w:rsidRPr="00177628" w:rsidRDefault="00332457" w:rsidP="006D2CCB">
            <w:pPr>
              <w:spacing w:before="40" w:after="40"/>
              <w:jc w:val="both"/>
              <w:rPr>
                <w:rFonts w:ascii="Tahoma" w:hAnsi="Tahoma" w:cs="Tahoma"/>
                <w:sz w:val="20"/>
              </w:rPr>
            </w:pPr>
          </w:p>
        </w:tc>
      </w:tr>
      <w:tr w:rsidR="00332457" w:rsidRPr="00177628" w14:paraId="14FA9D76" w14:textId="77777777" w:rsidTr="004E6156">
        <w:trPr>
          <w:jc w:val="center"/>
        </w:trPr>
        <w:tc>
          <w:tcPr>
            <w:tcW w:w="534" w:type="dxa"/>
          </w:tcPr>
          <w:p w14:paraId="14FA9D71"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D72" w14:textId="77777777" w:rsidR="00332457" w:rsidRPr="00177628" w:rsidRDefault="00204167" w:rsidP="006D2CCB">
            <w:pPr>
              <w:spacing w:before="40" w:after="40"/>
              <w:jc w:val="both"/>
              <w:rPr>
                <w:rFonts w:ascii="Tahoma" w:hAnsi="Tahoma" w:cs="Tahoma"/>
                <w:sz w:val="20"/>
              </w:rPr>
            </w:pPr>
            <w:r w:rsidRPr="00177628">
              <w:rPr>
                <w:rFonts w:ascii="Tahoma" w:hAnsi="Tahoma" w:cs="Tahoma"/>
                <w:sz w:val="20"/>
              </w:rPr>
              <w:t>As a minimum, cover for medical care, sickness and injury benefit is provided</w:t>
            </w:r>
          </w:p>
        </w:tc>
        <w:tc>
          <w:tcPr>
            <w:tcW w:w="965" w:type="dxa"/>
          </w:tcPr>
          <w:p w14:paraId="14FA9D73" w14:textId="77777777" w:rsidR="00332457" w:rsidRPr="00177628" w:rsidRDefault="00332457" w:rsidP="006D2CCB">
            <w:pPr>
              <w:spacing w:before="40" w:after="40"/>
              <w:jc w:val="both"/>
              <w:rPr>
                <w:rFonts w:ascii="Tahoma" w:hAnsi="Tahoma" w:cs="Tahoma"/>
                <w:sz w:val="20"/>
              </w:rPr>
            </w:pPr>
          </w:p>
        </w:tc>
        <w:tc>
          <w:tcPr>
            <w:tcW w:w="3564" w:type="dxa"/>
          </w:tcPr>
          <w:p w14:paraId="14FA9D75" w14:textId="0EBD8527" w:rsidR="00EA0E34" w:rsidRPr="00177628" w:rsidRDefault="00455186" w:rsidP="006D2CCB">
            <w:pPr>
              <w:spacing w:before="40" w:after="40"/>
              <w:jc w:val="both"/>
              <w:rPr>
                <w:rFonts w:ascii="Tahoma" w:hAnsi="Tahoma" w:cs="Tahoma"/>
                <w:sz w:val="20"/>
              </w:rPr>
            </w:pPr>
            <w:r>
              <w:t xml:space="preserve"> </w:t>
            </w:r>
            <w:r w:rsidRPr="00455186">
              <w:rPr>
                <w:rFonts w:ascii="Tahoma" w:hAnsi="Tahoma" w:cs="Tahoma"/>
                <w:sz w:val="20"/>
              </w:rPr>
              <w:t>Crew &gt; 1.0 Crewing - Onboard procedures &gt; 1.3 Crew Employment</w:t>
            </w:r>
            <w:r>
              <w:rPr>
                <w:rFonts w:ascii="Tahoma" w:hAnsi="Tahoma" w:cs="Tahoma"/>
                <w:sz w:val="20"/>
              </w:rPr>
              <w:t xml:space="preserve"> &gt; </w:t>
            </w:r>
            <w:r w:rsidRPr="00455186">
              <w:rPr>
                <w:rFonts w:ascii="Tahoma" w:hAnsi="Tahoma" w:cs="Tahoma"/>
                <w:sz w:val="20"/>
              </w:rPr>
              <w:t>1.3.27 Seafarer Employment Agreements/ Contracts of Employment/Collective Bargaining Agreements</w:t>
            </w:r>
          </w:p>
        </w:tc>
      </w:tr>
      <w:tr w:rsidR="00204167" w:rsidRPr="00177628" w14:paraId="14FA9D7B" w14:textId="77777777" w:rsidTr="004E6156">
        <w:trPr>
          <w:jc w:val="center"/>
        </w:trPr>
        <w:tc>
          <w:tcPr>
            <w:tcW w:w="534" w:type="dxa"/>
            <w:shd w:val="clear" w:color="auto" w:fill="EAF1DD" w:themeFill="accent3" w:themeFillTint="33"/>
          </w:tcPr>
          <w:p w14:paraId="14FA9D77" w14:textId="77777777" w:rsidR="00204167" w:rsidRPr="00177628" w:rsidRDefault="00204167" w:rsidP="006D2CCB">
            <w:pPr>
              <w:spacing w:before="40" w:after="40"/>
              <w:jc w:val="both"/>
              <w:rPr>
                <w:rFonts w:ascii="Tahoma" w:hAnsi="Tahoma" w:cs="Tahoma"/>
                <w:b/>
                <w:color w:val="FF0000"/>
                <w:sz w:val="20"/>
              </w:rPr>
            </w:pPr>
            <w:r w:rsidRPr="00177628">
              <w:rPr>
                <w:rFonts w:ascii="Tahoma" w:hAnsi="Tahoma" w:cs="Tahoma"/>
                <w:b/>
                <w:color w:val="FF0000"/>
                <w:sz w:val="20"/>
              </w:rPr>
              <w:t>12.</w:t>
            </w:r>
          </w:p>
        </w:tc>
        <w:tc>
          <w:tcPr>
            <w:tcW w:w="5190" w:type="dxa"/>
            <w:shd w:val="clear" w:color="auto" w:fill="EAF1DD" w:themeFill="accent3" w:themeFillTint="33"/>
          </w:tcPr>
          <w:p w14:paraId="14FA9D78" w14:textId="77777777" w:rsidR="00204167" w:rsidRPr="00177628" w:rsidRDefault="00204167" w:rsidP="006D2CCB">
            <w:pPr>
              <w:spacing w:before="40" w:after="40"/>
              <w:jc w:val="both"/>
              <w:rPr>
                <w:rFonts w:ascii="Tahoma" w:hAnsi="Tahoma" w:cs="Tahoma"/>
                <w:b/>
                <w:color w:val="FF0000"/>
                <w:sz w:val="20"/>
              </w:rPr>
            </w:pPr>
            <w:r w:rsidRPr="00177628">
              <w:rPr>
                <w:rFonts w:ascii="Tahoma" w:hAnsi="Tahoma" w:cs="Tahoma"/>
                <w:b/>
                <w:color w:val="FF0000"/>
                <w:sz w:val="20"/>
              </w:rPr>
              <w:t>Health and Safety Protection and accident prevention</w:t>
            </w:r>
          </w:p>
        </w:tc>
        <w:tc>
          <w:tcPr>
            <w:tcW w:w="965" w:type="dxa"/>
            <w:shd w:val="clear" w:color="auto" w:fill="EAF1DD" w:themeFill="accent3" w:themeFillTint="33"/>
          </w:tcPr>
          <w:p w14:paraId="14FA9D79" w14:textId="77777777" w:rsidR="00204167" w:rsidRPr="00177628" w:rsidRDefault="00204167" w:rsidP="006D2CCB">
            <w:pPr>
              <w:spacing w:before="40" w:after="40"/>
              <w:jc w:val="both"/>
              <w:rPr>
                <w:rFonts w:ascii="Tahoma" w:hAnsi="Tahoma" w:cs="Tahoma"/>
                <w:sz w:val="20"/>
              </w:rPr>
            </w:pPr>
          </w:p>
        </w:tc>
        <w:tc>
          <w:tcPr>
            <w:tcW w:w="3564" w:type="dxa"/>
            <w:shd w:val="clear" w:color="auto" w:fill="EAF1DD" w:themeFill="accent3" w:themeFillTint="33"/>
          </w:tcPr>
          <w:p w14:paraId="14FA9D7A" w14:textId="77777777" w:rsidR="00204167" w:rsidRPr="00177628" w:rsidRDefault="00204167" w:rsidP="006D2CCB">
            <w:pPr>
              <w:spacing w:before="40" w:after="40"/>
              <w:jc w:val="both"/>
              <w:rPr>
                <w:rFonts w:ascii="Tahoma" w:hAnsi="Tahoma" w:cs="Tahoma"/>
                <w:sz w:val="20"/>
              </w:rPr>
            </w:pPr>
          </w:p>
        </w:tc>
      </w:tr>
      <w:tr w:rsidR="00204167" w:rsidRPr="00177628" w14:paraId="14FA9D80" w14:textId="77777777" w:rsidTr="004E6156">
        <w:trPr>
          <w:jc w:val="center"/>
        </w:trPr>
        <w:tc>
          <w:tcPr>
            <w:tcW w:w="534" w:type="dxa"/>
          </w:tcPr>
          <w:p w14:paraId="14FA9D7C"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D7D"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HSE Policy available and people responsible for implementing HSE policies identified.</w:t>
            </w:r>
          </w:p>
        </w:tc>
        <w:tc>
          <w:tcPr>
            <w:tcW w:w="965" w:type="dxa"/>
          </w:tcPr>
          <w:p w14:paraId="14FA9D7E" w14:textId="77777777" w:rsidR="00204167" w:rsidRPr="00177628" w:rsidRDefault="00204167" w:rsidP="006D2CCB">
            <w:pPr>
              <w:spacing w:before="40" w:after="40"/>
              <w:jc w:val="both"/>
              <w:rPr>
                <w:rFonts w:ascii="Tahoma" w:hAnsi="Tahoma" w:cs="Tahoma"/>
                <w:sz w:val="20"/>
              </w:rPr>
            </w:pPr>
          </w:p>
        </w:tc>
        <w:tc>
          <w:tcPr>
            <w:tcW w:w="3564" w:type="dxa"/>
          </w:tcPr>
          <w:p w14:paraId="0DBE5C6C" w14:textId="17A9DDD8" w:rsidR="00336B31" w:rsidRDefault="00336B31" w:rsidP="007B1B8B">
            <w:pPr>
              <w:spacing w:before="40" w:after="40"/>
              <w:jc w:val="both"/>
              <w:rPr>
                <w:rFonts w:ascii="Tahoma" w:hAnsi="Tahoma" w:cs="Tahoma"/>
              </w:rPr>
            </w:pPr>
            <w:r>
              <w:t xml:space="preserve"> </w:t>
            </w:r>
            <w:r w:rsidRPr="00336B31">
              <w:rPr>
                <w:rFonts w:ascii="Tahoma" w:hAnsi="Tahoma" w:cs="Tahoma"/>
                <w:sz w:val="20"/>
              </w:rPr>
              <w:t>Company &amp; Policies</w:t>
            </w:r>
          </w:p>
          <w:p w14:paraId="14FA9D7F" w14:textId="00C693FC" w:rsidR="00204167" w:rsidRPr="00177628" w:rsidRDefault="00336B31" w:rsidP="007B1B8B">
            <w:pPr>
              <w:spacing w:before="40" w:after="40"/>
              <w:jc w:val="both"/>
              <w:rPr>
                <w:rFonts w:ascii="Tahoma" w:hAnsi="Tahoma" w:cs="Tahoma"/>
                <w:sz w:val="20"/>
              </w:rPr>
            </w:pPr>
            <w:r w:rsidRPr="00336B31">
              <w:rPr>
                <w:rFonts w:ascii="Tahoma" w:hAnsi="Tahoma" w:cs="Tahoma"/>
                <w:sz w:val="20"/>
              </w:rPr>
              <w:t>Company Ops &gt; 12.0 Safety Management</w:t>
            </w:r>
            <w:r>
              <w:rPr>
                <w:rFonts w:ascii="Tahoma" w:hAnsi="Tahoma" w:cs="Tahoma"/>
                <w:sz w:val="20"/>
              </w:rPr>
              <w:t xml:space="preserve"> &gt; </w:t>
            </w:r>
          </w:p>
        </w:tc>
      </w:tr>
      <w:tr w:rsidR="00204167" w:rsidRPr="00177628" w14:paraId="14FA9D85" w14:textId="77777777" w:rsidTr="004E6156">
        <w:trPr>
          <w:jc w:val="center"/>
        </w:trPr>
        <w:tc>
          <w:tcPr>
            <w:tcW w:w="534" w:type="dxa"/>
          </w:tcPr>
          <w:p w14:paraId="14FA9D81"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D82"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Risk Assessments are carried out.</w:t>
            </w:r>
          </w:p>
        </w:tc>
        <w:tc>
          <w:tcPr>
            <w:tcW w:w="965" w:type="dxa"/>
          </w:tcPr>
          <w:p w14:paraId="14FA9D83" w14:textId="77777777" w:rsidR="00204167" w:rsidRPr="00177628" w:rsidRDefault="00204167" w:rsidP="006D2CCB">
            <w:pPr>
              <w:spacing w:before="40" w:after="40"/>
              <w:jc w:val="both"/>
              <w:rPr>
                <w:rFonts w:ascii="Tahoma" w:hAnsi="Tahoma" w:cs="Tahoma"/>
                <w:sz w:val="20"/>
              </w:rPr>
            </w:pPr>
          </w:p>
        </w:tc>
        <w:tc>
          <w:tcPr>
            <w:tcW w:w="3564" w:type="dxa"/>
          </w:tcPr>
          <w:p w14:paraId="14FA9D84" w14:textId="0E9A39AE" w:rsidR="00204167" w:rsidRPr="00177628" w:rsidRDefault="00336B31" w:rsidP="002D71EB">
            <w:pPr>
              <w:spacing w:before="40" w:after="40"/>
              <w:jc w:val="both"/>
              <w:rPr>
                <w:rFonts w:ascii="Tahoma" w:hAnsi="Tahoma" w:cs="Tahoma"/>
                <w:sz w:val="20"/>
              </w:rPr>
            </w:pPr>
            <w:r>
              <w:t xml:space="preserve"> </w:t>
            </w:r>
            <w:r w:rsidRPr="00336B31">
              <w:rPr>
                <w:rFonts w:ascii="Tahoma" w:hAnsi="Tahoma" w:cs="Tahoma"/>
                <w:sz w:val="20"/>
              </w:rPr>
              <w:t>Company Ops &gt; 2.0 HSEQ</w:t>
            </w:r>
            <w:r>
              <w:rPr>
                <w:rFonts w:ascii="Tahoma" w:hAnsi="Tahoma" w:cs="Tahoma"/>
                <w:sz w:val="20"/>
              </w:rPr>
              <w:t xml:space="preserve"> &gt; </w:t>
            </w:r>
            <w:r w:rsidRPr="00336B31">
              <w:rPr>
                <w:rFonts w:ascii="Tahoma" w:hAnsi="Tahoma" w:cs="Tahoma"/>
                <w:sz w:val="20"/>
              </w:rPr>
              <w:t>2.1 Risk Assessment</w:t>
            </w:r>
          </w:p>
        </w:tc>
      </w:tr>
      <w:tr w:rsidR="00204167" w:rsidRPr="00177628" w14:paraId="14FA9D8B" w14:textId="77777777" w:rsidTr="004E6156">
        <w:trPr>
          <w:jc w:val="center"/>
        </w:trPr>
        <w:tc>
          <w:tcPr>
            <w:tcW w:w="534" w:type="dxa"/>
          </w:tcPr>
          <w:p w14:paraId="14FA9D86"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D87"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Accidents and Incidents are investigated and reported</w:t>
            </w:r>
          </w:p>
        </w:tc>
        <w:tc>
          <w:tcPr>
            <w:tcW w:w="965" w:type="dxa"/>
          </w:tcPr>
          <w:p w14:paraId="14FA9D88" w14:textId="77777777" w:rsidR="00204167" w:rsidRPr="00177628" w:rsidRDefault="00204167" w:rsidP="006D2CCB">
            <w:pPr>
              <w:spacing w:before="40" w:after="40"/>
              <w:jc w:val="both"/>
              <w:rPr>
                <w:rFonts w:ascii="Tahoma" w:hAnsi="Tahoma" w:cs="Tahoma"/>
                <w:sz w:val="20"/>
              </w:rPr>
            </w:pPr>
          </w:p>
        </w:tc>
        <w:tc>
          <w:tcPr>
            <w:tcW w:w="3564" w:type="dxa"/>
          </w:tcPr>
          <w:p w14:paraId="14FA9D8A" w14:textId="4DB4A6D4" w:rsidR="00EA0E34" w:rsidRPr="00177628" w:rsidRDefault="00336B31" w:rsidP="006D2CCB">
            <w:pPr>
              <w:spacing w:before="40" w:after="40"/>
              <w:jc w:val="both"/>
              <w:rPr>
                <w:rFonts w:ascii="Tahoma" w:hAnsi="Tahoma" w:cs="Tahoma"/>
                <w:sz w:val="20"/>
              </w:rPr>
            </w:pPr>
            <w:r>
              <w:t xml:space="preserve"> </w:t>
            </w:r>
            <w:r w:rsidRPr="00336B31">
              <w:rPr>
                <w:rFonts w:ascii="Tahoma" w:hAnsi="Tahoma" w:cs="Tahoma"/>
                <w:sz w:val="20"/>
              </w:rPr>
              <w:t>Company Ops &gt; 12.0 Safety Management</w:t>
            </w:r>
          </w:p>
        </w:tc>
      </w:tr>
      <w:tr w:rsidR="00204167" w:rsidRPr="00177628" w14:paraId="14FA9D90" w14:textId="77777777" w:rsidTr="004E6156">
        <w:trPr>
          <w:jc w:val="center"/>
        </w:trPr>
        <w:tc>
          <w:tcPr>
            <w:tcW w:w="534" w:type="dxa"/>
          </w:tcPr>
          <w:p w14:paraId="14FA9D8C"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D8D"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Safety Committee Meetings are held regularly, minutes available</w:t>
            </w:r>
          </w:p>
        </w:tc>
        <w:tc>
          <w:tcPr>
            <w:tcW w:w="965" w:type="dxa"/>
          </w:tcPr>
          <w:p w14:paraId="14FA9D8E" w14:textId="77777777" w:rsidR="00204167" w:rsidRPr="00177628" w:rsidRDefault="00204167" w:rsidP="006D2CCB">
            <w:pPr>
              <w:spacing w:before="40" w:after="40"/>
              <w:jc w:val="both"/>
              <w:rPr>
                <w:rFonts w:ascii="Tahoma" w:hAnsi="Tahoma" w:cs="Tahoma"/>
                <w:sz w:val="20"/>
              </w:rPr>
            </w:pPr>
          </w:p>
        </w:tc>
        <w:tc>
          <w:tcPr>
            <w:tcW w:w="3564" w:type="dxa"/>
          </w:tcPr>
          <w:p w14:paraId="14FA9D8F" w14:textId="35ECF99D" w:rsidR="00204167" w:rsidRPr="00177628" w:rsidRDefault="00336B31" w:rsidP="007B1B8B">
            <w:pPr>
              <w:spacing w:before="40" w:after="40"/>
              <w:jc w:val="both"/>
              <w:rPr>
                <w:rFonts w:ascii="Tahoma" w:hAnsi="Tahoma" w:cs="Tahoma"/>
                <w:sz w:val="20"/>
              </w:rPr>
            </w:pPr>
            <w:r>
              <w:t xml:space="preserve"> </w:t>
            </w:r>
            <w:r w:rsidRPr="00336B31">
              <w:rPr>
                <w:rFonts w:ascii="Tahoma" w:hAnsi="Tahoma" w:cs="Tahoma"/>
                <w:sz w:val="20"/>
              </w:rPr>
              <w:t>Fleet Ops &gt; 1.0 Shipboard Administration &gt; 1.3 Shipboard Management</w:t>
            </w:r>
            <w:r>
              <w:rPr>
                <w:rFonts w:ascii="Tahoma" w:hAnsi="Tahoma" w:cs="Tahoma"/>
                <w:sz w:val="20"/>
              </w:rPr>
              <w:t xml:space="preserve"> &gt; 1</w:t>
            </w:r>
            <w:r w:rsidRPr="00336B31">
              <w:rPr>
                <w:rFonts w:ascii="Tahoma" w:hAnsi="Tahoma" w:cs="Tahoma"/>
                <w:sz w:val="20"/>
              </w:rPr>
              <w:t>.3.2 Safety, Environmental Protection and Public Health Committee</w:t>
            </w:r>
          </w:p>
        </w:tc>
      </w:tr>
      <w:tr w:rsidR="00204167" w:rsidRPr="00177628" w14:paraId="14FA9D95" w14:textId="77777777" w:rsidTr="004E6156">
        <w:trPr>
          <w:jc w:val="center"/>
        </w:trPr>
        <w:tc>
          <w:tcPr>
            <w:tcW w:w="534" w:type="dxa"/>
          </w:tcPr>
          <w:p w14:paraId="14FA9D91"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e.</w:t>
            </w:r>
          </w:p>
        </w:tc>
        <w:tc>
          <w:tcPr>
            <w:tcW w:w="5190" w:type="dxa"/>
          </w:tcPr>
          <w:p w14:paraId="14FA9D92"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Seafarers aware of their responsibilities</w:t>
            </w:r>
          </w:p>
        </w:tc>
        <w:tc>
          <w:tcPr>
            <w:tcW w:w="965" w:type="dxa"/>
          </w:tcPr>
          <w:p w14:paraId="14FA9D93" w14:textId="77777777" w:rsidR="00204167" w:rsidRPr="00177628" w:rsidRDefault="00204167" w:rsidP="006D2CCB">
            <w:pPr>
              <w:spacing w:before="40" w:after="40"/>
              <w:jc w:val="both"/>
              <w:rPr>
                <w:rFonts w:ascii="Tahoma" w:hAnsi="Tahoma" w:cs="Tahoma"/>
                <w:sz w:val="20"/>
              </w:rPr>
            </w:pPr>
          </w:p>
        </w:tc>
        <w:tc>
          <w:tcPr>
            <w:tcW w:w="3564" w:type="dxa"/>
          </w:tcPr>
          <w:p w14:paraId="14FA9D94" w14:textId="278E0291" w:rsidR="00204167" w:rsidRPr="00177628" w:rsidRDefault="00336B31" w:rsidP="00AF6084">
            <w:pPr>
              <w:spacing w:before="40" w:after="40"/>
              <w:jc w:val="both"/>
              <w:rPr>
                <w:rFonts w:ascii="Tahoma" w:hAnsi="Tahoma" w:cs="Tahoma"/>
                <w:sz w:val="20"/>
              </w:rPr>
            </w:pPr>
            <w:r>
              <w:t xml:space="preserve"> </w:t>
            </w:r>
            <w:r w:rsidRPr="00336B31">
              <w:rPr>
                <w:rFonts w:ascii="Tahoma" w:hAnsi="Tahoma" w:cs="Tahoma"/>
                <w:sz w:val="20"/>
              </w:rPr>
              <w:t>Fleet Ops &gt; 3.0 Shipboard Duties &amp; Responsibilities</w:t>
            </w:r>
          </w:p>
        </w:tc>
      </w:tr>
    </w:tbl>
    <w:p w14:paraId="14FA9D96" w14:textId="77777777" w:rsidR="007B1B8B" w:rsidRPr="00177628" w:rsidRDefault="007B1B8B"/>
    <w:p w14:paraId="14FA9D97" w14:textId="77777777" w:rsidR="007B1B8B" w:rsidRPr="00177628" w:rsidRDefault="007B1B8B"/>
    <w:tbl>
      <w:tblPr>
        <w:tblStyle w:val="TableGrid"/>
        <w:tblW w:w="0" w:type="auto"/>
        <w:jc w:val="center"/>
        <w:tblLook w:val="04A0" w:firstRow="1" w:lastRow="0" w:firstColumn="1" w:lastColumn="0" w:noHBand="0" w:noVBand="1"/>
      </w:tblPr>
      <w:tblGrid>
        <w:gridCol w:w="534"/>
        <w:gridCol w:w="5091"/>
        <w:gridCol w:w="945"/>
        <w:gridCol w:w="3738"/>
      </w:tblGrid>
      <w:tr w:rsidR="00204167" w:rsidRPr="00177628" w14:paraId="14FA9D9D" w14:textId="77777777" w:rsidTr="007B1B8B">
        <w:trPr>
          <w:jc w:val="center"/>
        </w:trPr>
        <w:tc>
          <w:tcPr>
            <w:tcW w:w="534" w:type="dxa"/>
          </w:tcPr>
          <w:p w14:paraId="14FA9D98"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f.</w:t>
            </w:r>
          </w:p>
        </w:tc>
        <w:tc>
          <w:tcPr>
            <w:tcW w:w="5190" w:type="dxa"/>
          </w:tcPr>
          <w:p w14:paraId="14FA9D99"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 xml:space="preserve">On board training and </w:t>
            </w:r>
            <w:proofErr w:type="spellStart"/>
            <w:r w:rsidRPr="00177628">
              <w:rPr>
                <w:rFonts w:ascii="Tahoma" w:hAnsi="Tahoma" w:cs="Tahoma"/>
                <w:sz w:val="20"/>
              </w:rPr>
              <w:t>familiarisation</w:t>
            </w:r>
            <w:proofErr w:type="spellEnd"/>
            <w:r w:rsidRPr="00177628">
              <w:rPr>
                <w:rFonts w:ascii="Tahoma" w:hAnsi="Tahoma" w:cs="Tahoma"/>
                <w:sz w:val="20"/>
              </w:rPr>
              <w:t xml:space="preserve"> carried out</w:t>
            </w:r>
          </w:p>
        </w:tc>
        <w:tc>
          <w:tcPr>
            <w:tcW w:w="965" w:type="dxa"/>
          </w:tcPr>
          <w:p w14:paraId="14FA9D9A" w14:textId="77777777" w:rsidR="00204167" w:rsidRPr="00177628" w:rsidRDefault="00204167" w:rsidP="006D2CCB">
            <w:pPr>
              <w:spacing w:before="40" w:after="40"/>
              <w:jc w:val="both"/>
              <w:rPr>
                <w:rFonts w:ascii="Tahoma" w:hAnsi="Tahoma" w:cs="Tahoma"/>
                <w:sz w:val="20"/>
              </w:rPr>
            </w:pPr>
          </w:p>
        </w:tc>
        <w:tc>
          <w:tcPr>
            <w:tcW w:w="3769" w:type="dxa"/>
          </w:tcPr>
          <w:p w14:paraId="68E31249" w14:textId="783B2251" w:rsidR="002715DA" w:rsidRDefault="00336B31" w:rsidP="00AF6084">
            <w:pPr>
              <w:spacing w:before="40" w:after="40"/>
              <w:jc w:val="both"/>
              <w:rPr>
                <w:rFonts w:ascii="Tahoma" w:hAnsi="Tahoma" w:cs="Tahoma"/>
                <w:sz w:val="20"/>
              </w:rPr>
            </w:pPr>
            <w:r>
              <w:t xml:space="preserve"> </w:t>
            </w:r>
            <w:r w:rsidRPr="00336B31">
              <w:rPr>
                <w:rFonts w:ascii="Tahoma" w:hAnsi="Tahoma" w:cs="Tahoma"/>
                <w:sz w:val="20"/>
              </w:rPr>
              <w:t xml:space="preserve">Fleet Ops &gt; 4.0 Marine Operations &gt; 4.7 Master and Deck Officer </w:t>
            </w:r>
            <w:proofErr w:type="spellStart"/>
            <w:r w:rsidRPr="00336B31">
              <w:rPr>
                <w:rFonts w:ascii="Tahoma" w:hAnsi="Tahoma" w:cs="Tahoma"/>
                <w:sz w:val="20"/>
              </w:rPr>
              <w:t>Familiarisation</w:t>
            </w:r>
            <w:proofErr w:type="spellEnd"/>
            <w:r w:rsidRPr="00336B31">
              <w:rPr>
                <w:rFonts w:ascii="Tahoma" w:hAnsi="Tahoma" w:cs="Tahoma"/>
                <w:sz w:val="20"/>
              </w:rPr>
              <w:t xml:space="preserve"> Programme</w:t>
            </w:r>
          </w:p>
          <w:p w14:paraId="14FA9D9C" w14:textId="204A6631" w:rsidR="00336B31" w:rsidRPr="00177628" w:rsidRDefault="00336B31" w:rsidP="00AF6084">
            <w:pPr>
              <w:spacing w:before="40" w:after="40"/>
              <w:jc w:val="both"/>
              <w:rPr>
                <w:rFonts w:ascii="Tahoma" w:hAnsi="Tahoma" w:cs="Tahoma"/>
                <w:sz w:val="20"/>
              </w:rPr>
            </w:pPr>
            <w:r w:rsidRPr="00336B31">
              <w:rPr>
                <w:rFonts w:ascii="Tahoma" w:hAnsi="Tahoma" w:cs="Tahoma"/>
                <w:sz w:val="20"/>
              </w:rPr>
              <w:t xml:space="preserve">Fleet Ops &gt; 5.0 Technical Procedures &gt; 5.10 Engineer Office (including Chief Engineer) </w:t>
            </w:r>
            <w:proofErr w:type="spellStart"/>
            <w:r w:rsidRPr="00336B31">
              <w:rPr>
                <w:rFonts w:ascii="Tahoma" w:hAnsi="Tahoma" w:cs="Tahoma"/>
                <w:sz w:val="20"/>
              </w:rPr>
              <w:t>Familiarisation</w:t>
            </w:r>
            <w:proofErr w:type="spellEnd"/>
            <w:r w:rsidRPr="00336B31">
              <w:rPr>
                <w:rFonts w:ascii="Tahoma" w:hAnsi="Tahoma" w:cs="Tahoma"/>
                <w:sz w:val="20"/>
              </w:rPr>
              <w:t xml:space="preserve"> Programme</w:t>
            </w:r>
          </w:p>
        </w:tc>
      </w:tr>
      <w:tr w:rsidR="00204167" w:rsidRPr="00177628" w14:paraId="14FA9DA2" w14:textId="77777777" w:rsidTr="007B1B8B">
        <w:trPr>
          <w:jc w:val="center"/>
        </w:trPr>
        <w:tc>
          <w:tcPr>
            <w:tcW w:w="534" w:type="dxa"/>
          </w:tcPr>
          <w:p w14:paraId="14FA9D9E"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g.</w:t>
            </w:r>
          </w:p>
        </w:tc>
        <w:tc>
          <w:tcPr>
            <w:tcW w:w="5190" w:type="dxa"/>
          </w:tcPr>
          <w:p w14:paraId="14FA9D9F"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Safe Working Practices implemented</w:t>
            </w:r>
          </w:p>
        </w:tc>
        <w:tc>
          <w:tcPr>
            <w:tcW w:w="965" w:type="dxa"/>
          </w:tcPr>
          <w:p w14:paraId="14FA9DA0" w14:textId="77777777" w:rsidR="00204167" w:rsidRPr="00177628" w:rsidRDefault="00204167" w:rsidP="006D2CCB">
            <w:pPr>
              <w:spacing w:before="40" w:after="40"/>
              <w:jc w:val="both"/>
              <w:rPr>
                <w:rFonts w:ascii="Tahoma" w:hAnsi="Tahoma" w:cs="Tahoma"/>
                <w:sz w:val="20"/>
              </w:rPr>
            </w:pPr>
          </w:p>
        </w:tc>
        <w:tc>
          <w:tcPr>
            <w:tcW w:w="3769" w:type="dxa"/>
          </w:tcPr>
          <w:p w14:paraId="14FA9DA1" w14:textId="01799BB1" w:rsidR="00204167" w:rsidRPr="00177628" w:rsidRDefault="00336B31" w:rsidP="00AF6084">
            <w:pPr>
              <w:spacing w:before="40" w:after="40"/>
              <w:jc w:val="both"/>
              <w:rPr>
                <w:rFonts w:ascii="Tahoma" w:hAnsi="Tahoma" w:cs="Tahoma"/>
                <w:sz w:val="20"/>
              </w:rPr>
            </w:pPr>
            <w:r w:rsidRPr="00336B31">
              <w:rPr>
                <w:rFonts w:ascii="Tahoma" w:hAnsi="Tahoma" w:cs="Tahoma"/>
                <w:sz w:val="20"/>
              </w:rPr>
              <w:t xml:space="preserve"> Fleet Ops &gt; 9.0 Safety Management &gt; 9.6 Safe Working Practices</w:t>
            </w:r>
          </w:p>
        </w:tc>
      </w:tr>
      <w:tr w:rsidR="00204167" w:rsidRPr="00177628" w14:paraId="14FA9DA7" w14:textId="77777777" w:rsidTr="007B1B8B">
        <w:trPr>
          <w:jc w:val="center"/>
        </w:trPr>
        <w:tc>
          <w:tcPr>
            <w:tcW w:w="534" w:type="dxa"/>
          </w:tcPr>
          <w:p w14:paraId="14FA9DA3"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h.</w:t>
            </w:r>
          </w:p>
        </w:tc>
        <w:tc>
          <w:tcPr>
            <w:tcW w:w="5190" w:type="dxa"/>
          </w:tcPr>
          <w:p w14:paraId="14FA9DA4" w14:textId="77777777" w:rsidR="00204167" w:rsidRPr="00177628" w:rsidRDefault="00204167" w:rsidP="006D2CCB">
            <w:pPr>
              <w:spacing w:before="40" w:after="40"/>
              <w:jc w:val="both"/>
              <w:rPr>
                <w:rFonts w:ascii="Tahoma" w:hAnsi="Tahoma" w:cs="Tahoma"/>
                <w:sz w:val="20"/>
              </w:rPr>
            </w:pPr>
            <w:r w:rsidRPr="00177628">
              <w:rPr>
                <w:rFonts w:ascii="Tahoma" w:hAnsi="Tahoma" w:cs="Tahoma"/>
                <w:sz w:val="20"/>
              </w:rPr>
              <w:t>PPE is available and used.</w:t>
            </w:r>
          </w:p>
        </w:tc>
        <w:tc>
          <w:tcPr>
            <w:tcW w:w="965" w:type="dxa"/>
          </w:tcPr>
          <w:p w14:paraId="14FA9DA5" w14:textId="77777777" w:rsidR="00204167" w:rsidRPr="00177628" w:rsidRDefault="00204167" w:rsidP="006D2CCB">
            <w:pPr>
              <w:spacing w:before="40" w:after="40"/>
              <w:jc w:val="both"/>
              <w:rPr>
                <w:rFonts w:ascii="Tahoma" w:hAnsi="Tahoma" w:cs="Tahoma"/>
                <w:sz w:val="20"/>
              </w:rPr>
            </w:pPr>
          </w:p>
        </w:tc>
        <w:tc>
          <w:tcPr>
            <w:tcW w:w="3769" w:type="dxa"/>
          </w:tcPr>
          <w:p w14:paraId="14FA9DA6" w14:textId="603D06CB" w:rsidR="00204167" w:rsidRPr="00177628" w:rsidRDefault="00336B31" w:rsidP="00AF6084">
            <w:pPr>
              <w:spacing w:before="40" w:after="40"/>
              <w:jc w:val="both"/>
              <w:rPr>
                <w:rFonts w:ascii="Tahoma" w:hAnsi="Tahoma" w:cs="Tahoma"/>
                <w:sz w:val="20"/>
              </w:rPr>
            </w:pPr>
            <w:r w:rsidRPr="00336B31">
              <w:rPr>
                <w:rFonts w:ascii="Tahoma" w:hAnsi="Tahoma" w:cs="Tahoma"/>
                <w:sz w:val="20"/>
              </w:rPr>
              <w:t xml:space="preserve"> Fleet Ops &gt; 9.0 Safety Management &gt; 9.6 Safe Working Practices</w:t>
            </w:r>
            <w:r>
              <w:rPr>
                <w:rFonts w:ascii="Tahoma" w:hAnsi="Tahoma" w:cs="Tahoma"/>
                <w:sz w:val="20"/>
              </w:rPr>
              <w:t xml:space="preserve"> &gt; </w:t>
            </w:r>
            <w:r w:rsidRPr="00336B31">
              <w:rPr>
                <w:rFonts w:ascii="Tahoma" w:hAnsi="Tahoma" w:cs="Tahoma"/>
                <w:sz w:val="20"/>
              </w:rPr>
              <w:t>9.6.16 Personal Protective Equipment (PPE)</w:t>
            </w:r>
          </w:p>
        </w:tc>
      </w:tr>
      <w:tr w:rsidR="00204167" w:rsidRPr="00177628" w14:paraId="14FA9DAC" w14:textId="77777777" w:rsidTr="007B1B8B">
        <w:trPr>
          <w:jc w:val="center"/>
        </w:trPr>
        <w:tc>
          <w:tcPr>
            <w:tcW w:w="534" w:type="dxa"/>
          </w:tcPr>
          <w:p w14:paraId="14FA9DA8" w14:textId="77777777" w:rsidR="00204167" w:rsidRPr="00177628" w:rsidRDefault="00B63E95" w:rsidP="006D2CCB">
            <w:pPr>
              <w:spacing w:before="40" w:after="40"/>
              <w:jc w:val="both"/>
              <w:rPr>
                <w:rFonts w:ascii="Tahoma" w:hAnsi="Tahoma" w:cs="Tahoma"/>
                <w:sz w:val="20"/>
              </w:rPr>
            </w:pPr>
            <w:proofErr w:type="spellStart"/>
            <w:r w:rsidRPr="00177628">
              <w:rPr>
                <w:rFonts w:ascii="Tahoma" w:hAnsi="Tahoma" w:cs="Tahoma"/>
                <w:sz w:val="20"/>
              </w:rPr>
              <w:t>i</w:t>
            </w:r>
            <w:proofErr w:type="spellEnd"/>
            <w:r w:rsidRPr="00177628">
              <w:rPr>
                <w:rFonts w:ascii="Tahoma" w:hAnsi="Tahoma" w:cs="Tahoma"/>
                <w:sz w:val="20"/>
              </w:rPr>
              <w:t>.</w:t>
            </w:r>
          </w:p>
        </w:tc>
        <w:tc>
          <w:tcPr>
            <w:tcW w:w="5190" w:type="dxa"/>
          </w:tcPr>
          <w:p w14:paraId="14FA9DA9" w14:textId="77777777" w:rsidR="00204167" w:rsidRPr="00177628" w:rsidRDefault="00B63E95" w:rsidP="006D2CCB">
            <w:pPr>
              <w:spacing w:before="40" w:after="40"/>
              <w:jc w:val="both"/>
              <w:rPr>
                <w:rFonts w:ascii="Tahoma" w:hAnsi="Tahoma" w:cs="Tahoma"/>
                <w:sz w:val="20"/>
              </w:rPr>
            </w:pPr>
            <w:r w:rsidRPr="00177628">
              <w:rPr>
                <w:rFonts w:ascii="Tahoma" w:hAnsi="Tahoma" w:cs="Tahoma"/>
                <w:sz w:val="20"/>
              </w:rPr>
              <w:t>PPE items are in date and arrangements are in place to obtain replacement items were required.</w:t>
            </w:r>
          </w:p>
        </w:tc>
        <w:tc>
          <w:tcPr>
            <w:tcW w:w="965" w:type="dxa"/>
          </w:tcPr>
          <w:p w14:paraId="14FA9DAA" w14:textId="77777777" w:rsidR="00204167" w:rsidRPr="00177628" w:rsidRDefault="00204167" w:rsidP="006D2CCB">
            <w:pPr>
              <w:spacing w:before="40" w:after="40"/>
              <w:jc w:val="both"/>
              <w:rPr>
                <w:rFonts w:ascii="Tahoma" w:hAnsi="Tahoma" w:cs="Tahoma"/>
                <w:sz w:val="20"/>
              </w:rPr>
            </w:pPr>
          </w:p>
        </w:tc>
        <w:tc>
          <w:tcPr>
            <w:tcW w:w="3769" w:type="dxa"/>
          </w:tcPr>
          <w:p w14:paraId="14FA9DAB" w14:textId="7D6423C8" w:rsidR="00204167" w:rsidRPr="00177628" w:rsidRDefault="00336B31" w:rsidP="00AF6084">
            <w:pPr>
              <w:spacing w:before="40" w:after="40"/>
              <w:jc w:val="both"/>
              <w:rPr>
                <w:rFonts w:ascii="Tahoma" w:hAnsi="Tahoma" w:cs="Tahoma"/>
                <w:sz w:val="20"/>
              </w:rPr>
            </w:pPr>
            <w:r>
              <w:rPr>
                <w:rFonts w:ascii="Tahoma" w:hAnsi="Tahoma" w:cs="Tahoma"/>
                <w:sz w:val="20"/>
              </w:rPr>
              <w:t>See above</w:t>
            </w:r>
          </w:p>
        </w:tc>
      </w:tr>
      <w:tr w:rsidR="00204167" w:rsidRPr="00177628" w14:paraId="14FA9DB2" w14:textId="77777777" w:rsidTr="007B1B8B">
        <w:trPr>
          <w:jc w:val="center"/>
        </w:trPr>
        <w:tc>
          <w:tcPr>
            <w:tcW w:w="534" w:type="dxa"/>
          </w:tcPr>
          <w:p w14:paraId="14FA9DAD" w14:textId="77777777" w:rsidR="00204167" w:rsidRPr="00177628" w:rsidRDefault="00B63E95" w:rsidP="006D2CCB">
            <w:pPr>
              <w:spacing w:before="40" w:after="40"/>
              <w:jc w:val="both"/>
              <w:rPr>
                <w:rFonts w:ascii="Tahoma" w:hAnsi="Tahoma" w:cs="Tahoma"/>
                <w:sz w:val="20"/>
              </w:rPr>
            </w:pPr>
            <w:r w:rsidRPr="00177628">
              <w:rPr>
                <w:rFonts w:ascii="Tahoma" w:hAnsi="Tahoma" w:cs="Tahoma"/>
                <w:sz w:val="20"/>
              </w:rPr>
              <w:t>j.</w:t>
            </w:r>
          </w:p>
        </w:tc>
        <w:tc>
          <w:tcPr>
            <w:tcW w:w="5190" w:type="dxa"/>
          </w:tcPr>
          <w:p w14:paraId="14FA9DAE" w14:textId="77777777" w:rsidR="00204167" w:rsidRPr="00177628" w:rsidRDefault="00B63E95" w:rsidP="006D2CCB">
            <w:pPr>
              <w:spacing w:before="40" w:after="40"/>
              <w:jc w:val="both"/>
              <w:rPr>
                <w:rFonts w:ascii="Tahoma" w:hAnsi="Tahoma" w:cs="Tahoma"/>
                <w:sz w:val="20"/>
              </w:rPr>
            </w:pPr>
            <w:r w:rsidRPr="00177628">
              <w:rPr>
                <w:rFonts w:ascii="Tahoma" w:hAnsi="Tahoma" w:cs="Tahoma"/>
                <w:sz w:val="20"/>
              </w:rPr>
              <w:t>Appropriate measures are in place to address HSE risks</w:t>
            </w:r>
          </w:p>
        </w:tc>
        <w:tc>
          <w:tcPr>
            <w:tcW w:w="965" w:type="dxa"/>
          </w:tcPr>
          <w:p w14:paraId="14FA9DAF" w14:textId="77777777" w:rsidR="00204167" w:rsidRPr="00177628" w:rsidRDefault="00204167" w:rsidP="006D2CCB">
            <w:pPr>
              <w:spacing w:before="40" w:after="40"/>
              <w:jc w:val="both"/>
              <w:rPr>
                <w:rFonts w:ascii="Tahoma" w:hAnsi="Tahoma" w:cs="Tahoma"/>
                <w:sz w:val="20"/>
              </w:rPr>
            </w:pPr>
          </w:p>
        </w:tc>
        <w:tc>
          <w:tcPr>
            <w:tcW w:w="3769" w:type="dxa"/>
          </w:tcPr>
          <w:p w14:paraId="14FA9DB1" w14:textId="620242DA" w:rsidR="00204167" w:rsidRPr="00177628" w:rsidRDefault="004A5E07" w:rsidP="00AF6084">
            <w:pPr>
              <w:spacing w:before="40" w:after="40"/>
              <w:jc w:val="both"/>
              <w:rPr>
                <w:rFonts w:ascii="Tahoma" w:hAnsi="Tahoma" w:cs="Tahoma"/>
                <w:sz w:val="20"/>
              </w:rPr>
            </w:pPr>
            <w:r>
              <w:t xml:space="preserve"> </w:t>
            </w:r>
            <w:r w:rsidRPr="004A5E07">
              <w:rPr>
                <w:rFonts w:ascii="Tahoma" w:hAnsi="Tahoma" w:cs="Tahoma"/>
                <w:sz w:val="20"/>
              </w:rPr>
              <w:t>Fleet Ops &gt; 9.0 Safety Management &gt; 9.3 Accident and Incident Management</w:t>
            </w:r>
          </w:p>
        </w:tc>
      </w:tr>
      <w:tr w:rsidR="00204167" w:rsidRPr="00177628" w14:paraId="14FA9DBA" w14:textId="77777777" w:rsidTr="007B1B8B">
        <w:trPr>
          <w:jc w:val="center"/>
        </w:trPr>
        <w:tc>
          <w:tcPr>
            <w:tcW w:w="534" w:type="dxa"/>
          </w:tcPr>
          <w:p w14:paraId="14FA9DB3" w14:textId="77777777" w:rsidR="00204167" w:rsidRPr="00177628" w:rsidRDefault="00B63E95" w:rsidP="006D2CCB">
            <w:pPr>
              <w:spacing w:before="40" w:after="40"/>
              <w:jc w:val="both"/>
              <w:rPr>
                <w:rFonts w:ascii="Tahoma" w:hAnsi="Tahoma" w:cs="Tahoma"/>
                <w:sz w:val="20"/>
              </w:rPr>
            </w:pPr>
            <w:r w:rsidRPr="00177628">
              <w:rPr>
                <w:rFonts w:ascii="Tahoma" w:hAnsi="Tahoma" w:cs="Tahoma"/>
                <w:sz w:val="20"/>
              </w:rPr>
              <w:t>k.</w:t>
            </w:r>
          </w:p>
        </w:tc>
        <w:tc>
          <w:tcPr>
            <w:tcW w:w="5190" w:type="dxa"/>
          </w:tcPr>
          <w:p w14:paraId="14FA9DB4" w14:textId="77777777" w:rsidR="00204167" w:rsidRPr="00177628" w:rsidRDefault="00B63E95" w:rsidP="006D2CCB">
            <w:pPr>
              <w:spacing w:before="40" w:after="40"/>
              <w:jc w:val="both"/>
              <w:rPr>
                <w:rFonts w:ascii="Tahoma" w:hAnsi="Tahoma" w:cs="Tahoma"/>
                <w:sz w:val="20"/>
              </w:rPr>
            </w:pPr>
            <w:r w:rsidRPr="00177628">
              <w:rPr>
                <w:rFonts w:ascii="Tahoma" w:hAnsi="Tahoma" w:cs="Tahoma"/>
                <w:sz w:val="20"/>
              </w:rPr>
              <w:t>Health and Safety Inspections and surveillance are carried out regularly and documented.</w:t>
            </w:r>
          </w:p>
        </w:tc>
        <w:tc>
          <w:tcPr>
            <w:tcW w:w="965" w:type="dxa"/>
          </w:tcPr>
          <w:p w14:paraId="14FA9DB5" w14:textId="77777777" w:rsidR="00204167" w:rsidRPr="00177628" w:rsidRDefault="00204167" w:rsidP="006D2CCB">
            <w:pPr>
              <w:spacing w:before="40" w:after="40"/>
              <w:jc w:val="both"/>
              <w:rPr>
                <w:rFonts w:ascii="Tahoma" w:hAnsi="Tahoma" w:cs="Tahoma"/>
                <w:sz w:val="20"/>
              </w:rPr>
            </w:pPr>
          </w:p>
        </w:tc>
        <w:tc>
          <w:tcPr>
            <w:tcW w:w="3769" w:type="dxa"/>
          </w:tcPr>
          <w:p w14:paraId="14FA9DB9" w14:textId="16469650" w:rsidR="002715DA" w:rsidRPr="00177628" w:rsidRDefault="004A5E07" w:rsidP="00AF6084">
            <w:pPr>
              <w:spacing w:before="40" w:after="40"/>
              <w:jc w:val="both"/>
              <w:rPr>
                <w:rFonts w:ascii="Tahoma" w:hAnsi="Tahoma" w:cs="Tahoma"/>
                <w:sz w:val="20"/>
              </w:rPr>
            </w:pPr>
            <w:r>
              <w:t xml:space="preserve"> </w:t>
            </w:r>
            <w:r w:rsidRPr="004A5E07">
              <w:rPr>
                <w:rFonts w:ascii="Tahoma" w:hAnsi="Tahoma" w:cs="Tahoma"/>
                <w:sz w:val="20"/>
              </w:rPr>
              <w:t>Fleet Ops &gt; 9.0 Safety Management &gt; 9.3 Accident and Incident Management</w:t>
            </w:r>
            <w:r>
              <w:rPr>
                <w:rFonts w:ascii="Tahoma" w:hAnsi="Tahoma" w:cs="Tahoma"/>
                <w:sz w:val="20"/>
              </w:rPr>
              <w:t>SAF96SAF112</w:t>
            </w:r>
          </w:p>
        </w:tc>
      </w:tr>
      <w:tr w:rsidR="00B63E95" w:rsidRPr="00177628" w14:paraId="14FA9DBF" w14:textId="77777777" w:rsidTr="007B1B8B">
        <w:trPr>
          <w:jc w:val="center"/>
        </w:trPr>
        <w:tc>
          <w:tcPr>
            <w:tcW w:w="534" w:type="dxa"/>
          </w:tcPr>
          <w:p w14:paraId="14FA9DBB" w14:textId="77777777" w:rsidR="00B63E95" w:rsidRPr="00177628" w:rsidRDefault="00B63E95" w:rsidP="006D2CCB">
            <w:pPr>
              <w:spacing w:before="40" w:after="40"/>
              <w:jc w:val="both"/>
              <w:rPr>
                <w:rFonts w:ascii="Tahoma" w:hAnsi="Tahoma" w:cs="Tahoma"/>
                <w:sz w:val="20"/>
              </w:rPr>
            </w:pPr>
            <w:r w:rsidRPr="00177628">
              <w:rPr>
                <w:rFonts w:ascii="Tahoma" w:hAnsi="Tahoma" w:cs="Tahoma"/>
                <w:sz w:val="20"/>
              </w:rPr>
              <w:lastRenderedPageBreak/>
              <w:t>l.</w:t>
            </w:r>
          </w:p>
        </w:tc>
        <w:tc>
          <w:tcPr>
            <w:tcW w:w="5190" w:type="dxa"/>
          </w:tcPr>
          <w:p w14:paraId="14FA9DBC" w14:textId="77777777" w:rsidR="00B63E95" w:rsidRPr="00177628" w:rsidRDefault="00B63E95" w:rsidP="006D2CCB">
            <w:pPr>
              <w:spacing w:before="40" w:after="40"/>
              <w:jc w:val="both"/>
              <w:rPr>
                <w:rFonts w:ascii="Tahoma" w:hAnsi="Tahoma" w:cs="Tahoma"/>
                <w:sz w:val="20"/>
              </w:rPr>
            </w:pPr>
            <w:r w:rsidRPr="00177628">
              <w:rPr>
                <w:rFonts w:ascii="Tahoma" w:hAnsi="Tahoma" w:cs="Tahoma"/>
                <w:sz w:val="20"/>
              </w:rPr>
              <w:t>OHS risks with sub-contractors working on board are addressed. All sub-contractors working on board are subject to documented control procedures.</w:t>
            </w:r>
          </w:p>
        </w:tc>
        <w:tc>
          <w:tcPr>
            <w:tcW w:w="965" w:type="dxa"/>
          </w:tcPr>
          <w:p w14:paraId="14FA9DBD" w14:textId="77777777" w:rsidR="00B63E95" w:rsidRPr="00177628" w:rsidRDefault="00B63E95" w:rsidP="006D2CCB">
            <w:pPr>
              <w:spacing w:before="40" w:after="40"/>
              <w:jc w:val="both"/>
              <w:rPr>
                <w:rFonts w:ascii="Tahoma" w:hAnsi="Tahoma" w:cs="Tahoma"/>
                <w:sz w:val="20"/>
              </w:rPr>
            </w:pPr>
          </w:p>
        </w:tc>
        <w:tc>
          <w:tcPr>
            <w:tcW w:w="3769" w:type="dxa"/>
          </w:tcPr>
          <w:p w14:paraId="63497507" w14:textId="1D750E41" w:rsidR="00B63E95" w:rsidRDefault="004A5E07" w:rsidP="00AF6084">
            <w:pPr>
              <w:spacing w:before="40" w:after="40"/>
              <w:jc w:val="both"/>
              <w:rPr>
                <w:rFonts w:ascii="Tahoma" w:hAnsi="Tahoma" w:cs="Tahoma"/>
                <w:sz w:val="20"/>
              </w:rPr>
            </w:pPr>
            <w:r>
              <w:t xml:space="preserve"> </w:t>
            </w:r>
            <w:r w:rsidRPr="004A5E07">
              <w:rPr>
                <w:rFonts w:ascii="Tahoma" w:hAnsi="Tahoma" w:cs="Tahoma"/>
                <w:sz w:val="20"/>
              </w:rPr>
              <w:t>Fleet Ops &gt; 9.0 Safety Management &gt; 9.3 Accident and Incident Management</w:t>
            </w:r>
          </w:p>
          <w:p w14:paraId="1BE0AE39" w14:textId="23CBBF96" w:rsidR="004A5E07" w:rsidRDefault="004A5E07" w:rsidP="00AF6084">
            <w:pPr>
              <w:spacing w:before="40" w:after="40"/>
              <w:jc w:val="both"/>
              <w:rPr>
                <w:rFonts w:ascii="Tahoma" w:hAnsi="Tahoma" w:cs="Tahoma"/>
                <w:sz w:val="20"/>
              </w:rPr>
            </w:pPr>
            <w:r w:rsidRPr="004A5E07">
              <w:rPr>
                <w:rFonts w:ascii="Tahoma" w:hAnsi="Tahoma" w:cs="Tahoma"/>
                <w:sz w:val="20"/>
              </w:rPr>
              <w:t>Fleet Ops &gt; 9.0 Safety Management &gt; 9.1 Safety Training and Drills</w:t>
            </w:r>
            <w:r>
              <w:rPr>
                <w:rFonts w:ascii="Tahoma" w:hAnsi="Tahoma" w:cs="Tahoma"/>
                <w:sz w:val="20"/>
              </w:rPr>
              <w:t xml:space="preserve"> &gt; </w:t>
            </w:r>
            <w:r w:rsidRPr="004A5E07">
              <w:rPr>
                <w:rFonts w:ascii="Tahoma" w:hAnsi="Tahoma" w:cs="Tahoma"/>
                <w:sz w:val="20"/>
              </w:rPr>
              <w:t xml:space="preserve">9.1.3 Safety </w:t>
            </w:r>
            <w:proofErr w:type="spellStart"/>
            <w:r w:rsidRPr="004A5E07">
              <w:rPr>
                <w:rFonts w:ascii="Tahoma" w:hAnsi="Tahoma" w:cs="Tahoma"/>
                <w:sz w:val="20"/>
              </w:rPr>
              <w:t>Familiarisation</w:t>
            </w:r>
            <w:proofErr w:type="spellEnd"/>
            <w:r w:rsidRPr="004A5E07">
              <w:rPr>
                <w:rFonts w:ascii="Tahoma" w:hAnsi="Tahoma" w:cs="Tahoma"/>
                <w:sz w:val="20"/>
              </w:rPr>
              <w:t xml:space="preserve"> of Non-Marine Persons Working Onboard</w:t>
            </w:r>
          </w:p>
          <w:p w14:paraId="14FA9DBE" w14:textId="4BFBFFCE" w:rsidR="004A5E07" w:rsidRPr="00177628" w:rsidRDefault="004A5E07" w:rsidP="00AF6084">
            <w:pPr>
              <w:spacing w:before="40" w:after="40"/>
              <w:jc w:val="both"/>
              <w:rPr>
                <w:rFonts w:ascii="Tahoma" w:hAnsi="Tahoma" w:cs="Tahoma"/>
                <w:sz w:val="20"/>
              </w:rPr>
            </w:pPr>
            <w:r>
              <w:rPr>
                <w:rFonts w:ascii="Tahoma" w:hAnsi="Tahoma" w:cs="Tahoma"/>
                <w:sz w:val="20"/>
              </w:rPr>
              <w:t>SAF92</w:t>
            </w:r>
          </w:p>
        </w:tc>
      </w:tr>
      <w:tr w:rsidR="00B63E95" w:rsidRPr="00177628" w14:paraId="14FA9DC4" w14:textId="77777777" w:rsidTr="007B1B8B">
        <w:trPr>
          <w:jc w:val="center"/>
        </w:trPr>
        <w:tc>
          <w:tcPr>
            <w:tcW w:w="534" w:type="dxa"/>
            <w:shd w:val="clear" w:color="auto" w:fill="EAF1DD" w:themeFill="accent3" w:themeFillTint="33"/>
          </w:tcPr>
          <w:p w14:paraId="14FA9DC0" w14:textId="77777777" w:rsidR="00B63E95" w:rsidRPr="00177628" w:rsidRDefault="00B63E95" w:rsidP="006D2CCB">
            <w:pPr>
              <w:spacing w:before="40" w:after="40"/>
              <w:jc w:val="both"/>
              <w:rPr>
                <w:rFonts w:ascii="Tahoma" w:hAnsi="Tahoma" w:cs="Tahoma"/>
                <w:b/>
                <w:color w:val="FF0000"/>
                <w:sz w:val="20"/>
              </w:rPr>
            </w:pPr>
            <w:r w:rsidRPr="00177628">
              <w:rPr>
                <w:rFonts w:ascii="Tahoma" w:hAnsi="Tahoma" w:cs="Tahoma"/>
                <w:b/>
                <w:color w:val="FF0000"/>
                <w:sz w:val="20"/>
              </w:rPr>
              <w:t>13.</w:t>
            </w:r>
          </w:p>
        </w:tc>
        <w:tc>
          <w:tcPr>
            <w:tcW w:w="5190" w:type="dxa"/>
            <w:shd w:val="clear" w:color="auto" w:fill="EAF1DD" w:themeFill="accent3" w:themeFillTint="33"/>
          </w:tcPr>
          <w:p w14:paraId="14FA9DC1" w14:textId="77777777" w:rsidR="00B63E95" w:rsidRPr="00177628" w:rsidRDefault="00B63E95" w:rsidP="006D2CCB">
            <w:pPr>
              <w:spacing w:before="40" w:after="40"/>
              <w:jc w:val="both"/>
              <w:rPr>
                <w:rFonts w:ascii="Tahoma" w:hAnsi="Tahoma" w:cs="Tahoma"/>
                <w:b/>
                <w:color w:val="FF0000"/>
                <w:sz w:val="20"/>
              </w:rPr>
            </w:pPr>
            <w:r w:rsidRPr="00177628">
              <w:rPr>
                <w:rFonts w:ascii="Tahoma" w:hAnsi="Tahoma" w:cs="Tahoma"/>
                <w:b/>
                <w:color w:val="FF0000"/>
                <w:sz w:val="20"/>
              </w:rPr>
              <w:t xml:space="preserve">Access to </w:t>
            </w:r>
            <w:proofErr w:type="gramStart"/>
            <w:r w:rsidRPr="00177628">
              <w:rPr>
                <w:rFonts w:ascii="Tahoma" w:hAnsi="Tahoma" w:cs="Tahoma"/>
                <w:b/>
                <w:color w:val="FF0000"/>
                <w:sz w:val="20"/>
              </w:rPr>
              <w:t>shore based</w:t>
            </w:r>
            <w:proofErr w:type="gramEnd"/>
            <w:r w:rsidRPr="00177628">
              <w:rPr>
                <w:rFonts w:ascii="Tahoma" w:hAnsi="Tahoma" w:cs="Tahoma"/>
                <w:b/>
                <w:color w:val="FF0000"/>
                <w:sz w:val="20"/>
              </w:rPr>
              <w:t xml:space="preserve"> welfare facilities</w:t>
            </w:r>
          </w:p>
        </w:tc>
        <w:tc>
          <w:tcPr>
            <w:tcW w:w="965" w:type="dxa"/>
            <w:shd w:val="clear" w:color="auto" w:fill="EAF1DD" w:themeFill="accent3" w:themeFillTint="33"/>
          </w:tcPr>
          <w:p w14:paraId="14FA9DC2" w14:textId="77777777" w:rsidR="00B63E95" w:rsidRPr="00177628" w:rsidRDefault="00B63E95" w:rsidP="006D2CCB">
            <w:pPr>
              <w:spacing w:before="40" w:after="40"/>
              <w:jc w:val="both"/>
              <w:rPr>
                <w:rFonts w:ascii="Tahoma" w:hAnsi="Tahoma" w:cs="Tahoma"/>
                <w:sz w:val="20"/>
              </w:rPr>
            </w:pPr>
          </w:p>
        </w:tc>
        <w:tc>
          <w:tcPr>
            <w:tcW w:w="3769" w:type="dxa"/>
            <w:shd w:val="clear" w:color="auto" w:fill="EAF1DD" w:themeFill="accent3" w:themeFillTint="33"/>
          </w:tcPr>
          <w:p w14:paraId="14FA9DC3" w14:textId="77777777" w:rsidR="00B63E95" w:rsidRPr="00177628" w:rsidRDefault="00B63E95" w:rsidP="006D2CCB">
            <w:pPr>
              <w:spacing w:before="40" w:after="40"/>
              <w:jc w:val="both"/>
              <w:rPr>
                <w:rFonts w:ascii="Tahoma" w:hAnsi="Tahoma" w:cs="Tahoma"/>
                <w:sz w:val="20"/>
              </w:rPr>
            </w:pPr>
          </w:p>
        </w:tc>
      </w:tr>
      <w:tr w:rsidR="00B63E95" w:rsidRPr="00177628" w14:paraId="14FA9DC9" w14:textId="77777777" w:rsidTr="007B1B8B">
        <w:trPr>
          <w:jc w:val="center"/>
        </w:trPr>
        <w:tc>
          <w:tcPr>
            <w:tcW w:w="534" w:type="dxa"/>
          </w:tcPr>
          <w:p w14:paraId="14FA9DC5" w14:textId="77777777" w:rsidR="00B63E95" w:rsidRPr="00177628" w:rsidRDefault="00B63E95"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DC6" w14:textId="77777777" w:rsidR="00B63E95" w:rsidRPr="00177628" w:rsidRDefault="00B63E95" w:rsidP="006D2CCB">
            <w:pPr>
              <w:spacing w:before="40" w:after="40"/>
              <w:jc w:val="both"/>
              <w:rPr>
                <w:rFonts w:ascii="Tahoma" w:hAnsi="Tahoma" w:cs="Tahoma"/>
                <w:sz w:val="20"/>
              </w:rPr>
            </w:pPr>
            <w:r w:rsidRPr="00177628">
              <w:rPr>
                <w:rFonts w:ascii="Tahoma" w:hAnsi="Tahoma" w:cs="Tahoma"/>
                <w:sz w:val="20"/>
              </w:rPr>
              <w:t>All seafarers have access to shore-based welfare facilities</w:t>
            </w:r>
          </w:p>
        </w:tc>
        <w:tc>
          <w:tcPr>
            <w:tcW w:w="965" w:type="dxa"/>
          </w:tcPr>
          <w:p w14:paraId="14FA9DC7" w14:textId="77777777" w:rsidR="00B63E95" w:rsidRPr="00177628" w:rsidRDefault="00B63E95" w:rsidP="006D2CCB">
            <w:pPr>
              <w:spacing w:before="40" w:after="40"/>
              <w:jc w:val="both"/>
              <w:rPr>
                <w:rFonts w:ascii="Tahoma" w:hAnsi="Tahoma" w:cs="Tahoma"/>
                <w:sz w:val="20"/>
              </w:rPr>
            </w:pPr>
          </w:p>
        </w:tc>
        <w:tc>
          <w:tcPr>
            <w:tcW w:w="3769" w:type="dxa"/>
          </w:tcPr>
          <w:p w14:paraId="14FA9DC8" w14:textId="36D2C77E" w:rsidR="00B63E95" w:rsidRPr="00177628" w:rsidRDefault="00D7028C" w:rsidP="007B1B8B">
            <w:pPr>
              <w:spacing w:before="40" w:after="40"/>
              <w:jc w:val="both"/>
              <w:rPr>
                <w:rFonts w:ascii="Tahoma" w:hAnsi="Tahoma" w:cs="Tahoma"/>
                <w:sz w:val="20"/>
              </w:rPr>
            </w:pPr>
            <w:r>
              <w:t xml:space="preserve"> </w:t>
            </w:r>
            <w:r w:rsidRPr="00D7028C">
              <w:rPr>
                <w:rFonts w:ascii="Tahoma" w:hAnsi="Tahoma" w:cs="Tahoma"/>
                <w:sz w:val="20"/>
              </w:rPr>
              <w:t>Crew &gt; 1.0 Crewing - Onboard procedures &gt; 1.5 Crew Welfare</w:t>
            </w:r>
          </w:p>
        </w:tc>
      </w:tr>
      <w:tr w:rsidR="00B63E95" w:rsidRPr="00177628" w14:paraId="14FA9DCE" w14:textId="77777777" w:rsidTr="007B1B8B">
        <w:trPr>
          <w:jc w:val="center"/>
        </w:trPr>
        <w:tc>
          <w:tcPr>
            <w:tcW w:w="534" w:type="dxa"/>
            <w:shd w:val="clear" w:color="auto" w:fill="EAF1DD" w:themeFill="accent3" w:themeFillTint="33"/>
          </w:tcPr>
          <w:p w14:paraId="14FA9DCA" w14:textId="77777777" w:rsidR="00B63E95" w:rsidRPr="00177628" w:rsidRDefault="00B63E95" w:rsidP="006D2CCB">
            <w:pPr>
              <w:spacing w:before="40" w:after="40"/>
              <w:jc w:val="both"/>
              <w:rPr>
                <w:rFonts w:ascii="Tahoma" w:hAnsi="Tahoma" w:cs="Tahoma"/>
                <w:b/>
                <w:color w:val="FF0000"/>
                <w:sz w:val="20"/>
              </w:rPr>
            </w:pPr>
            <w:r w:rsidRPr="00177628">
              <w:rPr>
                <w:rFonts w:ascii="Tahoma" w:hAnsi="Tahoma" w:cs="Tahoma"/>
                <w:b/>
                <w:color w:val="FF0000"/>
                <w:sz w:val="20"/>
              </w:rPr>
              <w:t>14.</w:t>
            </w:r>
          </w:p>
        </w:tc>
        <w:tc>
          <w:tcPr>
            <w:tcW w:w="5190" w:type="dxa"/>
            <w:shd w:val="clear" w:color="auto" w:fill="EAF1DD" w:themeFill="accent3" w:themeFillTint="33"/>
          </w:tcPr>
          <w:p w14:paraId="14FA9DCB" w14:textId="77777777" w:rsidR="00B63E95" w:rsidRPr="00177628" w:rsidRDefault="00B63E95" w:rsidP="006D2CCB">
            <w:pPr>
              <w:spacing w:before="40" w:after="40"/>
              <w:jc w:val="both"/>
              <w:rPr>
                <w:rFonts w:ascii="Tahoma" w:hAnsi="Tahoma" w:cs="Tahoma"/>
                <w:b/>
                <w:color w:val="FF0000"/>
                <w:sz w:val="20"/>
              </w:rPr>
            </w:pPr>
            <w:r w:rsidRPr="00177628">
              <w:rPr>
                <w:rFonts w:ascii="Tahoma" w:hAnsi="Tahoma" w:cs="Tahoma"/>
                <w:b/>
                <w:color w:val="FF0000"/>
                <w:sz w:val="20"/>
              </w:rPr>
              <w:t>Seafarers complaints</w:t>
            </w:r>
          </w:p>
        </w:tc>
        <w:tc>
          <w:tcPr>
            <w:tcW w:w="965" w:type="dxa"/>
            <w:shd w:val="clear" w:color="auto" w:fill="EAF1DD" w:themeFill="accent3" w:themeFillTint="33"/>
          </w:tcPr>
          <w:p w14:paraId="14FA9DCC" w14:textId="77777777" w:rsidR="00B63E95" w:rsidRPr="00177628" w:rsidRDefault="00B63E95" w:rsidP="006D2CCB">
            <w:pPr>
              <w:spacing w:before="40" w:after="40"/>
              <w:jc w:val="both"/>
              <w:rPr>
                <w:rFonts w:ascii="Tahoma" w:hAnsi="Tahoma" w:cs="Tahoma"/>
                <w:sz w:val="20"/>
              </w:rPr>
            </w:pPr>
          </w:p>
        </w:tc>
        <w:tc>
          <w:tcPr>
            <w:tcW w:w="3769" w:type="dxa"/>
            <w:shd w:val="clear" w:color="auto" w:fill="EAF1DD" w:themeFill="accent3" w:themeFillTint="33"/>
          </w:tcPr>
          <w:p w14:paraId="14FA9DCD" w14:textId="77777777" w:rsidR="00B63E95" w:rsidRPr="00177628" w:rsidRDefault="00B63E95" w:rsidP="006D2CCB">
            <w:pPr>
              <w:spacing w:before="40" w:after="40"/>
              <w:jc w:val="both"/>
              <w:rPr>
                <w:rFonts w:ascii="Tahoma" w:hAnsi="Tahoma" w:cs="Tahoma"/>
                <w:sz w:val="20"/>
              </w:rPr>
            </w:pPr>
          </w:p>
        </w:tc>
      </w:tr>
      <w:tr w:rsidR="00B63E95" w:rsidRPr="00177628" w14:paraId="14FA9DD3" w14:textId="77777777" w:rsidTr="007B1B8B">
        <w:trPr>
          <w:jc w:val="center"/>
        </w:trPr>
        <w:tc>
          <w:tcPr>
            <w:tcW w:w="534" w:type="dxa"/>
          </w:tcPr>
          <w:p w14:paraId="14FA9DCF" w14:textId="77777777" w:rsidR="00B63E95" w:rsidRPr="00177628" w:rsidRDefault="00B63E95" w:rsidP="006D2CCB">
            <w:pPr>
              <w:spacing w:before="40" w:after="40"/>
              <w:jc w:val="both"/>
              <w:rPr>
                <w:rFonts w:ascii="Tahoma" w:hAnsi="Tahoma" w:cs="Tahoma"/>
                <w:sz w:val="20"/>
              </w:rPr>
            </w:pPr>
            <w:r w:rsidRPr="00177628">
              <w:rPr>
                <w:rFonts w:ascii="Tahoma" w:hAnsi="Tahoma" w:cs="Tahoma"/>
                <w:sz w:val="20"/>
              </w:rPr>
              <w:t>a.</w:t>
            </w:r>
          </w:p>
        </w:tc>
        <w:tc>
          <w:tcPr>
            <w:tcW w:w="5190" w:type="dxa"/>
          </w:tcPr>
          <w:p w14:paraId="14FA9DD0" w14:textId="77777777" w:rsidR="00B63E95" w:rsidRPr="00177628" w:rsidRDefault="00B63E95" w:rsidP="006D2CCB">
            <w:pPr>
              <w:spacing w:before="40" w:after="40"/>
              <w:jc w:val="both"/>
              <w:rPr>
                <w:rFonts w:ascii="Tahoma" w:hAnsi="Tahoma" w:cs="Tahoma"/>
                <w:sz w:val="20"/>
              </w:rPr>
            </w:pPr>
            <w:r w:rsidRPr="00177628">
              <w:rPr>
                <w:rFonts w:ascii="Tahoma" w:hAnsi="Tahoma" w:cs="Tahoma"/>
                <w:sz w:val="20"/>
              </w:rPr>
              <w:t>There is a complaints procedure on board which each crew member has a copy of.</w:t>
            </w:r>
          </w:p>
        </w:tc>
        <w:tc>
          <w:tcPr>
            <w:tcW w:w="965" w:type="dxa"/>
          </w:tcPr>
          <w:p w14:paraId="14FA9DD1" w14:textId="77777777" w:rsidR="00B63E95" w:rsidRPr="00177628" w:rsidRDefault="00B63E95" w:rsidP="006D2CCB">
            <w:pPr>
              <w:spacing w:before="40" w:after="40"/>
              <w:jc w:val="both"/>
              <w:rPr>
                <w:rFonts w:ascii="Tahoma" w:hAnsi="Tahoma" w:cs="Tahoma"/>
                <w:sz w:val="20"/>
              </w:rPr>
            </w:pPr>
          </w:p>
        </w:tc>
        <w:tc>
          <w:tcPr>
            <w:tcW w:w="3769" w:type="dxa"/>
          </w:tcPr>
          <w:p w14:paraId="14FA9DD2" w14:textId="6AA83AE9" w:rsidR="00B63E95" w:rsidRPr="00177628" w:rsidRDefault="00B63E95" w:rsidP="007B1B8B">
            <w:pPr>
              <w:spacing w:before="40" w:after="40"/>
              <w:jc w:val="both"/>
              <w:rPr>
                <w:rFonts w:ascii="Tahoma" w:hAnsi="Tahoma" w:cs="Tahoma"/>
                <w:sz w:val="20"/>
              </w:rPr>
            </w:pPr>
          </w:p>
        </w:tc>
      </w:tr>
      <w:tr w:rsidR="00B63E95" w:rsidRPr="00177628" w14:paraId="14FA9DD8" w14:textId="77777777" w:rsidTr="007B1B8B">
        <w:trPr>
          <w:jc w:val="center"/>
        </w:trPr>
        <w:tc>
          <w:tcPr>
            <w:tcW w:w="534" w:type="dxa"/>
          </w:tcPr>
          <w:p w14:paraId="14FA9DD4" w14:textId="77777777" w:rsidR="00B63E95" w:rsidRPr="00177628" w:rsidRDefault="00C77E35" w:rsidP="006D2CCB">
            <w:pPr>
              <w:spacing w:before="40" w:after="40"/>
              <w:jc w:val="both"/>
              <w:rPr>
                <w:rFonts w:ascii="Tahoma" w:hAnsi="Tahoma" w:cs="Tahoma"/>
                <w:sz w:val="20"/>
              </w:rPr>
            </w:pPr>
            <w:r w:rsidRPr="00177628">
              <w:rPr>
                <w:rFonts w:ascii="Tahoma" w:hAnsi="Tahoma" w:cs="Tahoma"/>
                <w:sz w:val="20"/>
              </w:rPr>
              <w:t>b.</w:t>
            </w:r>
          </w:p>
        </w:tc>
        <w:tc>
          <w:tcPr>
            <w:tcW w:w="5190" w:type="dxa"/>
          </w:tcPr>
          <w:p w14:paraId="14FA9DD5" w14:textId="77777777" w:rsidR="00B63E95" w:rsidRPr="00177628" w:rsidRDefault="00C77E35" w:rsidP="006D2CCB">
            <w:pPr>
              <w:spacing w:before="40" w:after="40"/>
              <w:jc w:val="both"/>
              <w:rPr>
                <w:rFonts w:ascii="Tahoma" w:hAnsi="Tahoma" w:cs="Tahoma"/>
                <w:sz w:val="20"/>
              </w:rPr>
            </w:pPr>
            <w:r w:rsidRPr="00177628">
              <w:rPr>
                <w:rFonts w:ascii="Tahoma" w:hAnsi="Tahoma" w:cs="Tahoma"/>
                <w:sz w:val="20"/>
              </w:rPr>
              <w:t>Complaints log on board</w:t>
            </w:r>
          </w:p>
        </w:tc>
        <w:tc>
          <w:tcPr>
            <w:tcW w:w="965" w:type="dxa"/>
          </w:tcPr>
          <w:p w14:paraId="14FA9DD6" w14:textId="77777777" w:rsidR="00B63E95" w:rsidRPr="00177628" w:rsidRDefault="00B63E95" w:rsidP="006D2CCB">
            <w:pPr>
              <w:spacing w:before="40" w:after="40"/>
              <w:jc w:val="both"/>
              <w:rPr>
                <w:rFonts w:ascii="Tahoma" w:hAnsi="Tahoma" w:cs="Tahoma"/>
                <w:sz w:val="20"/>
              </w:rPr>
            </w:pPr>
          </w:p>
        </w:tc>
        <w:tc>
          <w:tcPr>
            <w:tcW w:w="3769" w:type="dxa"/>
          </w:tcPr>
          <w:p w14:paraId="4014B45D" w14:textId="213F0662" w:rsidR="00B63E95" w:rsidRDefault="00D7028C" w:rsidP="007B1B8B">
            <w:pPr>
              <w:spacing w:before="40" w:after="40"/>
              <w:jc w:val="both"/>
              <w:rPr>
                <w:rFonts w:ascii="Tahoma" w:hAnsi="Tahoma" w:cs="Tahoma"/>
                <w:sz w:val="20"/>
              </w:rPr>
            </w:pPr>
            <w:r>
              <w:t xml:space="preserve"> </w:t>
            </w:r>
            <w:r w:rsidRPr="00D7028C">
              <w:rPr>
                <w:rFonts w:ascii="Tahoma" w:hAnsi="Tahoma" w:cs="Tahoma"/>
                <w:sz w:val="20"/>
              </w:rPr>
              <w:t>Crew &gt; 1.0 Crewing - Onboard procedures &gt; 1.4 Crew Policies</w:t>
            </w:r>
            <w:r>
              <w:rPr>
                <w:rFonts w:ascii="Tahoma" w:hAnsi="Tahoma" w:cs="Tahoma"/>
                <w:sz w:val="20"/>
              </w:rPr>
              <w:t xml:space="preserve"> &gt; </w:t>
            </w:r>
            <w:r w:rsidRPr="00D7028C">
              <w:rPr>
                <w:rFonts w:ascii="Tahoma" w:hAnsi="Tahoma" w:cs="Tahoma"/>
                <w:sz w:val="20"/>
              </w:rPr>
              <w:t>1.4.3 Onboard Complaints Policy and Procedure</w:t>
            </w:r>
          </w:p>
          <w:p w14:paraId="14FA9DD7" w14:textId="3867B89C" w:rsidR="00D7028C" w:rsidRPr="00177628" w:rsidRDefault="00D7028C" w:rsidP="007B1B8B">
            <w:pPr>
              <w:spacing w:before="40" w:after="40"/>
              <w:jc w:val="both"/>
              <w:rPr>
                <w:rFonts w:ascii="Tahoma" w:hAnsi="Tahoma" w:cs="Tahoma"/>
                <w:sz w:val="20"/>
              </w:rPr>
            </w:pPr>
            <w:r>
              <w:rPr>
                <w:rFonts w:ascii="Tahoma" w:hAnsi="Tahoma" w:cs="Tahoma"/>
                <w:sz w:val="20"/>
              </w:rPr>
              <w:t>C624</w:t>
            </w:r>
          </w:p>
        </w:tc>
      </w:tr>
      <w:tr w:rsidR="00B63E95" w:rsidRPr="00177628" w14:paraId="14FA9DDD" w14:textId="77777777" w:rsidTr="007B1B8B">
        <w:trPr>
          <w:jc w:val="center"/>
        </w:trPr>
        <w:tc>
          <w:tcPr>
            <w:tcW w:w="534" w:type="dxa"/>
          </w:tcPr>
          <w:p w14:paraId="14FA9DD9" w14:textId="77777777" w:rsidR="00B63E95" w:rsidRPr="00177628" w:rsidRDefault="00C77E35" w:rsidP="006D2CCB">
            <w:pPr>
              <w:spacing w:before="40" w:after="40"/>
              <w:jc w:val="both"/>
              <w:rPr>
                <w:rFonts w:ascii="Tahoma" w:hAnsi="Tahoma" w:cs="Tahoma"/>
                <w:sz w:val="20"/>
              </w:rPr>
            </w:pPr>
            <w:r w:rsidRPr="00177628">
              <w:rPr>
                <w:rFonts w:ascii="Tahoma" w:hAnsi="Tahoma" w:cs="Tahoma"/>
                <w:sz w:val="20"/>
              </w:rPr>
              <w:t>c.</w:t>
            </w:r>
          </w:p>
        </w:tc>
        <w:tc>
          <w:tcPr>
            <w:tcW w:w="5190" w:type="dxa"/>
          </w:tcPr>
          <w:p w14:paraId="14FA9DDA" w14:textId="77777777" w:rsidR="00B63E95" w:rsidRPr="00177628" w:rsidRDefault="00C77E35" w:rsidP="006D2CCB">
            <w:pPr>
              <w:spacing w:before="40" w:after="40"/>
              <w:jc w:val="both"/>
              <w:rPr>
                <w:rFonts w:ascii="Tahoma" w:hAnsi="Tahoma" w:cs="Tahoma"/>
                <w:sz w:val="20"/>
              </w:rPr>
            </w:pPr>
            <w:r w:rsidRPr="00177628">
              <w:rPr>
                <w:rFonts w:ascii="Tahoma" w:hAnsi="Tahoma" w:cs="Tahoma"/>
                <w:sz w:val="20"/>
              </w:rPr>
              <w:t>Are complaints handled in a timely, fair and effective manner?</w:t>
            </w:r>
          </w:p>
        </w:tc>
        <w:tc>
          <w:tcPr>
            <w:tcW w:w="965" w:type="dxa"/>
          </w:tcPr>
          <w:p w14:paraId="14FA9DDB" w14:textId="77777777" w:rsidR="00B63E95" w:rsidRPr="00177628" w:rsidRDefault="00B63E95" w:rsidP="006D2CCB">
            <w:pPr>
              <w:spacing w:before="40" w:after="40"/>
              <w:jc w:val="both"/>
              <w:rPr>
                <w:rFonts w:ascii="Tahoma" w:hAnsi="Tahoma" w:cs="Tahoma"/>
                <w:sz w:val="20"/>
              </w:rPr>
            </w:pPr>
          </w:p>
        </w:tc>
        <w:tc>
          <w:tcPr>
            <w:tcW w:w="3769" w:type="dxa"/>
          </w:tcPr>
          <w:p w14:paraId="14FA9DDC" w14:textId="392FD995" w:rsidR="00B63E95" w:rsidRPr="00177628" w:rsidRDefault="00D7028C" w:rsidP="007B1B8B">
            <w:pPr>
              <w:spacing w:before="40" w:after="40"/>
              <w:jc w:val="both"/>
              <w:rPr>
                <w:rFonts w:ascii="Tahoma" w:hAnsi="Tahoma" w:cs="Tahoma"/>
                <w:sz w:val="20"/>
              </w:rPr>
            </w:pPr>
            <w:r>
              <w:rPr>
                <w:rFonts w:ascii="Tahoma" w:hAnsi="Tahoma" w:cs="Tahoma"/>
                <w:sz w:val="20"/>
              </w:rPr>
              <w:t>See above</w:t>
            </w:r>
          </w:p>
        </w:tc>
      </w:tr>
      <w:tr w:rsidR="00B63E95" w:rsidRPr="00177628" w14:paraId="14FA9DE2" w14:textId="77777777" w:rsidTr="007B1B8B">
        <w:trPr>
          <w:jc w:val="center"/>
        </w:trPr>
        <w:tc>
          <w:tcPr>
            <w:tcW w:w="534" w:type="dxa"/>
          </w:tcPr>
          <w:p w14:paraId="14FA9DDE" w14:textId="77777777" w:rsidR="00B63E95" w:rsidRPr="00177628" w:rsidRDefault="00C77E35" w:rsidP="006D2CCB">
            <w:pPr>
              <w:spacing w:before="40" w:after="40"/>
              <w:jc w:val="both"/>
              <w:rPr>
                <w:rFonts w:ascii="Tahoma" w:hAnsi="Tahoma" w:cs="Tahoma"/>
                <w:sz w:val="20"/>
              </w:rPr>
            </w:pPr>
            <w:r w:rsidRPr="00177628">
              <w:rPr>
                <w:rFonts w:ascii="Tahoma" w:hAnsi="Tahoma" w:cs="Tahoma"/>
                <w:sz w:val="20"/>
              </w:rPr>
              <w:t>d.</w:t>
            </w:r>
          </w:p>
        </w:tc>
        <w:tc>
          <w:tcPr>
            <w:tcW w:w="5190" w:type="dxa"/>
          </w:tcPr>
          <w:p w14:paraId="14FA9DDF" w14:textId="77777777" w:rsidR="00B63E95" w:rsidRPr="00177628" w:rsidRDefault="00C77E35" w:rsidP="006D2CCB">
            <w:pPr>
              <w:spacing w:before="40" w:after="40"/>
              <w:jc w:val="both"/>
              <w:rPr>
                <w:rFonts w:ascii="Tahoma" w:hAnsi="Tahoma" w:cs="Tahoma"/>
                <w:sz w:val="20"/>
              </w:rPr>
            </w:pPr>
            <w:r w:rsidRPr="00177628">
              <w:rPr>
                <w:rFonts w:ascii="Tahoma" w:hAnsi="Tahoma" w:cs="Tahoma"/>
                <w:sz w:val="20"/>
              </w:rPr>
              <w:t>Are contact details available for the flag state and the competent authority in the seafarer’s country of residence?</w:t>
            </w:r>
          </w:p>
        </w:tc>
        <w:tc>
          <w:tcPr>
            <w:tcW w:w="965" w:type="dxa"/>
          </w:tcPr>
          <w:p w14:paraId="14FA9DE0" w14:textId="77777777" w:rsidR="00B63E95" w:rsidRPr="00177628" w:rsidRDefault="00B63E95" w:rsidP="006D2CCB">
            <w:pPr>
              <w:spacing w:before="40" w:after="40"/>
              <w:jc w:val="both"/>
              <w:rPr>
                <w:rFonts w:ascii="Tahoma" w:hAnsi="Tahoma" w:cs="Tahoma"/>
                <w:sz w:val="20"/>
              </w:rPr>
            </w:pPr>
          </w:p>
        </w:tc>
        <w:tc>
          <w:tcPr>
            <w:tcW w:w="3769" w:type="dxa"/>
          </w:tcPr>
          <w:p w14:paraId="14FA9DE1" w14:textId="6F103D9F" w:rsidR="00B63E95" w:rsidRPr="00177628" w:rsidRDefault="00D7028C" w:rsidP="007B1B8B">
            <w:pPr>
              <w:spacing w:before="40" w:after="40"/>
              <w:jc w:val="both"/>
              <w:rPr>
                <w:rFonts w:ascii="Tahoma" w:hAnsi="Tahoma" w:cs="Tahoma"/>
                <w:sz w:val="20"/>
              </w:rPr>
            </w:pPr>
            <w:r>
              <w:rPr>
                <w:rFonts w:ascii="Tahoma" w:hAnsi="Tahoma" w:cs="Tahoma"/>
                <w:sz w:val="20"/>
              </w:rPr>
              <w:t>See above</w:t>
            </w:r>
          </w:p>
        </w:tc>
      </w:tr>
    </w:tbl>
    <w:p w14:paraId="14FA9DE3" w14:textId="48A01F20" w:rsidR="007B1B8B" w:rsidRPr="00177628" w:rsidRDefault="00A355D4" w:rsidP="007B1B8B">
      <w:pPr>
        <w:rPr>
          <w:rFonts w:ascii="Tahoma" w:hAnsi="Tahoma" w:cs="Tahoma"/>
        </w:rPr>
      </w:pPr>
      <w:r w:rsidRPr="00177628">
        <w:rPr>
          <w:rFonts w:ascii="Tahoma" w:hAnsi="Tahoma" w:cs="Tahoma"/>
          <w:noProof/>
          <w:lang w:val="en-GB" w:eastAsia="en-GB"/>
        </w:rPr>
        <mc:AlternateContent>
          <mc:Choice Requires="wps">
            <w:drawing>
              <wp:anchor distT="0" distB="0" distL="114300" distR="114300" simplePos="0" relativeHeight="251658240" behindDoc="0" locked="0" layoutInCell="1" allowOverlap="1" wp14:anchorId="14FA9DE9" wp14:editId="228AF9DC">
                <wp:simplePos x="0" y="0"/>
                <wp:positionH relativeFrom="column">
                  <wp:posOffset>4462145</wp:posOffset>
                </wp:positionH>
                <wp:positionV relativeFrom="paragraph">
                  <wp:posOffset>85090</wp:posOffset>
                </wp:positionV>
                <wp:extent cx="1028700" cy="342900"/>
                <wp:effectExtent l="13335" t="12700" r="5715" b="63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141F9" id="Rectangle 2" o:spid="_x0000_s1026" style="position:absolute;margin-left:351.35pt;margin-top:6.7pt;width:81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"/>
            </w:pict>
          </mc:Fallback>
        </mc:AlternateContent>
      </w:r>
      <w:r w:rsidRPr="00177628">
        <w:rPr>
          <w:rFonts w:ascii="Tahoma" w:hAnsi="Tahoma" w:cs="Tahoma"/>
          <w:noProof/>
          <w:lang w:val="en-GB" w:eastAsia="en-GB"/>
        </w:rPr>
        <mc:AlternateContent>
          <mc:Choice Requires="wps">
            <w:drawing>
              <wp:anchor distT="0" distB="0" distL="114300" distR="114300" simplePos="0" relativeHeight="251659264" behindDoc="0" locked="0" layoutInCell="1" allowOverlap="1" wp14:anchorId="14FA9DEA" wp14:editId="4B255BDA">
                <wp:simplePos x="0" y="0"/>
                <wp:positionH relativeFrom="column">
                  <wp:posOffset>1147445</wp:posOffset>
                </wp:positionH>
                <wp:positionV relativeFrom="paragraph">
                  <wp:posOffset>85090</wp:posOffset>
                </wp:positionV>
                <wp:extent cx="2857500" cy="342900"/>
                <wp:effectExtent l="13335" t="12700" r="5715" b="63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A94C7" id="Rectangle 3" o:spid="_x0000_s1026" style="position:absolute;margin-left:90.35pt;margin-top:6.7pt;width:2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"/>
            </w:pict>
          </mc:Fallback>
        </mc:AlternateContent>
      </w:r>
    </w:p>
    <w:p w14:paraId="14FA9DE4" w14:textId="77777777" w:rsidR="007B1B8B" w:rsidRPr="00177628" w:rsidRDefault="007B1B8B" w:rsidP="007B1B8B">
      <w:pPr>
        <w:rPr>
          <w:rFonts w:ascii="Tahoma" w:hAnsi="Tahoma" w:cs="Tahoma"/>
        </w:rPr>
      </w:pPr>
      <w:r w:rsidRPr="00177628">
        <w:rPr>
          <w:rFonts w:ascii="Tahoma" w:hAnsi="Tahoma" w:cs="Tahoma"/>
        </w:rPr>
        <w:t>Master’s Signature</w:t>
      </w:r>
      <w:r w:rsidRPr="00177628">
        <w:rPr>
          <w:rFonts w:ascii="Tahoma" w:hAnsi="Tahoma" w:cs="Tahoma"/>
        </w:rPr>
        <w:tab/>
      </w:r>
      <w:r w:rsidRPr="00177628">
        <w:rPr>
          <w:rFonts w:ascii="Tahoma" w:hAnsi="Tahoma" w:cs="Tahoma"/>
        </w:rPr>
        <w:tab/>
      </w:r>
      <w:r w:rsidRPr="00177628">
        <w:rPr>
          <w:rFonts w:ascii="Tahoma" w:hAnsi="Tahoma" w:cs="Tahoma"/>
        </w:rPr>
        <w:tab/>
      </w:r>
      <w:r w:rsidRPr="00177628">
        <w:rPr>
          <w:rFonts w:ascii="Tahoma" w:hAnsi="Tahoma" w:cs="Tahoma"/>
        </w:rPr>
        <w:tab/>
      </w:r>
      <w:r w:rsidRPr="00177628">
        <w:rPr>
          <w:rFonts w:ascii="Tahoma" w:hAnsi="Tahoma" w:cs="Tahoma"/>
        </w:rPr>
        <w:tab/>
      </w:r>
      <w:r w:rsidRPr="00177628">
        <w:rPr>
          <w:rFonts w:ascii="Tahoma" w:hAnsi="Tahoma" w:cs="Tahoma"/>
        </w:rPr>
        <w:tab/>
      </w:r>
      <w:r w:rsidRPr="00177628">
        <w:rPr>
          <w:rFonts w:ascii="Tahoma" w:hAnsi="Tahoma" w:cs="Tahoma"/>
        </w:rPr>
        <w:tab/>
        <w:t>Date</w:t>
      </w:r>
    </w:p>
    <w:p w14:paraId="14FA9DE5" w14:textId="77777777" w:rsidR="007B1B8B" w:rsidRPr="00177628" w:rsidRDefault="007B1B8B" w:rsidP="007B1B8B">
      <w:pPr>
        <w:rPr>
          <w:rFonts w:ascii="Tahoma" w:hAnsi="Tahoma" w:cs="Tahoma"/>
        </w:rPr>
      </w:pPr>
    </w:p>
    <w:p w14:paraId="14FA9DE6" w14:textId="49E6BD08" w:rsidR="007B1B8B" w:rsidRPr="00177628" w:rsidRDefault="00A355D4" w:rsidP="007B1B8B">
      <w:pPr>
        <w:rPr>
          <w:rFonts w:ascii="Tahoma" w:hAnsi="Tahoma" w:cs="Tahoma"/>
        </w:rPr>
      </w:pPr>
      <w:r w:rsidRPr="00177628">
        <w:rPr>
          <w:rFonts w:ascii="Tahoma" w:hAnsi="Tahoma" w:cs="Tahoma"/>
          <w:noProof/>
          <w:lang w:val="en-GB" w:eastAsia="en-GB"/>
        </w:rPr>
        <mc:AlternateContent>
          <mc:Choice Requires="wps">
            <w:drawing>
              <wp:anchor distT="0" distB="0" distL="114300" distR="114300" simplePos="0" relativeHeight="251660288" behindDoc="0" locked="0" layoutInCell="1" allowOverlap="1" wp14:anchorId="14FA9DEB" wp14:editId="1A08425E">
                <wp:simplePos x="0" y="0"/>
                <wp:positionH relativeFrom="column">
                  <wp:posOffset>2271395</wp:posOffset>
                </wp:positionH>
                <wp:positionV relativeFrom="paragraph">
                  <wp:posOffset>36830</wp:posOffset>
                </wp:positionV>
                <wp:extent cx="1028700" cy="334010"/>
                <wp:effectExtent l="13335" t="13335" r="5715" b="508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34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5E309" id="Rectangle 4" o:spid="_x0000_s1026" style="position:absolute;margin-left:178.85pt;margin-top:2.9pt;width:81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"/>
            </w:pict>
          </mc:Fallback>
        </mc:AlternateContent>
      </w:r>
    </w:p>
    <w:p w14:paraId="14FA9DE7" w14:textId="7BC0559F" w:rsidR="007B1B8B" w:rsidRPr="00C11827" w:rsidRDefault="007B1B8B" w:rsidP="007B1B8B">
      <w:pPr>
        <w:rPr>
          <w:rFonts w:ascii="Tahoma" w:hAnsi="Tahoma" w:cs="Tahoma"/>
        </w:rPr>
      </w:pPr>
      <w:r w:rsidRPr="00177628">
        <w:rPr>
          <w:rFonts w:ascii="Tahoma" w:hAnsi="Tahoma" w:cs="Tahoma"/>
        </w:rPr>
        <w:t xml:space="preserve">Date defects </w:t>
      </w:r>
      <w:proofErr w:type="gramStart"/>
      <w:r w:rsidRPr="00177628">
        <w:rPr>
          <w:rFonts w:ascii="Tahoma" w:hAnsi="Tahoma" w:cs="Tahoma"/>
        </w:rPr>
        <w:t>entered into</w:t>
      </w:r>
      <w:proofErr w:type="gramEnd"/>
      <w:r w:rsidRPr="00177628">
        <w:rPr>
          <w:rFonts w:ascii="Tahoma" w:hAnsi="Tahoma" w:cs="Tahoma"/>
        </w:rPr>
        <w:t xml:space="preserve"> ShipSure</w:t>
      </w:r>
      <w:r w:rsidR="00F673BE">
        <w:rPr>
          <w:rFonts w:ascii="Tahoma" w:hAnsi="Tahoma" w:cs="Tahoma"/>
        </w:rPr>
        <w:t xml:space="preserve"> </w:t>
      </w:r>
    </w:p>
    <w:p w14:paraId="14FA9DE8" w14:textId="77777777" w:rsidR="00F652E0" w:rsidRPr="00696410" w:rsidRDefault="00F652E0" w:rsidP="006D2CCB">
      <w:pPr>
        <w:spacing w:before="40" w:after="40"/>
        <w:jc w:val="both"/>
        <w:rPr>
          <w:rFonts w:ascii="Tahoma" w:hAnsi="Tahoma" w:cs="Tahoma"/>
          <w:sz w:val="18"/>
          <w:szCs w:val="18"/>
        </w:rPr>
      </w:pPr>
    </w:p>
    <w:sectPr w:rsidR="00F652E0" w:rsidRPr="00696410" w:rsidSect="00E05351">
      <w:headerReference w:type="default" r:id="rId12"/>
      <w:footerReference w:type="default" r:id="rId13"/>
      <w:type w:val="continuous"/>
      <w:pgSz w:w="11906" w:h="16838"/>
      <w:pgMar w:top="851" w:right="794" w:bottom="851" w:left="794" w:header="567" w:footer="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41AB2" w14:textId="77777777" w:rsidR="00150B34" w:rsidRDefault="00150B34">
      <w:r>
        <w:separator/>
      </w:r>
    </w:p>
  </w:endnote>
  <w:endnote w:type="continuationSeparator" w:id="0">
    <w:p w14:paraId="3EF987FE" w14:textId="77777777" w:rsidR="00150B34" w:rsidRDefault="0015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9DF5" w14:textId="620D6866" w:rsidR="00AF6084" w:rsidRPr="00F673BE" w:rsidRDefault="00AF6084" w:rsidP="005F1351">
    <w:pPr>
      <w:pStyle w:val="Footer"/>
      <w:pBdr>
        <w:top w:val="single" w:sz="24" w:space="1" w:color="000000" w:themeColor="text1"/>
      </w:pBdr>
      <w:jc w:val="both"/>
      <w:rPr>
        <w:rStyle w:val="PageNumber"/>
        <w:rFonts w:ascii="Tahoma" w:hAnsi="Tahoma" w:cs="Tahoma"/>
        <w:b/>
        <w:color w:val="000000" w:themeColor="text1"/>
        <w:sz w:val="20"/>
      </w:rPr>
    </w:pPr>
    <w:bookmarkStart w:id="7" w:name="OLE_LINK1"/>
    <w:bookmarkStart w:id="8" w:name="OLE_LINK2"/>
    <w:bookmarkStart w:id="9" w:name="_Hlk175733404"/>
    <w:r w:rsidRPr="00F673BE">
      <w:rPr>
        <w:rFonts w:ascii="Tahoma" w:hAnsi="Tahoma" w:cs="Tahoma"/>
        <w:b/>
        <w:color w:val="000000" w:themeColor="text1"/>
        <w:sz w:val="20"/>
      </w:rPr>
      <w:t xml:space="preserve">Page </w:t>
    </w:r>
    <w:r w:rsidRPr="00F673BE">
      <w:rPr>
        <w:rStyle w:val="PageNumber"/>
        <w:rFonts w:ascii="Tahoma" w:hAnsi="Tahoma" w:cs="Tahoma"/>
        <w:b/>
        <w:color w:val="000000" w:themeColor="text1"/>
        <w:sz w:val="20"/>
      </w:rPr>
      <w:fldChar w:fldCharType="begin"/>
    </w:r>
    <w:r w:rsidRPr="00F673BE">
      <w:rPr>
        <w:rStyle w:val="PageNumber"/>
        <w:rFonts w:ascii="Tahoma" w:hAnsi="Tahoma" w:cs="Tahoma"/>
        <w:b/>
        <w:color w:val="000000" w:themeColor="text1"/>
        <w:sz w:val="20"/>
      </w:rPr>
      <w:instrText xml:space="preserve"> PAGE </w:instrText>
    </w:r>
    <w:r w:rsidRPr="00F673BE">
      <w:rPr>
        <w:rStyle w:val="PageNumber"/>
        <w:rFonts w:ascii="Tahoma" w:hAnsi="Tahoma" w:cs="Tahoma"/>
        <w:b/>
        <w:color w:val="000000" w:themeColor="text1"/>
        <w:sz w:val="20"/>
      </w:rPr>
      <w:fldChar w:fldCharType="separate"/>
    </w:r>
    <w:r w:rsidR="00177628">
      <w:rPr>
        <w:rStyle w:val="PageNumber"/>
        <w:rFonts w:ascii="Tahoma" w:hAnsi="Tahoma" w:cs="Tahoma"/>
        <w:b/>
        <w:noProof/>
        <w:color w:val="000000" w:themeColor="text1"/>
        <w:sz w:val="20"/>
      </w:rPr>
      <w:t>2</w:t>
    </w:r>
    <w:r w:rsidRPr="00F673BE">
      <w:rPr>
        <w:rStyle w:val="PageNumber"/>
        <w:rFonts w:ascii="Tahoma" w:hAnsi="Tahoma" w:cs="Tahoma"/>
        <w:b/>
        <w:color w:val="000000" w:themeColor="text1"/>
        <w:sz w:val="20"/>
      </w:rPr>
      <w:fldChar w:fldCharType="end"/>
    </w:r>
    <w:r w:rsidRPr="00F673BE">
      <w:rPr>
        <w:rStyle w:val="PageNumber"/>
        <w:rFonts w:ascii="Tahoma" w:hAnsi="Tahoma" w:cs="Tahoma"/>
        <w:b/>
        <w:color w:val="000000" w:themeColor="text1"/>
        <w:sz w:val="20"/>
      </w:rPr>
      <w:t xml:space="preserve"> of </w:t>
    </w:r>
    <w:r w:rsidRPr="00F673BE">
      <w:rPr>
        <w:rStyle w:val="PageNumber"/>
        <w:rFonts w:ascii="Tahoma" w:hAnsi="Tahoma" w:cs="Tahoma"/>
        <w:b/>
        <w:color w:val="000000" w:themeColor="text1"/>
        <w:sz w:val="20"/>
      </w:rPr>
      <w:fldChar w:fldCharType="begin"/>
    </w:r>
    <w:r w:rsidRPr="00F673BE">
      <w:rPr>
        <w:rStyle w:val="PageNumber"/>
        <w:rFonts w:ascii="Tahoma" w:hAnsi="Tahoma" w:cs="Tahoma"/>
        <w:b/>
        <w:color w:val="000000" w:themeColor="text1"/>
        <w:sz w:val="20"/>
      </w:rPr>
      <w:instrText xml:space="preserve"> NUMPAGES </w:instrText>
    </w:r>
    <w:r w:rsidRPr="00F673BE">
      <w:rPr>
        <w:rStyle w:val="PageNumber"/>
        <w:rFonts w:ascii="Tahoma" w:hAnsi="Tahoma" w:cs="Tahoma"/>
        <w:b/>
        <w:color w:val="000000" w:themeColor="text1"/>
        <w:sz w:val="20"/>
      </w:rPr>
      <w:fldChar w:fldCharType="separate"/>
    </w:r>
    <w:r w:rsidR="00177628">
      <w:rPr>
        <w:rStyle w:val="PageNumber"/>
        <w:rFonts w:ascii="Tahoma" w:hAnsi="Tahoma" w:cs="Tahoma"/>
        <w:b/>
        <w:noProof/>
        <w:color w:val="000000" w:themeColor="text1"/>
        <w:sz w:val="20"/>
      </w:rPr>
      <w:t>4</w:t>
    </w:r>
    <w:r w:rsidRPr="00F673BE">
      <w:rPr>
        <w:rStyle w:val="PageNumber"/>
        <w:rFonts w:ascii="Tahoma" w:hAnsi="Tahoma" w:cs="Tahoma"/>
        <w:b/>
        <w:color w:val="000000" w:themeColor="text1"/>
        <w:sz w:val="20"/>
      </w:rPr>
      <w:fldChar w:fldCharType="end"/>
    </w:r>
    <w:r w:rsidRPr="00F673BE">
      <w:rPr>
        <w:rStyle w:val="PageNumber"/>
        <w:rFonts w:ascii="Tahoma" w:hAnsi="Tahoma" w:cs="Tahoma"/>
        <w:b/>
        <w:color w:val="000000" w:themeColor="text1"/>
        <w:sz w:val="20"/>
      </w:rPr>
      <w:t xml:space="preserve">                         </w:t>
    </w:r>
    <w:r w:rsidRPr="00F673BE">
      <w:rPr>
        <w:rStyle w:val="PageNumber"/>
        <w:rFonts w:ascii="Tahoma" w:hAnsi="Tahoma" w:cs="Tahoma"/>
        <w:b/>
        <w:color w:val="000000" w:themeColor="text1"/>
        <w:sz w:val="20"/>
      </w:rPr>
      <w:tab/>
    </w:r>
    <w:r w:rsidRPr="00F673BE">
      <w:rPr>
        <w:rStyle w:val="PageNumber"/>
        <w:rFonts w:ascii="Tahoma" w:hAnsi="Tahoma" w:cs="Tahoma"/>
        <w:b/>
        <w:color w:val="000000" w:themeColor="text1"/>
        <w:sz w:val="20"/>
      </w:rPr>
      <w:tab/>
      <w:t xml:space="preserve">                                         ADM33</w:t>
    </w:r>
    <w:r w:rsidR="00336B31">
      <w:rPr>
        <w:rStyle w:val="PageNumber"/>
        <w:rFonts w:ascii="Tahoma" w:hAnsi="Tahoma" w:cs="Tahoma"/>
        <w:b/>
        <w:color w:val="000000" w:themeColor="text1"/>
        <w:sz w:val="20"/>
      </w:rPr>
      <w:t xml:space="preserve"> (Leisure)</w:t>
    </w:r>
    <w:r w:rsidRPr="00F673BE">
      <w:rPr>
        <w:rStyle w:val="PageNumber"/>
        <w:rFonts w:ascii="Tahoma" w:hAnsi="Tahoma" w:cs="Tahoma"/>
        <w:b/>
        <w:color w:val="000000" w:themeColor="text1"/>
        <w:sz w:val="20"/>
      </w:rPr>
      <w:t xml:space="preserve"> - MLC2006 Self-Assessment</w:t>
    </w:r>
  </w:p>
  <w:p w14:paraId="14FA9DF6" w14:textId="63C4851F" w:rsidR="00AF6084" w:rsidRPr="005F1351" w:rsidRDefault="00AF6084" w:rsidP="005F1351">
    <w:pPr>
      <w:pStyle w:val="Footer"/>
      <w:pBdr>
        <w:top w:val="single" w:sz="24" w:space="1" w:color="000000" w:themeColor="text1"/>
      </w:pBdr>
      <w:tabs>
        <w:tab w:val="left" w:pos="3240"/>
      </w:tabs>
      <w:jc w:val="both"/>
      <w:rPr>
        <w:rStyle w:val="PageNumber"/>
        <w:rFonts w:ascii="Tahoma" w:hAnsi="Tahoma" w:cs="Tahoma"/>
        <w:b/>
        <w:color w:val="000000" w:themeColor="text1"/>
        <w:sz w:val="20"/>
      </w:rPr>
    </w:pPr>
    <w:r w:rsidRPr="00F673BE">
      <w:rPr>
        <w:rStyle w:val="PageNumber"/>
        <w:rFonts w:ascii="Tahoma" w:hAnsi="Tahoma" w:cs="Tahoma"/>
        <w:b/>
        <w:color w:val="000000" w:themeColor="text1"/>
        <w:sz w:val="20"/>
      </w:rPr>
      <w:tab/>
    </w:r>
    <w:r w:rsidRPr="00F673BE">
      <w:rPr>
        <w:rStyle w:val="PageNumber"/>
        <w:rFonts w:ascii="Tahoma" w:hAnsi="Tahoma" w:cs="Tahoma"/>
        <w:b/>
        <w:color w:val="000000" w:themeColor="text1"/>
        <w:sz w:val="20"/>
      </w:rPr>
      <w:tab/>
    </w:r>
    <w:r w:rsidRPr="00F673BE">
      <w:rPr>
        <w:rStyle w:val="PageNumber"/>
        <w:rFonts w:ascii="Tahoma" w:hAnsi="Tahoma" w:cs="Tahoma"/>
        <w:b/>
        <w:color w:val="000000" w:themeColor="text1"/>
        <w:sz w:val="20"/>
      </w:rPr>
      <w:tab/>
      <w:t xml:space="preserve">                                                 Revision Number: </w:t>
    </w:r>
    <w:bookmarkEnd w:id="7"/>
    <w:bookmarkEnd w:id="8"/>
    <w:bookmarkEnd w:id="9"/>
    <w:r w:rsidR="006015AC" w:rsidRPr="00C46ACE">
      <w:rPr>
        <w:rStyle w:val="PageNumber"/>
        <w:rFonts w:ascii="Tahoma" w:hAnsi="Tahoma" w:cs="Tahoma"/>
        <w:b/>
        <w:color w:val="FF0000"/>
        <w:sz w:val="20"/>
      </w:rPr>
      <w:t>6.</w:t>
    </w:r>
    <w:del w:id="10" w:author="Rusev, Plamen" w:date="2021-04-07T10:29:00Z">
      <w:r w:rsidR="00336B31" w:rsidRPr="00C46ACE" w:rsidDel="00627478">
        <w:rPr>
          <w:rStyle w:val="PageNumber"/>
          <w:rFonts w:ascii="Tahoma" w:hAnsi="Tahoma" w:cs="Tahoma"/>
          <w:b/>
          <w:color w:val="FF0000"/>
          <w:sz w:val="20"/>
        </w:rPr>
        <w:delText>1</w:delText>
      </w:r>
    </w:del>
    <w:r w:rsidR="00085CE0">
      <w:rPr>
        <w:rStyle w:val="PageNumber"/>
        <w:rFonts w:ascii="Tahoma" w:hAnsi="Tahoma" w:cs="Tahoma"/>
        <w:b/>
        <w:color w:val="FF0000"/>
        <w:sz w:val="20"/>
      </w:rPr>
      <w:t>2</w:t>
    </w:r>
  </w:p>
  <w:p w14:paraId="14FA9DF7" w14:textId="77777777" w:rsidR="00AF6084" w:rsidRPr="005F1351" w:rsidRDefault="00AF6084" w:rsidP="005F1351">
    <w:pPr>
      <w:pStyle w:val="Footer"/>
      <w:pBdr>
        <w:top w:val="single" w:sz="24" w:space="1" w:color="000000" w:themeColor="text1"/>
      </w:pBdr>
      <w:tabs>
        <w:tab w:val="left" w:pos="3240"/>
      </w:tabs>
      <w:jc w:val="both"/>
      <w:rPr>
        <w:rFonts w:ascii="Tahoma" w:hAnsi="Tahoma" w:cs="Tahoma"/>
        <w:b/>
        <w:color w:val="000000" w:themeColor="text1"/>
        <w:sz w:val="20"/>
      </w:rPr>
    </w:pPr>
    <w:r w:rsidRPr="005F1351">
      <w:rPr>
        <w:rStyle w:val="PageNumber"/>
        <w:rFonts w:ascii="Tahoma" w:hAnsi="Tahoma" w:cs="Tahoma"/>
        <w:b/>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CBF94" w14:textId="77777777" w:rsidR="00150B34" w:rsidRDefault="00150B34">
      <w:r>
        <w:separator/>
      </w:r>
    </w:p>
  </w:footnote>
  <w:footnote w:type="continuationSeparator" w:id="0">
    <w:p w14:paraId="5D806882" w14:textId="77777777" w:rsidR="00150B34" w:rsidRDefault="00150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9DF0" w14:textId="1D531C8D" w:rsidR="00AF6084" w:rsidRPr="005F1351" w:rsidRDefault="00AF6084" w:rsidP="005F1351">
    <w:pPr>
      <w:pBdr>
        <w:bottom w:val="single" w:sz="24" w:space="1" w:color="000000" w:themeColor="text1"/>
      </w:pBdr>
      <w:jc w:val="center"/>
      <w:rPr>
        <w:rFonts w:ascii="Tahoma" w:hAnsi="Tahoma" w:cs="Tahoma"/>
        <w:color w:val="000000" w:themeColor="text1"/>
        <w:sz w:val="36"/>
        <w:szCs w:val="36"/>
      </w:rPr>
    </w:pPr>
    <w:r w:rsidRPr="005F1351">
      <w:rPr>
        <w:rFonts w:ascii="Tahoma" w:hAnsi="Tahoma" w:cs="Tahoma"/>
        <w:color w:val="000000" w:themeColor="text1"/>
        <w:sz w:val="36"/>
        <w:szCs w:val="36"/>
      </w:rPr>
      <w:t xml:space="preserve">ADM33 </w:t>
    </w:r>
    <w:r w:rsidR="00E466B8">
      <w:rPr>
        <w:rFonts w:ascii="Tahoma" w:hAnsi="Tahoma" w:cs="Tahoma"/>
        <w:color w:val="000000" w:themeColor="text1"/>
        <w:sz w:val="36"/>
        <w:szCs w:val="36"/>
      </w:rPr>
      <w:t xml:space="preserve">(Leisure) </w:t>
    </w:r>
    <w:r w:rsidRPr="005F1351">
      <w:rPr>
        <w:rFonts w:ascii="Tahoma" w:hAnsi="Tahoma" w:cs="Tahoma"/>
        <w:color w:val="000000" w:themeColor="text1"/>
        <w:sz w:val="36"/>
        <w:szCs w:val="36"/>
      </w:rPr>
      <w:t xml:space="preserve">– MLC2006 SELF ASSESSMENT </w:t>
    </w:r>
  </w:p>
  <w:p w14:paraId="14FA9DF1" w14:textId="77777777" w:rsidR="00AF6084" w:rsidRDefault="00AF6084" w:rsidP="005F1351">
    <w:pPr>
      <w:pBdr>
        <w:bottom w:val="single" w:sz="24" w:space="1" w:color="000000" w:themeColor="text1"/>
      </w:pBdr>
      <w:jc w:val="center"/>
      <w:rPr>
        <w:rFonts w:ascii="Tahoma" w:hAnsi="Tahoma" w:cs="Tahoma"/>
        <w:color w:val="FF0000"/>
        <w:sz w:val="20"/>
      </w:rPr>
    </w:pPr>
    <w:r>
      <w:rPr>
        <w:rFonts w:ascii="Tahoma" w:hAnsi="Tahoma" w:cs="Tahoma"/>
        <w:color w:val="FF0000"/>
        <w:sz w:val="20"/>
      </w:rPr>
      <w:t xml:space="preserve">THIS FORM IS TO BE COMPLETED IN </w:t>
    </w:r>
    <w:r>
      <w:rPr>
        <w:rFonts w:ascii="Tahoma" w:hAnsi="Tahoma" w:cs="Tahoma"/>
        <w:b/>
        <w:color w:val="FF0000"/>
        <w:sz w:val="20"/>
      </w:rPr>
      <w:t xml:space="preserve">JANUARY </w:t>
    </w:r>
    <w:r>
      <w:rPr>
        <w:rFonts w:ascii="Tahoma" w:hAnsi="Tahoma" w:cs="Tahoma"/>
        <w:color w:val="FF0000"/>
        <w:sz w:val="20"/>
      </w:rPr>
      <w:t xml:space="preserve">AND </w:t>
    </w:r>
    <w:r>
      <w:rPr>
        <w:rFonts w:ascii="Tahoma" w:hAnsi="Tahoma" w:cs="Tahoma"/>
        <w:b/>
        <w:color w:val="FF0000"/>
        <w:sz w:val="20"/>
      </w:rPr>
      <w:t>JULY</w:t>
    </w:r>
    <w:r>
      <w:rPr>
        <w:rFonts w:ascii="Tahoma" w:hAnsi="Tahoma" w:cs="Tahoma"/>
        <w:color w:val="FF0000"/>
        <w:sz w:val="20"/>
      </w:rPr>
      <w:t xml:space="preserve">. DETAILS OF THE </w:t>
    </w:r>
  </w:p>
  <w:p w14:paraId="14FA9DF2" w14:textId="77777777" w:rsidR="00AF6084" w:rsidRDefault="00AF6084" w:rsidP="005F1351">
    <w:pPr>
      <w:pBdr>
        <w:bottom w:val="single" w:sz="24" w:space="1" w:color="000000" w:themeColor="text1"/>
      </w:pBdr>
      <w:jc w:val="center"/>
      <w:rPr>
        <w:rFonts w:ascii="Tahoma" w:hAnsi="Tahoma" w:cs="Tahoma"/>
        <w:color w:val="FF0000"/>
        <w:sz w:val="20"/>
      </w:rPr>
    </w:pPr>
    <w:r>
      <w:rPr>
        <w:rFonts w:ascii="Tahoma" w:hAnsi="Tahoma" w:cs="Tahoma"/>
        <w:color w:val="FF0000"/>
        <w:sz w:val="20"/>
      </w:rPr>
      <w:t>SELF-ASSESSMENT MUST BE ENTERED INTO SHIPSURE INSPECTION MANAGER</w:t>
    </w:r>
  </w:p>
  <w:p w14:paraId="14FA9DF3" w14:textId="77777777" w:rsidR="00AF6084" w:rsidRDefault="00AF6084" w:rsidP="005F1351">
    <w:pPr>
      <w:pBdr>
        <w:bottom w:val="single" w:sz="24" w:space="1" w:color="000000" w:themeColor="text1"/>
      </w:pBdr>
      <w:jc w:val="center"/>
      <w:rPr>
        <w:rFonts w:ascii="Tahoma" w:hAnsi="Tahoma" w:cs="Tahoma"/>
        <w:color w:val="FF0000"/>
        <w:sz w:val="20"/>
      </w:rPr>
    </w:pPr>
    <w:r>
      <w:rPr>
        <w:rFonts w:ascii="Tahoma" w:hAnsi="Tahoma" w:cs="Tahoma"/>
        <w:color w:val="FF0000"/>
        <w:sz w:val="20"/>
      </w:rPr>
      <w:t>AND ANY DEFICIENCIES BROUGHT TO THE ATTENTION OF THE DPA</w:t>
    </w:r>
  </w:p>
  <w:p w14:paraId="14FA9DF4" w14:textId="77777777" w:rsidR="00AF6084" w:rsidRPr="004E6156" w:rsidRDefault="00AF6084" w:rsidP="005F1351">
    <w:pPr>
      <w:pBdr>
        <w:bottom w:val="single" w:sz="24" w:space="1" w:color="000000" w:themeColor="text1"/>
      </w:pBdr>
      <w:jc w:val="center"/>
      <w:rPr>
        <w:rFonts w:ascii="Tahoma" w:hAnsi="Tahoma" w:cs="Tahoma"/>
        <w:color w:val="339966"/>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77664"/>
    <w:multiLevelType w:val="hybridMultilevel"/>
    <w:tmpl w:val="19AE942E"/>
    <w:lvl w:ilvl="0" w:tplc="FCFC1C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585A26"/>
    <w:multiLevelType w:val="singleLevel"/>
    <w:tmpl w:val="8B4455DA"/>
    <w:lvl w:ilvl="0">
      <w:start w:val="1"/>
      <w:numFmt w:val="decimal"/>
      <w:pStyle w:val="List1"/>
      <w:lvlText w:val="1.%1"/>
      <w:lvlJc w:val="left"/>
      <w:pPr>
        <w:tabs>
          <w:tab w:val="num" w:pos="648"/>
        </w:tabs>
        <w:ind w:left="648" w:hanging="648"/>
      </w:pPr>
    </w:lvl>
  </w:abstractNum>
  <w:abstractNum w:abstractNumId="2" w15:restartNumberingAfterBreak="0">
    <w:nsid w:val="5DFE27F6"/>
    <w:multiLevelType w:val="singleLevel"/>
    <w:tmpl w:val="91B2BF76"/>
    <w:lvl w:ilvl="0">
      <w:start w:val="1"/>
      <w:numFmt w:val="bullet"/>
      <w:pStyle w:val="Bullet1"/>
      <w:lvlText w:val=""/>
      <w:lvlJc w:val="left"/>
      <w:pPr>
        <w:tabs>
          <w:tab w:val="num" w:pos="360"/>
        </w:tabs>
        <w:ind w:left="360" w:hanging="360"/>
      </w:pPr>
      <w:rPr>
        <w:rFonts w:ascii="Symbol" w:hAnsi="Symbol" w:hint="default"/>
      </w:rPr>
    </w:lvl>
  </w:abstractNum>
  <w:abstractNum w:abstractNumId="3" w15:restartNumberingAfterBreak="0">
    <w:nsid w:val="74757957"/>
    <w:multiLevelType w:val="hybridMultilevel"/>
    <w:tmpl w:val="23C47B7C"/>
    <w:lvl w:ilvl="0" w:tplc="FCFC1C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8F26D0"/>
    <w:multiLevelType w:val="singleLevel"/>
    <w:tmpl w:val="666EE86C"/>
    <w:lvl w:ilvl="0">
      <w:start w:val="1"/>
      <w:numFmt w:val="bullet"/>
      <w:pStyle w:val="Bullet2"/>
      <w:lvlText w:val=""/>
      <w:lvlJc w:val="left"/>
      <w:pPr>
        <w:tabs>
          <w:tab w:val="num" w:pos="360"/>
        </w:tabs>
        <w:ind w:left="360" w:hanging="360"/>
      </w:pPr>
      <w:rPr>
        <w:rFonts w:ascii="Symbol" w:hAnsi="Symbol" w:hint="default"/>
      </w:rPr>
    </w:lvl>
  </w:abstractNum>
  <w:num w:numId="1">
    <w:abstractNumId w:val="1"/>
  </w:num>
  <w:num w:numId="2">
    <w:abstractNumId w:val="4"/>
  </w:num>
  <w:num w:numId="3">
    <w:abstractNumId w:val="2"/>
  </w:num>
  <w:num w:numId="4">
    <w:abstractNumId w:val="3"/>
  </w:num>
  <w:num w:numId="5">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ev, Plamen">
    <w15:presenceInfo w15:providerId="AD" w15:userId="S::plamen.rusev@vships.com::abc51951-85c9-4fff-bc9a-6813782f3b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DE1sTAwMzQwMjFR0lEKTi0uzszPAykwqgUALCtU4SwAAAA="/>
  </w:docVars>
  <w:rsids>
    <w:rsidRoot w:val="0094657B"/>
    <w:rsid w:val="00042B93"/>
    <w:rsid w:val="00051679"/>
    <w:rsid w:val="00060E6F"/>
    <w:rsid w:val="000634B9"/>
    <w:rsid w:val="00083997"/>
    <w:rsid w:val="00085CE0"/>
    <w:rsid w:val="000943F9"/>
    <w:rsid w:val="00097AD5"/>
    <w:rsid w:val="00101C91"/>
    <w:rsid w:val="00150B34"/>
    <w:rsid w:val="00177628"/>
    <w:rsid w:val="00183AF4"/>
    <w:rsid w:val="001D53D1"/>
    <w:rsid w:val="001E5594"/>
    <w:rsid w:val="00204167"/>
    <w:rsid w:val="00236095"/>
    <w:rsid w:val="002540CE"/>
    <w:rsid w:val="002576F7"/>
    <w:rsid w:val="00261D0E"/>
    <w:rsid w:val="002715DA"/>
    <w:rsid w:val="002954DF"/>
    <w:rsid w:val="002B4E66"/>
    <w:rsid w:val="002D3B6C"/>
    <w:rsid w:val="002D4ECB"/>
    <w:rsid w:val="002D71EB"/>
    <w:rsid w:val="002E34F6"/>
    <w:rsid w:val="00330190"/>
    <w:rsid w:val="00332457"/>
    <w:rsid w:val="00336B31"/>
    <w:rsid w:val="0036142D"/>
    <w:rsid w:val="00364AC8"/>
    <w:rsid w:val="00383209"/>
    <w:rsid w:val="00391EF2"/>
    <w:rsid w:val="003D3C6E"/>
    <w:rsid w:val="003E0308"/>
    <w:rsid w:val="003E2F40"/>
    <w:rsid w:val="003E3E6A"/>
    <w:rsid w:val="00403BA3"/>
    <w:rsid w:val="004240DA"/>
    <w:rsid w:val="00446617"/>
    <w:rsid w:val="004466D2"/>
    <w:rsid w:val="00455186"/>
    <w:rsid w:val="004A5478"/>
    <w:rsid w:val="004A5E07"/>
    <w:rsid w:val="004B43D8"/>
    <w:rsid w:val="004C788A"/>
    <w:rsid w:val="004E3672"/>
    <w:rsid w:val="004E6156"/>
    <w:rsid w:val="004F4AB1"/>
    <w:rsid w:val="00520A75"/>
    <w:rsid w:val="005519F7"/>
    <w:rsid w:val="00564E19"/>
    <w:rsid w:val="005724CA"/>
    <w:rsid w:val="00572BFF"/>
    <w:rsid w:val="005A6349"/>
    <w:rsid w:val="005B0D0E"/>
    <w:rsid w:val="005C643B"/>
    <w:rsid w:val="005D5E25"/>
    <w:rsid w:val="005E2B6E"/>
    <w:rsid w:val="005E5CD2"/>
    <w:rsid w:val="005F1351"/>
    <w:rsid w:val="006015AC"/>
    <w:rsid w:val="00612ECA"/>
    <w:rsid w:val="00617CE9"/>
    <w:rsid w:val="00627478"/>
    <w:rsid w:val="00627D2B"/>
    <w:rsid w:val="00636BCF"/>
    <w:rsid w:val="00652F35"/>
    <w:rsid w:val="00670F33"/>
    <w:rsid w:val="006A14E6"/>
    <w:rsid w:val="006A3BB9"/>
    <w:rsid w:val="006B3D50"/>
    <w:rsid w:val="006B3F70"/>
    <w:rsid w:val="006D2CCB"/>
    <w:rsid w:val="006F3566"/>
    <w:rsid w:val="00701300"/>
    <w:rsid w:val="00703FAB"/>
    <w:rsid w:val="007062FB"/>
    <w:rsid w:val="00730F5D"/>
    <w:rsid w:val="00733251"/>
    <w:rsid w:val="00741663"/>
    <w:rsid w:val="00747141"/>
    <w:rsid w:val="00753CA6"/>
    <w:rsid w:val="00765C57"/>
    <w:rsid w:val="00766ECD"/>
    <w:rsid w:val="00787DC3"/>
    <w:rsid w:val="00791DD4"/>
    <w:rsid w:val="007A05BB"/>
    <w:rsid w:val="007B1B8B"/>
    <w:rsid w:val="007D37E9"/>
    <w:rsid w:val="007E1193"/>
    <w:rsid w:val="007F6DA3"/>
    <w:rsid w:val="007F7305"/>
    <w:rsid w:val="00800B48"/>
    <w:rsid w:val="00807C5A"/>
    <w:rsid w:val="0081304C"/>
    <w:rsid w:val="00823C67"/>
    <w:rsid w:val="00836E02"/>
    <w:rsid w:val="008448AA"/>
    <w:rsid w:val="00853960"/>
    <w:rsid w:val="008551A7"/>
    <w:rsid w:val="00857102"/>
    <w:rsid w:val="00862625"/>
    <w:rsid w:val="00892567"/>
    <w:rsid w:val="008B2E69"/>
    <w:rsid w:val="008D01D9"/>
    <w:rsid w:val="00932BF2"/>
    <w:rsid w:val="009335B0"/>
    <w:rsid w:val="009416F3"/>
    <w:rsid w:val="00943F3E"/>
    <w:rsid w:val="0094657B"/>
    <w:rsid w:val="009952C8"/>
    <w:rsid w:val="009A7903"/>
    <w:rsid w:val="009B25AE"/>
    <w:rsid w:val="00A165A7"/>
    <w:rsid w:val="00A23A9D"/>
    <w:rsid w:val="00A355D4"/>
    <w:rsid w:val="00A6545B"/>
    <w:rsid w:val="00A65A9F"/>
    <w:rsid w:val="00A81655"/>
    <w:rsid w:val="00A84899"/>
    <w:rsid w:val="00A86A7A"/>
    <w:rsid w:val="00A91D2D"/>
    <w:rsid w:val="00AA4CCF"/>
    <w:rsid w:val="00AC3549"/>
    <w:rsid w:val="00AC36D0"/>
    <w:rsid w:val="00AE11D2"/>
    <w:rsid w:val="00AF6084"/>
    <w:rsid w:val="00AF77BB"/>
    <w:rsid w:val="00B0568D"/>
    <w:rsid w:val="00B34F26"/>
    <w:rsid w:val="00B37B6D"/>
    <w:rsid w:val="00B40286"/>
    <w:rsid w:val="00B51945"/>
    <w:rsid w:val="00B6362B"/>
    <w:rsid w:val="00B63E95"/>
    <w:rsid w:val="00B90899"/>
    <w:rsid w:val="00B9136D"/>
    <w:rsid w:val="00B97B20"/>
    <w:rsid w:val="00BF2A10"/>
    <w:rsid w:val="00C0295D"/>
    <w:rsid w:val="00C115EC"/>
    <w:rsid w:val="00C1309E"/>
    <w:rsid w:val="00C36F7F"/>
    <w:rsid w:val="00C4238B"/>
    <w:rsid w:val="00C46ACE"/>
    <w:rsid w:val="00C47966"/>
    <w:rsid w:val="00C57118"/>
    <w:rsid w:val="00C65D1B"/>
    <w:rsid w:val="00C72664"/>
    <w:rsid w:val="00C77E35"/>
    <w:rsid w:val="00C83581"/>
    <w:rsid w:val="00C84C31"/>
    <w:rsid w:val="00CC2B9B"/>
    <w:rsid w:val="00CF0D6D"/>
    <w:rsid w:val="00D02745"/>
    <w:rsid w:val="00D20284"/>
    <w:rsid w:val="00D42D9C"/>
    <w:rsid w:val="00D44A0A"/>
    <w:rsid w:val="00D7028C"/>
    <w:rsid w:val="00D77494"/>
    <w:rsid w:val="00D778C2"/>
    <w:rsid w:val="00D84E9A"/>
    <w:rsid w:val="00DA04B1"/>
    <w:rsid w:val="00DB6FFE"/>
    <w:rsid w:val="00DC16AD"/>
    <w:rsid w:val="00DC21B8"/>
    <w:rsid w:val="00DD5113"/>
    <w:rsid w:val="00DE0EC1"/>
    <w:rsid w:val="00DE500E"/>
    <w:rsid w:val="00DF48E7"/>
    <w:rsid w:val="00E05351"/>
    <w:rsid w:val="00E17689"/>
    <w:rsid w:val="00E2013A"/>
    <w:rsid w:val="00E248DF"/>
    <w:rsid w:val="00E352C3"/>
    <w:rsid w:val="00E41BCA"/>
    <w:rsid w:val="00E466B8"/>
    <w:rsid w:val="00E90C47"/>
    <w:rsid w:val="00EA0E34"/>
    <w:rsid w:val="00EC5657"/>
    <w:rsid w:val="00EE103A"/>
    <w:rsid w:val="00F10AE5"/>
    <w:rsid w:val="00F1252F"/>
    <w:rsid w:val="00F24AD1"/>
    <w:rsid w:val="00F51A6A"/>
    <w:rsid w:val="00F652E0"/>
    <w:rsid w:val="00F673BE"/>
    <w:rsid w:val="00F77B49"/>
    <w:rsid w:val="00F818B8"/>
    <w:rsid w:val="00F90841"/>
    <w:rsid w:val="00FB22EA"/>
    <w:rsid w:val="00FC2D8F"/>
    <w:rsid w:val="00FD07BB"/>
    <w:rsid w:val="00FD2BAD"/>
    <w:rsid w:val="00FD6B93"/>
    <w:rsid w:val="00FF0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A9C17"/>
  <w15:docId w15:val="{A2766875-7FE1-40C4-874D-32437196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F33"/>
    <w:rPr>
      <w:sz w:val="22"/>
      <w:lang w:val="en-US" w:eastAsia="en-US"/>
    </w:rPr>
  </w:style>
  <w:style w:type="paragraph" w:styleId="Heading1">
    <w:name w:val="heading 1"/>
    <w:basedOn w:val="HeadingBase"/>
    <w:next w:val="Normal"/>
    <w:qFormat/>
    <w:rsid w:val="00670F33"/>
    <w:pPr>
      <w:spacing w:before="242" w:after="242"/>
      <w:outlineLvl w:val="0"/>
    </w:pPr>
    <w:rPr>
      <w:caps/>
      <w:sz w:val="28"/>
    </w:rPr>
  </w:style>
  <w:style w:type="paragraph" w:styleId="Heading2">
    <w:name w:val="heading 2"/>
    <w:basedOn w:val="Normal"/>
    <w:next w:val="Normal"/>
    <w:qFormat/>
    <w:rsid w:val="00670F33"/>
    <w:pPr>
      <w:keepNext/>
      <w:spacing w:before="100" w:after="100"/>
      <w:outlineLvl w:val="1"/>
    </w:pPr>
    <w:rPr>
      <w:rFonts w:ascii="Tahoma" w:hAnsi="Tahoma" w:cs="Tahoma"/>
      <w:b/>
      <w:bCs/>
      <w:sz w:val="16"/>
    </w:rPr>
  </w:style>
  <w:style w:type="paragraph" w:styleId="Heading3">
    <w:name w:val="heading 3"/>
    <w:basedOn w:val="Normal"/>
    <w:next w:val="Normal"/>
    <w:qFormat/>
    <w:rsid w:val="00670F33"/>
    <w:pPr>
      <w:keepNext/>
      <w:outlineLvl w:val="2"/>
    </w:pPr>
    <w:rPr>
      <w:rFonts w:ascii="Tahoma" w:hAnsi="Tahoma" w:cs="Tahoma"/>
      <w:b/>
      <w:bCs/>
      <w:sz w:val="18"/>
    </w:rPr>
  </w:style>
  <w:style w:type="paragraph" w:styleId="Heading4">
    <w:name w:val="heading 4"/>
    <w:basedOn w:val="Normal"/>
    <w:next w:val="Normal"/>
    <w:qFormat/>
    <w:rsid w:val="00670F33"/>
    <w:pPr>
      <w:keepNext/>
      <w:jc w:val="center"/>
      <w:outlineLvl w:val="3"/>
    </w:pPr>
    <w:rPr>
      <w:rFonts w:ascii="Tahoma" w:hAnsi="Tahoma" w:cs="Tahoma"/>
      <w:sz w:val="28"/>
      <w:lang w:val="en-GB"/>
    </w:rPr>
  </w:style>
  <w:style w:type="paragraph" w:styleId="Heading5">
    <w:name w:val="heading 5"/>
    <w:basedOn w:val="Normal"/>
    <w:next w:val="Normal"/>
    <w:qFormat/>
    <w:rsid w:val="00670F33"/>
    <w:pPr>
      <w:keepNext/>
      <w:suppressAutoHyphens/>
      <w:spacing w:before="60" w:after="60" w:line="246" w:lineRule="exact"/>
      <w:jc w:val="center"/>
      <w:outlineLvl w:val="4"/>
    </w:pPr>
    <w:rPr>
      <w:rFonts w:ascii="Tahoma" w:hAnsi="Tahoma" w:cs="Tahoma"/>
      <w:b/>
      <w:sz w:val="18"/>
    </w:rPr>
  </w:style>
  <w:style w:type="paragraph" w:styleId="Heading8">
    <w:name w:val="heading 8"/>
    <w:basedOn w:val="Normal"/>
    <w:next w:val="Normal"/>
    <w:qFormat/>
    <w:rsid w:val="00670F33"/>
    <w:pPr>
      <w:keepNext/>
      <w:spacing w:after="240"/>
      <w:jc w:val="center"/>
      <w:outlineLvl w:val="7"/>
    </w:pPr>
    <w:rPr>
      <w:rFonts w:ascii="Arial" w:hAnsi="Arial"/>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sid w:val="00670F33"/>
    <w:pPr>
      <w:jc w:val="both"/>
    </w:pPr>
    <w:rPr>
      <w:rFonts w:ascii="Arial" w:hAnsi="Arial"/>
      <w:b/>
      <w:lang w:val="en-GB"/>
    </w:rPr>
  </w:style>
  <w:style w:type="paragraph" w:customStyle="1" w:styleId="TOCBase">
    <w:name w:val="TOC Base"/>
    <w:basedOn w:val="Normal"/>
    <w:rsid w:val="00670F33"/>
    <w:pPr>
      <w:tabs>
        <w:tab w:val="right" w:pos="9400"/>
      </w:tabs>
      <w:jc w:val="both"/>
    </w:pPr>
    <w:rPr>
      <w:lang w:val="en-GB"/>
    </w:rPr>
  </w:style>
  <w:style w:type="paragraph" w:customStyle="1" w:styleId="RevisionTitle">
    <w:name w:val="Revision Title"/>
    <w:basedOn w:val="Title"/>
    <w:rsid w:val="00670F33"/>
    <w:pPr>
      <w:spacing w:before="242" w:after="480"/>
      <w:outlineLvl w:val="9"/>
    </w:pPr>
    <w:rPr>
      <w:rFonts w:cs="Times New Roman"/>
      <w:bCs w:val="0"/>
      <w:caps/>
      <w:kern w:val="0"/>
      <w:sz w:val="24"/>
      <w:szCs w:val="20"/>
      <w:lang w:val="en-GB"/>
    </w:rPr>
  </w:style>
  <w:style w:type="paragraph" w:styleId="Subtitle">
    <w:name w:val="Subtitle"/>
    <w:basedOn w:val="Normal"/>
    <w:qFormat/>
    <w:rsid w:val="00670F33"/>
    <w:pPr>
      <w:spacing w:after="240"/>
      <w:jc w:val="both"/>
    </w:pPr>
    <w:rPr>
      <w:rFonts w:ascii="Arial" w:hAnsi="Arial"/>
      <w:b/>
      <w:sz w:val="24"/>
      <w:lang w:val="en-GB"/>
    </w:rPr>
  </w:style>
  <w:style w:type="paragraph" w:styleId="Title">
    <w:name w:val="Title"/>
    <w:basedOn w:val="Normal"/>
    <w:qFormat/>
    <w:rsid w:val="00670F33"/>
    <w:pPr>
      <w:spacing w:before="240" w:after="60"/>
      <w:jc w:val="center"/>
      <w:outlineLvl w:val="0"/>
    </w:pPr>
    <w:rPr>
      <w:rFonts w:ascii="Arial" w:hAnsi="Arial" w:cs="Arial"/>
      <w:b/>
      <w:bCs/>
      <w:kern w:val="28"/>
      <w:sz w:val="32"/>
      <w:szCs w:val="32"/>
    </w:rPr>
  </w:style>
  <w:style w:type="paragraph" w:styleId="Header">
    <w:name w:val="header"/>
    <w:basedOn w:val="Normal"/>
    <w:rsid w:val="00670F33"/>
    <w:pPr>
      <w:tabs>
        <w:tab w:val="center" w:pos="4320"/>
        <w:tab w:val="right" w:pos="8640"/>
      </w:tabs>
    </w:pPr>
  </w:style>
  <w:style w:type="paragraph" w:styleId="Footer">
    <w:name w:val="footer"/>
    <w:basedOn w:val="Normal"/>
    <w:rsid w:val="00670F33"/>
    <w:pPr>
      <w:tabs>
        <w:tab w:val="center" w:pos="4320"/>
        <w:tab w:val="right" w:pos="8640"/>
      </w:tabs>
    </w:pPr>
  </w:style>
  <w:style w:type="character" w:styleId="PageNumber">
    <w:name w:val="page number"/>
    <w:basedOn w:val="DefaultParagraphFont"/>
    <w:rsid w:val="00670F33"/>
  </w:style>
  <w:style w:type="paragraph" w:customStyle="1" w:styleId="List1">
    <w:name w:val="List1"/>
    <w:basedOn w:val="Normal"/>
    <w:rsid w:val="00670F33"/>
    <w:pPr>
      <w:numPr>
        <w:numId w:val="1"/>
      </w:numPr>
      <w:spacing w:after="240"/>
      <w:jc w:val="both"/>
    </w:pPr>
    <w:rPr>
      <w:lang w:val="en-GB"/>
    </w:rPr>
  </w:style>
  <w:style w:type="paragraph" w:customStyle="1" w:styleId="Bullet2">
    <w:name w:val="Bullet 2"/>
    <w:basedOn w:val="Style1"/>
    <w:rsid w:val="00670F33"/>
    <w:pPr>
      <w:numPr>
        <w:numId w:val="2"/>
      </w:numPr>
      <w:tabs>
        <w:tab w:val="clear" w:pos="360"/>
        <w:tab w:val="num" w:pos="1440"/>
      </w:tabs>
      <w:ind w:left="2160" w:hanging="720"/>
      <w:jc w:val="both"/>
    </w:pPr>
  </w:style>
  <w:style w:type="paragraph" w:customStyle="1" w:styleId="Style1">
    <w:name w:val="Style1"/>
    <w:basedOn w:val="ListBullet"/>
    <w:rsid w:val="00670F33"/>
    <w:pPr>
      <w:tabs>
        <w:tab w:val="clear" w:pos="643"/>
      </w:tabs>
      <w:ind w:left="0" w:firstLine="0"/>
      <w:jc w:val="center"/>
    </w:pPr>
  </w:style>
  <w:style w:type="paragraph" w:styleId="ListBullet">
    <w:name w:val="List Bullet"/>
    <w:basedOn w:val="Normal"/>
    <w:autoRedefine/>
    <w:rsid w:val="00670F33"/>
    <w:pPr>
      <w:tabs>
        <w:tab w:val="num" w:pos="643"/>
      </w:tabs>
      <w:spacing w:after="240"/>
      <w:ind w:left="643" w:hanging="360"/>
      <w:jc w:val="both"/>
    </w:pPr>
    <w:rPr>
      <w:lang w:val="en-GB"/>
    </w:rPr>
  </w:style>
  <w:style w:type="paragraph" w:customStyle="1" w:styleId="Bullet1">
    <w:name w:val="Bullet1"/>
    <w:basedOn w:val="Style1"/>
    <w:rsid w:val="00670F33"/>
    <w:pPr>
      <w:numPr>
        <w:numId w:val="3"/>
      </w:numPr>
      <w:ind w:left="1440" w:hanging="720"/>
      <w:jc w:val="both"/>
    </w:pPr>
  </w:style>
  <w:style w:type="paragraph" w:styleId="BodyText3">
    <w:name w:val="Body Text 3"/>
    <w:basedOn w:val="Normal"/>
    <w:rsid w:val="00670F33"/>
    <w:pPr>
      <w:jc w:val="both"/>
    </w:pPr>
    <w:rPr>
      <w:sz w:val="20"/>
      <w:lang w:val="en-GB"/>
    </w:rPr>
  </w:style>
  <w:style w:type="paragraph" w:styleId="BodyText2">
    <w:name w:val="Body Text 2"/>
    <w:basedOn w:val="Normal"/>
    <w:next w:val="Normal"/>
    <w:rsid w:val="00670F33"/>
    <w:pPr>
      <w:jc w:val="both"/>
    </w:pPr>
    <w:rPr>
      <w:b/>
      <w:sz w:val="24"/>
      <w:lang w:val="en-GB"/>
    </w:rPr>
  </w:style>
  <w:style w:type="paragraph" w:styleId="BodyText">
    <w:name w:val="Body Text"/>
    <w:basedOn w:val="Normal"/>
    <w:rsid w:val="00670F33"/>
    <w:rPr>
      <w:rFonts w:ascii="Tahoma" w:hAnsi="Tahoma" w:cs="Tahoma"/>
      <w:b/>
      <w:bCs/>
      <w:sz w:val="18"/>
      <w:szCs w:val="24"/>
      <w:lang w:val="en-GB"/>
    </w:rPr>
  </w:style>
  <w:style w:type="table" w:styleId="TableGrid">
    <w:name w:val="Table Grid"/>
    <w:basedOn w:val="TableNormal"/>
    <w:rsid w:val="00D42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3FAB"/>
    <w:rPr>
      <w:rFonts w:ascii="Tahoma" w:hAnsi="Tahoma" w:cs="Tahoma"/>
      <w:sz w:val="16"/>
      <w:szCs w:val="16"/>
    </w:rPr>
  </w:style>
  <w:style w:type="paragraph" w:styleId="ListParagraph">
    <w:name w:val="List Paragraph"/>
    <w:basedOn w:val="Normal"/>
    <w:uiPriority w:val="34"/>
    <w:qFormat/>
    <w:rsid w:val="005B0D0E"/>
    <w:pPr>
      <w:ind w:left="720"/>
      <w:contextualSpacing/>
    </w:pPr>
    <w:rPr>
      <w:rFonts w:ascii="Tahoma" w:hAnsi="Tahom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7836">
      <w:bodyDiv w:val="1"/>
      <w:marLeft w:val="0"/>
      <w:marRight w:val="0"/>
      <w:marTop w:val="0"/>
      <w:marBottom w:val="0"/>
      <w:divBdr>
        <w:top w:val="none" w:sz="0" w:space="0" w:color="auto"/>
        <w:left w:val="none" w:sz="0" w:space="0" w:color="auto"/>
        <w:bottom w:val="none" w:sz="0" w:space="0" w:color="auto"/>
        <w:right w:val="none" w:sz="0" w:space="0" w:color="auto"/>
      </w:divBdr>
    </w:div>
    <w:div w:id="158630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63DA564E1F3B47966C64F71F367A97" ma:contentTypeVersion="2" ma:contentTypeDescription="Create a new document." ma:contentTypeScope="" ma:versionID="abf82164c72f2eb885b8ea72314f0fdb">
  <xsd:schema xmlns:xsd="http://www.w3.org/2001/XMLSchema" xmlns:xs="http://www.w3.org/2001/XMLSchema" xmlns:p="http://schemas.microsoft.com/office/2006/metadata/properties" targetNamespace="http://schemas.microsoft.com/office/2006/metadata/properties" ma:root="true" ma:fieldsID="3999626859c96a97568155cf9de2c1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7B2D2-E1F8-443D-A41D-685224BA08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F4909F-D8E0-449D-BB43-65C95ACAC761}">
  <ds:schemaRefs>
    <ds:schemaRef ds:uri="http://schemas.microsoft.com/sharepoint/v3/contenttype/forms"/>
  </ds:schemaRefs>
</ds:datastoreItem>
</file>

<file path=customXml/itemProps3.xml><?xml version="1.0" encoding="utf-8"?>
<ds:datastoreItem xmlns:ds="http://schemas.openxmlformats.org/officeDocument/2006/customXml" ds:itemID="{C403C588-0513-486B-A761-32B5A138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59D4ADD-8D36-43B1-805F-98E2C40B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2120</Words>
  <Characters>10877</Characters>
  <Application>Microsoft Office Word</Application>
  <DocSecurity>0</DocSecurity>
  <Lines>906</Lines>
  <Paragraphs>254</Paragraphs>
  <ScaleCrop>false</ScaleCrop>
  <HeadingPairs>
    <vt:vector size="2" baseType="variant">
      <vt:variant>
        <vt:lpstr>Title</vt:lpstr>
      </vt:variant>
      <vt:variant>
        <vt:i4>1</vt:i4>
      </vt:variant>
    </vt:vector>
  </HeadingPairs>
  <TitlesOfParts>
    <vt:vector size="1" baseType="lpstr">
      <vt:lpstr>NAVIGATION  MANUAL</vt:lpstr>
    </vt:vector>
  </TitlesOfParts>
  <Company>Acomarit UK Ltd</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NAVIGATION  MANUAL</dc:title>
  <dc:creator>Adams, Nigel</dc:creator>
  <cp:lastModifiedBy>Rusev, Plamen</cp:lastModifiedBy>
  <cp:revision>14</cp:revision>
  <cp:lastPrinted>2013-02-04T09:24:00Z</cp:lastPrinted>
  <dcterms:created xsi:type="dcterms:W3CDTF">2020-10-27T10:50:00Z</dcterms:created>
  <dcterms:modified xsi:type="dcterms:W3CDTF">2021-05-12T10:36:00Z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0x010100A663DA564E1F3B47966C64F71F367A97</vt:lpwstr>
  </property>
</Properties>
</file>