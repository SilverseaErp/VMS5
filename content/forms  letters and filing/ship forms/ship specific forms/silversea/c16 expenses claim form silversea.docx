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2BC" w:rsidRPr="00FD029C" w:rsidRDefault="00330192" w:rsidP="00FD029C">
      <w:pPr>
        <w:spacing w:after="0" w:line="240" w:lineRule="auto"/>
        <w:jc w:val="center"/>
        <w:rPr>
          <w:rFonts w:ascii="Arial" w:hAnsi="Arial" w:cs="Arial"/>
          <w:b/>
          <w:sz w:val="32"/>
          <w:szCs w:val="32"/>
        </w:rPr>
      </w:pPr>
      <w:r w:rsidRPr="00FD029C">
        <w:rPr>
          <w:rFonts w:ascii="Arial" w:hAnsi="Arial" w:cs="Arial"/>
          <w:b/>
          <w:sz w:val="32"/>
          <w:szCs w:val="32"/>
        </w:rPr>
        <w:t>EXPENSES CLAIM FORM</w:t>
      </w:r>
    </w:p>
    <w:p w:rsidR="00330192" w:rsidRPr="00FD029C" w:rsidRDefault="00330192" w:rsidP="00FD029C">
      <w:pPr>
        <w:spacing w:after="0" w:line="240" w:lineRule="auto"/>
        <w:jc w:val="center"/>
        <w:rPr>
          <w:rFonts w:ascii="Arial" w:hAnsi="Arial" w:cs="Arial"/>
          <w:sz w:val="20"/>
          <w:szCs w:val="20"/>
        </w:rPr>
      </w:pPr>
      <w:r w:rsidRPr="00FD029C">
        <w:rPr>
          <w:rFonts w:ascii="Arial" w:hAnsi="Arial" w:cs="Arial"/>
          <w:sz w:val="20"/>
          <w:szCs w:val="20"/>
        </w:rPr>
        <w:t>(</w:t>
      </w:r>
      <w:proofErr w:type="gramStart"/>
      <w:r w:rsidRPr="00FD029C">
        <w:rPr>
          <w:rFonts w:ascii="Arial" w:hAnsi="Arial" w:cs="Arial"/>
          <w:sz w:val="20"/>
          <w:szCs w:val="20"/>
        </w:rPr>
        <w:t>to</w:t>
      </w:r>
      <w:proofErr w:type="gramEnd"/>
      <w:r w:rsidRPr="00FD029C">
        <w:rPr>
          <w:rFonts w:ascii="Arial" w:hAnsi="Arial" w:cs="Arial"/>
          <w:sz w:val="20"/>
          <w:szCs w:val="20"/>
        </w:rPr>
        <w:t xml:space="preserve"> be used for travelling and other expenses – one form for each claim)</w:t>
      </w:r>
    </w:p>
    <w:p w:rsidR="00330192" w:rsidDel="00BE072C" w:rsidRDefault="00330192">
      <w:pPr>
        <w:rPr>
          <w:del w:id="0" w:author="Deppe, Kathleen" w:date="2017-04-24T13:01:00Z"/>
          <w:rFonts w:ascii="Arial" w:hAnsi="Arial" w:cs="Arial"/>
        </w:rPr>
      </w:pPr>
    </w:p>
    <w:p w:rsidR="00FD029C" w:rsidRPr="00FD029C" w:rsidRDefault="00FD029C">
      <w:pPr>
        <w:rPr>
          <w:rFonts w:ascii="Arial" w:hAnsi="Arial" w:cs="Arial"/>
        </w:rPr>
      </w:pPr>
    </w:p>
    <w:p w:rsidR="00330192" w:rsidRPr="00FD029C" w:rsidRDefault="00330192" w:rsidP="00FD029C">
      <w:pPr>
        <w:tabs>
          <w:tab w:val="left" w:pos="7088"/>
        </w:tabs>
        <w:rPr>
          <w:rFonts w:ascii="Arial" w:hAnsi="Arial" w:cs="Arial"/>
        </w:rPr>
      </w:pPr>
      <w:r w:rsidRPr="00FD029C">
        <w:rPr>
          <w:rFonts w:ascii="Arial" w:hAnsi="Arial" w:cs="Arial"/>
        </w:rPr>
        <w:t>NAME: ________________</w:t>
      </w:r>
      <w:r w:rsidR="00FD029C">
        <w:rPr>
          <w:rFonts w:ascii="Arial" w:hAnsi="Arial" w:cs="Arial"/>
        </w:rPr>
        <w:t>____</w:t>
      </w:r>
      <w:r w:rsidRPr="00FD029C">
        <w:rPr>
          <w:rFonts w:ascii="Arial" w:hAnsi="Arial" w:cs="Arial"/>
        </w:rPr>
        <w:t>__________________ Rank:</w:t>
      </w:r>
      <w:ins w:id="1" w:author="Deppe, Kathleen" w:date="2017-04-24T13:01:00Z">
        <w:r w:rsidR="00BE072C">
          <w:rPr>
            <w:rFonts w:ascii="Arial" w:hAnsi="Arial" w:cs="Arial"/>
          </w:rPr>
          <w:t xml:space="preserve"> </w:t>
        </w:r>
      </w:ins>
      <w:r w:rsidRPr="00FD029C">
        <w:rPr>
          <w:rFonts w:ascii="Arial" w:hAnsi="Arial" w:cs="Arial"/>
        </w:rPr>
        <w:t>___________________________________</w:t>
      </w:r>
    </w:p>
    <w:p w:rsidR="00330192" w:rsidRPr="00FD029C" w:rsidRDefault="00330192" w:rsidP="00FD029C">
      <w:pPr>
        <w:tabs>
          <w:tab w:val="left" w:pos="7088"/>
        </w:tabs>
        <w:rPr>
          <w:rFonts w:ascii="Arial" w:hAnsi="Arial" w:cs="Arial"/>
        </w:rPr>
      </w:pPr>
      <w:r w:rsidRPr="00FD029C">
        <w:rPr>
          <w:rFonts w:ascii="Arial" w:hAnsi="Arial" w:cs="Arial"/>
        </w:rPr>
        <w:t>Joining or leaving MV/MT: _____</w:t>
      </w:r>
      <w:r w:rsidR="00FD029C">
        <w:rPr>
          <w:rFonts w:ascii="Arial" w:hAnsi="Arial" w:cs="Arial"/>
        </w:rPr>
        <w:t>____</w:t>
      </w:r>
      <w:r w:rsidRPr="00FD029C">
        <w:rPr>
          <w:rFonts w:ascii="Arial" w:hAnsi="Arial" w:cs="Arial"/>
        </w:rPr>
        <w:t>_________________________ at: ___________________________</w:t>
      </w:r>
    </w:p>
    <w:p w:rsidR="00FD029C" w:rsidRDefault="00FD029C" w:rsidP="00FD029C">
      <w:pPr>
        <w:tabs>
          <w:tab w:val="left" w:pos="7088"/>
        </w:tabs>
        <w:rPr>
          <w:rFonts w:ascii="Arial" w:hAnsi="Arial" w:cs="Arial"/>
          <w:b/>
        </w:rPr>
      </w:pPr>
    </w:p>
    <w:p w:rsidR="00330192" w:rsidRPr="00FD029C" w:rsidRDefault="00330192" w:rsidP="00FD029C">
      <w:pPr>
        <w:tabs>
          <w:tab w:val="left" w:pos="7088"/>
        </w:tabs>
        <w:rPr>
          <w:rFonts w:ascii="Arial" w:hAnsi="Arial" w:cs="Arial"/>
          <w:b/>
        </w:rPr>
      </w:pPr>
      <w:r w:rsidRPr="00FD029C">
        <w:rPr>
          <w:rFonts w:ascii="Arial" w:hAnsi="Arial" w:cs="Arial"/>
          <w:b/>
        </w:rPr>
        <w:t>DETAILS OF EXPENDITURE</w:t>
      </w:r>
    </w:p>
    <w:p w:rsidR="00330192" w:rsidRPr="00FD029C" w:rsidRDefault="00330192" w:rsidP="00FD029C">
      <w:pPr>
        <w:tabs>
          <w:tab w:val="left" w:pos="7088"/>
        </w:tabs>
        <w:rPr>
          <w:rFonts w:ascii="Arial" w:hAnsi="Arial" w:cs="Arial"/>
        </w:rPr>
      </w:pPr>
      <w:r w:rsidRPr="00FD029C">
        <w:rPr>
          <w:rFonts w:ascii="Arial" w:hAnsi="Arial" w:cs="Arial"/>
        </w:rPr>
        <w:t>Transport: __________________________</w:t>
      </w:r>
      <w:r w:rsidR="00FD029C">
        <w:rPr>
          <w:rFonts w:ascii="Arial" w:hAnsi="Arial" w:cs="Arial"/>
        </w:rPr>
        <w:t>____</w:t>
      </w:r>
      <w:r w:rsidRPr="00FD029C">
        <w:rPr>
          <w:rFonts w:ascii="Arial" w:hAnsi="Arial" w:cs="Arial"/>
        </w:rPr>
        <w:t>______________________________________________</w:t>
      </w:r>
    </w:p>
    <w:p w:rsidR="00330192" w:rsidRPr="00FD029C" w:rsidRDefault="00330192" w:rsidP="00FD029C">
      <w:pPr>
        <w:tabs>
          <w:tab w:val="left" w:pos="7230"/>
        </w:tabs>
        <w:rPr>
          <w:rFonts w:ascii="Arial" w:hAnsi="Arial" w:cs="Arial"/>
        </w:rPr>
      </w:pPr>
      <w:r w:rsidRPr="00FD029C">
        <w:rPr>
          <w:rFonts w:ascii="Arial" w:hAnsi="Arial" w:cs="Arial"/>
        </w:rPr>
        <w:t>_______________________________________</w:t>
      </w:r>
      <w:r w:rsidR="00FD029C">
        <w:rPr>
          <w:rFonts w:ascii="Arial" w:hAnsi="Arial" w:cs="Arial"/>
        </w:rPr>
        <w:t>___</w:t>
      </w:r>
      <w:r w:rsidR="00A00838">
        <w:rPr>
          <w:rFonts w:ascii="Arial" w:hAnsi="Arial" w:cs="Arial"/>
        </w:rPr>
        <w:t>______________</w:t>
      </w:r>
      <w:r w:rsidR="00A00838">
        <w:rPr>
          <w:rFonts w:ascii="Arial" w:hAnsi="Arial" w:cs="Arial"/>
        </w:rPr>
        <w:tab/>
        <w:t>US$/€</w:t>
      </w:r>
      <w:r w:rsidRPr="00FD029C">
        <w:rPr>
          <w:rFonts w:ascii="Arial" w:hAnsi="Arial" w:cs="Arial"/>
        </w:rPr>
        <w:t>:</w:t>
      </w:r>
      <w:r w:rsidR="00FD029C">
        <w:rPr>
          <w:rFonts w:ascii="Arial" w:hAnsi="Arial" w:cs="Arial"/>
        </w:rPr>
        <w:tab/>
        <w:t>____________________</w:t>
      </w:r>
    </w:p>
    <w:p w:rsidR="00330192" w:rsidRPr="00FD029C" w:rsidRDefault="00330192" w:rsidP="00FD029C">
      <w:pPr>
        <w:tabs>
          <w:tab w:val="left" w:pos="7230"/>
        </w:tabs>
        <w:rPr>
          <w:rFonts w:ascii="Arial" w:hAnsi="Arial" w:cs="Arial"/>
        </w:rPr>
      </w:pPr>
      <w:r w:rsidRPr="00FD029C">
        <w:rPr>
          <w:rFonts w:ascii="Arial" w:hAnsi="Arial" w:cs="Arial"/>
        </w:rPr>
        <w:t>Meals: ____________________________________</w:t>
      </w:r>
      <w:r w:rsidR="00FD029C">
        <w:rPr>
          <w:rFonts w:ascii="Arial" w:hAnsi="Arial" w:cs="Arial"/>
        </w:rPr>
        <w:t>____</w:t>
      </w:r>
      <w:r w:rsidRPr="00FD029C">
        <w:rPr>
          <w:rFonts w:ascii="Arial" w:hAnsi="Arial" w:cs="Arial"/>
        </w:rPr>
        <w:t>_______________________________________</w:t>
      </w:r>
    </w:p>
    <w:p w:rsidR="00330192" w:rsidRPr="00FD029C" w:rsidRDefault="00330192" w:rsidP="00FD029C">
      <w:pPr>
        <w:tabs>
          <w:tab w:val="left" w:pos="7230"/>
        </w:tabs>
        <w:rPr>
          <w:rFonts w:ascii="Arial" w:hAnsi="Arial" w:cs="Arial"/>
        </w:rPr>
      </w:pPr>
      <w:r w:rsidRPr="00FD029C">
        <w:rPr>
          <w:rFonts w:ascii="Arial" w:hAnsi="Arial" w:cs="Arial"/>
        </w:rPr>
        <w:t>______________________________________________</w:t>
      </w:r>
      <w:r w:rsidR="00FD029C">
        <w:rPr>
          <w:rFonts w:ascii="Arial" w:hAnsi="Arial" w:cs="Arial"/>
        </w:rPr>
        <w:t>___</w:t>
      </w:r>
      <w:r w:rsidR="00A00838">
        <w:rPr>
          <w:rFonts w:ascii="Arial" w:hAnsi="Arial" w:cs="Arial"/>
        </w:rPr>
        <w:t>_______</w:t>
      </w:r>
      <w:r w:rsidR="00A00838">
        <w:rPr>
          <w:rFonts w:ascii="Arial" w:hAnsi="Arial" w:cs="Arial"/>
        </w:rPr>
        <w:tab/>
        <w:t>US$/€</w:t>
      </w:r>
      <w:r w:rsidRPr="00FD029C">
        <w:rPr>
          <w:rFonts w:ascii="Arial" w:hAnsi="Arial" w:cs="Arial"/>
        </w:rPr>
        <w:t>:</w:t>
      </w:r>
      <w:r w:rsidR="00A00838">
        <w:rPr>
          <w:rFonts w:ascii="Arial" w:hAnsi="Arial" w:cs="Arial"/>
        </w:rPr>
        <w:t>____________________</w:t>
      </w:r>
    </w:p>
    <w:p w:rsidR="00330192" w:rsidRPr="00FD029C" w:rsidRDefault="00330192" w:rsidP="00FD029C">
      <w:pPr>
        <w:tabs>
          <w:tab w:val="left" w:pos="7230"/>
        </w:tabs>
        <w:rPr>
          <w:rFonts w:ascii="Arial" w:hAnsi="Arial" w:cs="Arial"/>
        </w:rPr>
      </w:pPr>
      <w:r w:rsidRPr="00FD029C">
        <w:rPr>
          <w:rFonts w:ascii="Arial" w:hAnsi="Arial" w:cs="Arial"/>
        </w:rPr>
        <w:t>Pre-Engagement Medicals: ___________________________</w:t>
      </w:r>
      <w:r w:rsidR="00FD029C">
        <w:rPr>
          <w:rFonts w:ascii="Arial" w:hAnsi="Arial" w:cs="Arial"/>
        </w:rPr>
        <w:t>___</w:t>
      </w:r>
      <w:r w:rsidRPr="00FD029C">
        <w:rPr>
          <w:rFonts w:ascii="Arial" w:hAnsi="Arial" w:cs="Arial"/>
        </w:rPr>
        <w:t>_________________________________</w:t>
      </w:r>
    </w:p>
    <w:p w:rsidR="00330192" w:rsidRPr="00FD029C" w:rsidRDefault="00330192" w:rsidP="00FD029C">
      <w:pPr>
        <w:tabs>
          <w:tab w:val="left" w:pos="7230"/>
        </w:tabs>
        <w:rPr>
          <w:rFonts w:ascii="Arial" w:hAnsi="Arial" w:cs="Arial"/>
        </w:rPr>
      </w:pPr>
      <w:r w:rsidRPr="00FD029C">
        <w:rPr>
          <w:rFonts w:ascii="Arial" w:hAnsi="Arial" w:cs="Arial"/>
        </w:rPr>
        <w:t>____________________________________________________</w:t>
      </w:r>
      <w:r w:rsidR="00A00838">
        <w:rPr>
          <w:rFonts w:ascii="Arial" w:hAnsi="Arial" w:cs="Arial"/>
        </w:rPr>
        <w:t>_</w:t>
      </w:r>
      <w:r w:rsidR="00FD029C">
        <w:rPr>
          <w:rFonts w:ascii="Arial" w:hAnsi="Arial" w:cs="Arial"/>
        </w:rPr>
        <w:t>_</w:t>
      </w:r>
      <w:r w:rsidR="00A00838">
        <w:rPr>
          <w:rFonts w:ascii="Arial" w:hAnsi="Arial" w:cs="Arial"/>
        </w:rPr>
        <w:t>__</w:t>
      </w:r>
      <w:r w:rsidR="00A00838">
        <w:rPr>
          <w:rFonts w:ascii="Arial" w:hAnsi="Arial" w:cs="Arial"/>
        </w:rPr>
        <w:tab/>
        <w:t>US$/€</w:t>
      </w:r>
      <w:r w:rsidRPr="00FD029C">
        <w:rPr>
          <w:rFonts w:ascii="Arial" w:hAnsi="Arial" w:cs="Arial"/>
        </w:rPr>
        <w:t>:</w:t>
      </w:r>
      <w:r w:rsidR="00A00838">
        <w:rPr>
          <w:rFonts w:ascii="Arial" w:hAnsi="Arial" w:cs="Arial"/>
        </w:rPr>
        <w:t>_</w:t>
      </w:r>
      <w:r w:rsidRPr="00FD029C">
        <w:rPr>
          <w:rFonts w:ascii="Arial" w:hAnsi="Arial" w:cs="Arial"/>
        </w:rPr>
        <w:t>___________________</w:t>
      </w:r>
    </w:p>
    <w:p w:rsidR="00330192" w:rsidRPr="00FD029C" w:rsidRDefault="00330192" w:rsidP="00FD029C">
      <w:pPr>
        <w:tabs>
          <w:tab w:val="left" w:pos="7230"/>
        </w:tabs>
        <w:rPr>
          <w:rFonts w:ascii="Arial" w:hAnsi="Arial" w:cs="Arial"/>
        </w:rPr>
      </w:pPr>
      <w:r w:rsidRPr="00FD029C">
        <w:rPr>
          <w:rFonts w:ascii="Arial" w:hAnsi="Arial" w:cs="Arial"/>
        </w:rPr>
        <w:t>Yellow Fever vaccination: ______________________</w:t>
      </w:r>
      <w:r w:rsidR="00FD029C">
        <w:rPr>
          <w:rFonts w:ascii="Arial" w:hAnsi="Arial" w:cs="Arial"/>
        </w:rPr>
        <w:t>_</w:t>
      </w:r>
      <w:r w:rsidRPr="00FD029C">
        <w:rPr>
          <w:rFonts w:ascii="Arial" w:hAnsi="Arial" w:cs="Arial"/>
        </w:rPr>
        <w:t>__________</w:t>
      </w:r>
      <w:r w:rsidR="00A00838">
        <w:rPr>
          <w:rFonts w:ascii="Arial" w:hAnsi="Arial" w:cs="Arial"/>
        </w:rPr>
        <w:t>__</w:t>
      </w:r>
      <w:r w:rsidR="00A00838">
        <w:rPr>
          <w:rFonts w:ascii="Arial" w:hAnsi="Arial" w:cs="Arial"/>
        </w:rPr>
        <w:tab/>
        <w:t>US$/€</w:t>
      </w:r>
      <w:r w:rsidRPr="00FD029C">
        <w:rPr>
          <w:rFonts w:ascii="Arial" w:hAnsi="Arial" w:cs="Arial"/>
        </w:rPr>
        <w:t>:____________________</w:t>
      </w:r>
    </w:p>
    <w:p w:rsidR="00330192" w:rsidRPr="00FD029C" w:rsidRDefault="00330192" w:rsidP="00FD029C">
      <w:pPr>
        <w:tabs>
          <w:tab w:val="left" w:pos="7230"/>
        </w:tabs>
        <w:rPr>
          <w:rFonts w:ascii="Arial" w:hAnsi="Arial" w:cs="Arial"/>
        </w:rPr>
      </w:pPr>
      <w:r w:rsidRPr="00FD029C">
        <w:rPr>
          <w:rFonts w:ascii="Arial" w:hAnsi="Arial" w:cs="Arial"/>
        </w:rPr>
        <w:t>Drug and Alcohol test: _________________________________</w:t>
      </w:r>
      <w:r w:rsidR="00A00838">
        <w:rPr>
          <w:rFonts w:ascii="Arial" w:hAnsi="Arial" w:cs="Arial"/>
        </w:rPr>
        <w:t>______</w:t>
      </w:r>
      <w:r w:rsidR="00A00838">
        <w:rPr>
          <w:rFonts w:ascii="Arial" w:hAnsi="Arial" w:cs="Arial"/>
        </w:rPr>
        <w:tab/>
        <w:t>US$/€</w:t>
      </w:r>
      <w:r w:rsidRPr="00FD029C">
        <w:rPr>
          <w:rFonts w:ascii="Arial" w:hAnsi="Arial" w:cs="Arial"/>
        </w:rPr>
        <w:t>:</w:t>
      </w:r>
      <w:r w:rsidR="00A00838">
        <w:rPr>
          <w:rFonts w:ascii="Arial" w:hAnsi="Arial" w:cs="Arial"/>
        </w:rPr>
        <w:t xml:space="preserve"> </w:t>
      </w:r>
      <w:r w:rsidRPr="00FD029C">
        <w:rPr>
          <w:rFonts w:ascii="Arial" w:hAnsi="Arial" w:cs="Arial"/>
        </w:rPr>
        <w:t>___</w:t>
      </w:r>
      <w:r w:rsidR="00A00838">
        <w:rPr>
          <w:rFonts w:ascii="Arial" w:hAnsi="Arial" w:cs="Arial"/>
        </w:rPr>
        <w:t>_</w:t>
      </w:r>
      <w:r w:rsidRPr="00FD029C">
        <w:rPr>
          <w:rFonts w:ascii="Arial" w:hAnsi="Arial" w:cs="Arial"/>
        </w:rPr>
        <w:t>________________</w:t>
      </w:r>
    </w:p>
    <w:p w:rsidR="00330192" w:rsidRPr="00FD029C" w:rsidRDefault="00330192" w:rsidP="00FD029C">
      <w:pPr>
        <w:tabs>
          <w:tab w:val="left" w:pos="7230"/>
        </w:tabs>
        <w:rPr>
          <w:rFonts w:ascii="Arial" w:hAnsi="Arial" w:cs="Arial"/>
        </w:rPr>
      </w:pPr>
      <w:r w:rsidRPr="00FD029C">
        <w:rPr>
          <w:rFonts w:ascii="Arial" w:hAnsi="Arial" w:cs="Arial"/>
        </w:rPr>
        <w:t>Visa</w:t>
      </w:r>
      <w:del w:id="2" w:author="Deppe, Kathleen" w:date="2017-04-24T13:01:00Z">
        <w:r w:rsidRPr="00FD029C" w:rsidDel="00BE072C">
          <w:rPr>
            <w:rFonts w:ascii="Arial" w:hAnsi="Arial" w:cs="Arial"/>
          </w:rPr>
          <w:delText xml:space="preserve"> </w:delText>
        </w:r>
      </w:del>
      <w:r w:rsidRPr="00FD029C">
        <w:rPr>
          <w:rFonts w:ascii="Arial" w:hAnsi="Arial" w:cs="Arial"/>
        </w:rPr>
        <w:t xml:space="preserve"> type:</w:t>
      </w:r>
      <w:ins w:id="3" w:author="Deppe, Kathleen" w:date="2017-04-24T13:01:00Z">
        <w:r w:rsidR="00BE072C">
          <w:rPr>
            <w:rFonts w:ascii="Arial" w:hAnsi="Arial" w:cs="Arial"/>
          </w:rPr>
          <w:t xml:space="preserve"> </w:t>
        </w:r>
      </w:ins>
      <w:r w:rsidRPr="00FD029C">
        <w:rPr>
          <w:rFonts w:ascii="Arial" w:hAnsi="Arial" w:cs="Arial"/>
        </w:rPr>
        <w:t>______________________________</w:t>
      </w:r>
      <w:r w:rsidR="00FD029C">
        <w:rPr>
          <w:rFonts w:ascii="Arial" w:hAnsi="Arial" w:cs="Arial"/>
        </w:rPr>
        <w:t>___</w:t>
      </w:r>
      <w:r w:rsidRPr="00FD029C">
        <w:rPr>
          <w:rFonts w:ascii="Arial" w:hAnsi="Arial" w:cs="Arial"/>
        </w:rPr>
        <w:t>________________</w:t>
      </w:r>
      <w:r w:rsidR="00FD029C">
        <w:rPr>
          <w:rFonts w:ascii="Arial" w:hAnsi="Arial" w:cs="Arial"/>
        </w:rPr>
        <w:tab/>
      </w:r>
      <w:r w:rsidR="00A00838">
        <w:rPr>
          <w:rFonts w:ascii="Arial" w:hAnsi="Arial" w:cs="Arial"/>
        </w:rPr>
        <w:t>US$/€</w:t>
      </w:r>
      <w:r w:rsidR="00A00838" w:rsidRPr="00FD029C">
        <w:rPr>
          <w:rFonts w:ascii="Arial" w:hAnsi="Arial" w:cs="Arial"/>
        </w:rPr>
        <w:t>:</w:t>
      </w:r>
      <w:r w:rsidRPr="00FD029C">
        <w:rPr>
          <w:rFonts w:ascii="Arial" w:hAnsi="Arial" w:cs="Arial"/>
        </w:rPr>
        <w:t>___</w:t>
      </w:r>
      <w:r w:rsidR="00A00838">
        <w:rPr>
          <w:rFonts w:ascii="Arial" w:hAnsi="Arial" w:cs="Arial"/>
        </w:rPr>
        <w:t>_</w:t>
      </w:r>
      <w:r w:rsidRPr="00FD029C">
        <w:rPr>
          <w:rFonts w:ascii="Arial" w:hAnsi="Arial" w:cs="Arial"/>
        </w:rPr>
        <w:t>________________</w:t>
      </w:r>
    </w:p>
    <w:p w:rsidR="00330192" w:rsidRPr="00FD029C" w:rsidRDefault="00640A27" w:rsidP="00FD029C">
      <w:pPr>
        <w:tabs>
          <w:tab w:val="left" w:pos="7088"/>
        </w:tabs>
        <w:rPr>
          <w:rFonts w:ascii="Arial" w:hAnsi="Arial" w:cs="Arial"/>
        </w:rPr>
      </w:pPr>
      <w:r w:rsidRPr="00FD029C">
        <w:rPr>
          <w:rFonts w:ascii="Arial" w:hAnsi="Arial" w:cs="Arial"/>
          <w:u w:val="single"/>
        </w:rPr>
        <w:t>TRAINING COURSES</w:t>
      </w:r>
      <w:del w:id="4" w:author="Deppe, Kathleen" w:date="2017-04-24T13:01:00Z">
        <w:r w:rsidRPr="00FD029C" w:rsidDel="00BE072C">
          <w:rPr>
            <w:rFonts w:ascii="Arial" w:hAnsi="Arial" w:cs="Arial"/>
          </w:rPr>
          <w:delText xml:space="preserve"> </w:delText>
        </w:r>
      </w:del>
      <w:r w:rsidRPr="00FD029C">
        <w:rPr>
          <w:rFonts w:ascii="Arial" w:hAnsi="Arial" w:cs="Arial"/>
        </w:rPr>
        <w:t xml:space="preserve">: </w:t>
      </w:r>
    </w:p>
    <w:p w:rsidR="00640A27" w:rsidRPr="00FD029C" w:rsidRDefault="00640A27" w:rsidP="00FD029C">
      <w:pPr>
        <w:tabs>
          <w:tab w:val="left" w:pos="7088"/>
        </w:tabs>
        <w:rPr>
          <w:rFonts w:ascii="Arial" w:hAnsi="Arial" w:cs="Arial"/>
        </w:rPr>
      </w:pPr>
      <w:r w:rsidRPr="00FD029C">
        <w:rPr>
          <w:rFonts w:ascii="Arial" w:hAnsi="Arial" w:cs="Arial"/>
        </w:rPr>
        <w:t>Course taken:</w:t>
      </w:r>
      <w:ins w:id="5" w:author="Deppe, Kathleen" w:date="2017-04-24T13:01:00Z">
        <w:r w:rsidR="00BE072C">
          <w:rPr>
            <w:rFonts w:ascii="Arial" w:hAnsi="Arial" w:cs="Arial"/>
          </w:rPr>
          <w:t xml:space="preserve"> </w:t>
        </w:r>
      </w:ins>
      <w:r w:rsidRPr="00FD029C">
        <w:rPr>
          <w:rFonts w:ascii="Arial" w:hAnsi="Arial" w:cs="Arial"/>
        </w:rPr>
        <w:t>_____________________________________________________________</w:t>
      </w:r>
      <w:r w:rsidR="00FD029C">
        <w:rPr>
          <w:rFonts w:ascii="Arial" w:hAnsi="Arial" w:cs="Arial"/>
        </w:rPr>
        <w:t>_____</w:t>
      </w:r>
      <w:r w:rsidRPr="00FD029C">
        <w:rPr>
          <w:rFonts w:ascii="Arial" w:hAnsi="Arial" w:cs="Arial"/>
        </w:rPr>
        <w:t>_______</w:t>
      </w:r>
    </w:p>
    <w:p w:rsidR="00FD029C" w:rsidRDefault="00640A27" w:rsidP="00FD029C">
      <w:pPr>
        <w:tabs>
          <w:tab w:val="left" w:pos="7088"/>
        </w:tabs>
        <w:rPr>
          <w:rFonts w:ascii="Arial" w:hAnsi="Arial" w:cs="Arial"/>
        </w:rPr>
      </w:pPr>
      <w:r w:rsidRPr="00FD029C">
        <w:rPr>
          <w:rFonts w:ascii="Arial" w:hAnsi="Arial" w:cs="Arial"/>
        </w:rPr>
        <w:t xml:space="preserve">Travel expenses to and from home to and from the </w:t>
      </w:r>
      <w:r w:rsidR="00BE072C">
        <w:rPr>
          <w:rFonts w:ascii="Arial" w:hAnsi="Arial" w:cs="Arial"/>
        </w:rPr>
        <w:t>t</w:t>
      </w:r>
      <w:r w:rsidRPr="00FD029C">
        <w:rPr>
          <w:rFonts w:ascii="Arial" w:hAnsi="Arial" w:cs="Arial"/>
        </w:rPr>
        <w:t>rainin</w:t>
      </w:r>
      <w:bookmarkStart w:id="6" w:name="_GoBack"/>
      <w:bookmarkEnd w:id="6"/>
      <w:r w:rsidRPr="00FD029C">
        <w:rPr>
          <w:rFonts w:ascii="Arial" w:hAnsi="Arial" w:cs="Arial"/>
        </w:rPr>
        <w:t xml:space="preserve">g </w:t>
      </w:r>
      <w:r w:rsidR="00FD029C" w:rsidRPr="00FD029C">
        <w:rPr>
          <w:rFonts w:ascii="Arial" w:hAnsi="Arial" w:cs="Arial"/>
        </w:rPr>
        <w:t>centre</w:t>
      </w:r>
      <w:r w:rsidRPr="00FD029C">
        <w:rPr>
          <w:rFonts w:ascii="Arial" w:hAnsi="Arial" w:cs="Arial"/>
        </w:rPr>
        <w:t>:</w:t>
      </w:r>
      <w:ins w:id="7" w:author="Deppe, Kathleen" w:date="2017-04-24T13:02:00Z">
        <w:r w:rsidR="00BE072C">
          <w:rPr>
            <w:rFonts w:ascii="Arial" w:hAnsi="Arial" w:cs="Arial"/>
          </w:rPr>
          <w:t xml:space="preserve"> </w:t>
        </w:r>
      </w:ins>
      <w:r w:rsidR="00FD029C">
        <w:rPr>
          <w:rFonts w:ascii="Arial" w:hAnsi="Arial" w:cs="Arial"/>
        </w:rPr>
        <w:t>________________________________</w:t>
      </w:r>
    </w:p>
    <w:p w:rsidR="00FD029C" w:rsidRDefault="00FD029C" w:rsidP="00FD029C">
      <w:pPr>
        <w:tabs>
          <w:tab w:val="left" w:pos="7088"/>
        </w:tabs>
        <w:rPr>
          <w:rFonts w:ascii="Arial" w:hAnsi="Arial" w:cs="Arial"/>
        </w:rPr>
      </w:pPr>
      <w:r>
        <w:rPr>
          <w:rFonts w:ascii="Arial" w:hAnsi="Arial" w:cs="Arial"/>
        </w:rPr>
        <w:t>_________________________________________________________</w:t>
      </w:r>
      <w:r>
        <w:rPr>
          <w:rFonts w:ascii="Arial" w:hAnsi="Arial" w:cs="Arial"/>
        </w:rPr>
        <w:tab/>
      </w:r>
      <w:r w:rsidR="00A00838">
        <w:rPr>
          <w:rFonts w:ascii="Arial" w:hAnsi="Arial" w:cs="Arial"/>
        </w:rPr>
        <w:t>US$/€</w:t>
      </w:r>
      <w:r w:rsidR="00A00838" w:rsidRPr="00FD029C">
        <w:rPr>
          <w:rFonts w:ascii="Arial" w:hAnsi="Arial" w:cs="Arial"/>
        </w:rPr>
        <w:t>:___</w:t>
      </w:r>
      <w:r w:rsidR="00A00838">
        <w:rPr>
          <w:rFonts w:ascii="Arial" w:hAnsi="Arial" w:cs="Arial"/>
        </w:rPr>
        <w:t>_</w:t>
      </w:r>
      <w:r w:rsidR="00A00838" w:rsidRPr="00FD029C">
        <w:rPr>
          <w:rFonts w:ascii="Arial" w:hAnsi="Arial" w:cs="Arial"/>
        </w:rPr>
        <w:t>________________</w:t>
      </w:r>
      <w:r w:rsidR="00A00838">
        <w:rPr>
          <w:rFonts w:ascii="Arial" w:hAnsi="Arial" w:cs="Arial"/>
        </w:rPr>
        <w:t>__</w:t>
      </w:r>
    </w:p>
    <w:p w:rsidR="00640A27" w:rsidRPr="00FD029C" w:rsidRDefault="00640A27" w:rsidP="00FD029C">
      <w:pPr>
        <w:tabs>
          <w:tab w:val="left" w:pos="7088"/>
        </w:tabs>
        <w:rPr>
          <w:rFonts w:ascii="Arial" w:hAnsi="Arial" w:cs="Arial"/>
        </w:rPr>
      </w:pPr>
      <w:r w:rsidRPr="00FD029C">
        <w:rPr>
          <w:rFonts w:ascii="Arial" w:hAnsi="Arial" w:cs="Arial"/>
        </w:rPr>
        <w:t>Any other expenses are to be claimed from IMTS, for V. Ships required trainings</w:t>
      </w:r>
    </w:p>
    <w:p w:rsidR="00640A27" w:rsidRPr="00FD029C" w:rsidRDefault="00640A27" w:rsidP="00FD029C">
      <w:pPr>
        <w:tabs>
          <w:tab w:val="left" w:pos="7088"/>
        </w:tabs>
        <w:rPr>
          <w:rFonts w:ascii="Arial" w:hAnsi="Arial" w:cs="Arial"/>
        </w:rPr>
      </w:pPr>
      <w:r w:rsidRPr="00FD029C">
        <w:rPr>
          <w:rFonts w:ascii="Arial" w:hAnsi="Arial" w:cs="Arial"/>
        </w:rPr>
        <w:t>Additional expenses for NON V. Ships required/arranged trainings: _____</w:t>
      </w:r>
      <w:r w:rsidR="00A00838">
        <w:rPr>
          <w:rFonts w:ascii="Arial" w:hAnsi="Arial" w:cs="Arial"/>
        </w:rPr>
        <w:t>__</w:t>
      </w:r>
      <w:r w:rsidR="00FD029C">
        <w:rPr>
          <w:rFonts w:ascii="Arial" w:hAnsi="Arial" w:cs="Arial"/>
        </w:rPr>
        <w:t>______</w:t>
      </w:r>
      <w:r w:rsidRPr="00FD029C">
        <w:rPr>
          <w:rFonts w:ascii="Arial" w:hAnsi="Arial" w:cs="Arial"/>
        </w:rPr>
        <w:t>___________________</w:t>
      </w:r>
    </w:p>
    <w:p w:rsidR="00640A27" w:rsidRPr="00FD029C" w:rsidRDefault="00640A27" w:rsidP="00FD029C">
      <w:pPr>
        <w:tabs>
          <w:tab w:val="left" w:pos="7088"/>
        </w:tabs>
        <w:rPr>
          <w:rFonts w:ascii="Arial" w:hAnsi="Arial" w:cs="Arial"/>
        </w:rPr>
      </w:pPr>
      <w:r w:rsidRPr="00FD029C">
        <w:rPr>
          <w:rFonts w:ascii="Arial" w:hAnsi="Arial" w:cs="Arial"/>
        </w:rPr>
        <w:t>___________________________</w:t>
      </w:r>
      <w:r w:rsidR="00FD029C">
        <w:rPr>
          <w:rFonts w:ascii="Arial" w:hAnsi="Arial" w:cs="Arial"/>
        </w:rPr>
        <w:t>______________________________</w:t>
      </w:r>
      <w:r w:rsidR="00FD029C">
        <w:rPr>
          <w:rFonts w:ascii="Arial" w:hAnsi="Arial" w:cs="Arial"/>
        </w:rPr>
        <w:tab/>
      </w:r>
      <w:r w:rsidR="00A00838">
        <w:rPr>
          <w:rFonts w:ascii="Arial" w:hAnsi="Arial" w:cs="Arial"/>
        </w:rPr>
        <w:t>US$/€</w:t>
      </w:r>
      <w:r w:rsidR="00A00838" w:rsidRPr="00FD029C">
        <w:rPr>
          <w:rFonts w:ascii="Arial" w:hAnsi="Arial" w:cs="Arial"/>
        </w:rPr>
        <w:t>:___</w:t>
      </w:r>
      <w:r w:rsidR="00A00838">
        <w:rPr>
          <w:rFonts w:ascii="Arial" w:hAnsi="Arial" w:cs="Arial"/>
        </w:rPr>
        <w:t>_</w:t>
      </w:r>
      <w:r w:rsidR="00A00838" w:rsidRPr="00FD029C">
        <w:rPr>
          <w:rFonts w:ascii="Arial" w:hAnsi="Arial" w:cs="Arial"/>
        </w:rPr>
        <w:t>________________</w:t>
      </w:r>
      <w:r w:rsidR="00A00838">
        <w:rPr>
          <w:rFonts w:ascii="Arial" w:hAnsi="Arial" w:cs="Arial"/>
        </w:rPr>
        <w:t>__</w:t>
      </w:r>
    </w:p>
    <w:p w:rsidR="00640A27" w:rsidRPr="00FD029C" w:rsidRDefault="00640A27">
      <w:pPr>
        <w:rPr>
          <w:rFonts w:ascii="Arial" w:hAnsi="Arial" w:cs="Arial"/>
        </w:rPr>
      </w:pPr>
      <w:r w:rsidRPr="00FD029C">
        <w:rPr>
          <w:rFonts w:ascii="Arial" w:hAnsi="Arial" w:cs="Arial"/>
        </w:rPr>
        <w:t xml:space="preserve">NOTES: </w:t>
      </w:r>
    </w:p>
    <w:p w:rsidR="00640A27" w:rsidRPr="00FD029C" w:rsidRDefault="00640A27" w:rsidP="00640A27">
      <w:pPr>
        <w:pStyle w:val="ListParagraph"/>
        <w:numPr>
          <w:ilvl w:val="0"/>
          <w:numId w:val="1"/>
        </w:numPr>
        <w:rPr>
          <w:rFonts w:ascii="Arial" w:hAnsi="Arial" w:cs="Arial"/>
          <w:i/>
          <w:sz w:val="18"/>
          <w:szCs w:val="18"/>
        </w:rPr>
      </w:pPr>
      <w:r w:rsidRPr="00FD029C">
        <w:rPr>
          <w:rFonts w:ascii="Arial" w:hAnsi="Arial" w:cs="Arial"/>
          <w:i/>
          <w:sz w:val="18"/>
          <w:szCs w:val="18"/>
        </w:rPr>
        <w:t>All claims must be supported with appropriate proof of payment within 30 days of your embarkation. You are reminded that all alcoholic beverages and personal phone calls are to your own account.</w:t>
      </w:r>
    </w:p>
    <w:p w:rsidR="00640A27" w:rsidRPr="00FD029C" w:rsidRDefault="00640A27" w:rsidP="00640A27">
      <w:pPr>
        <w:pStyle w:val="ListParagraph"/>
        <w:numPr>
          <w:ilvl w:val="0"/>
          <w:numId w:val="1"/>
        </w:numPr>
        <w:rPr>
          <w:rFonts w:ascii="Arial" w:hAnsi="Arial" w:cs="Arial"/>
          <w:i/>
          <w:sz w:val="18"/>
          <w:szCs w:val="18"/>
        </w:rPr>
      </w:pPr>
      <w:r w:rsidRPr="00FD029C">
        <w:rPr>
          <w:rFonts w:ascii="Arial" w:hAnsi="Arial" w:cs="Arial"/>
          <w:i/>
          <w:sz w:val="18"/>
          <w:szCs w:val="18"/>
        </w:rPr>
        <w:t>If applicable, a copy of the medical report and D&amp;A report should be sent to the relevant company office before reimbursement can be processed.</w:t>
      </w:r>
    </w:p>
    <w:p w:rsidR="00640A27" w:rsidRDefault="00640A27" w:rsidP="00640A27">
      <w:pPr>
        <w:pStyle w:val="ListParagraph"/>
        <w:numPr>
          <w:ilvl w:val="0"/>
          <w:numId w:val="1"/>
        </w:numPr>
        <w:rPr>
          <w:rFonts w:ascii="Arial" w:hAnsi="Arial" w:cs="Arial"/>
          <w:i/>
          <w:sz w:val="18"/>
          <w:szCs w:val="18"/>
        </w:rPr>
      </w:pPr>
      <w:r w:rsidRPr="00FD029C">
        <w:rPr>
          <w:rFonts w:ascii="Arial" w:hAnsi="Arial" w:cs="Arial"/>
          <w:i/>
          <w:sz w:val="18"/>
          <w:szCs w:val="18"/>
        </w:rPr>
        <w:t>Expense claims can only be considered when submitted on this form (one for each ship/project)</w:t>
      </w:r>
      <w:r w:rsidR="003A0391">
        <w:rPr>
          <w:rFonts w:ascii="Arial" w:hAnsi="Arial" w:cs="Arial"/>
          <w:i/>
          <w:sz w:val="18"/>
          <w:szCs w:val="18"/>
        </w:rPr>
        <w:t xml:space="preserve"> </w:t>
      </w:r>
      <w:r w:rsidR="003A0391" w:rsidRPr="00CD4125">
        <w:rPr>
          <w:rFonts w:ascii="Arial" w:hAnsi="Arial" w:cs="Arial"/>
          <w:i/>
          <w:sz w:val="18"/>
          <w:szCs w:val="18"/>
          <w:highlight w:val="yellow"/>
        </w:rPr>
        <w:t>and with ORIGINAL receipts</w:t>
      </w:r>
      <w:r w:rsidRPr="00FD029C">
        <w:rPr>
          <w:rFonts w:ascii="Arial" w:hAnsi="Arial" w:cs="Arial"/>
          <w:i/>
          <w:sz w:val="18"/>
          <w:szCs w:val="18"/>
        </w:rPr>
        <w:t>. Claims should be submitted as soon as possible. Latest within 30 days of your embarkation and a maximum of 6 months after the expenses incurred. Older claims are not reimbursed.</w:t>
      </w:r>
    </w:p>
    <w:p w:rsidR="00FD029C" w:rsidRDefault="00FD029C" w:rsidP="00FD029C">
      <w:pPr>
        <w:tabs>
          <w:tab w:val="left" w:pos="7371"/>
        </w:tabs>
        <w:rPr>
          <w:ins w:id="8" w:author="Deppe, Kathleen" w:date="2017-04-24T13:08:00Z"/>
          <w:rFonts w:ascii="Arial" w:hAnsi="Arial" w:cs="Arial"/>
          <w:i/>
          <w:sz w:val="18"/>
          <w:szCs w:val="18"/>
        </w:rPr>
      </w:pPr>
      <w:r>
        <w:rPr>
          <w:rFonts w:ascii="Arial" w:hAnsi="Arial" w:cs="Arial"/>
          <w:i/>
          <w:sz w:val="18"/>
          <w:szCs w:val="18"/>
        </w:rPr>
        <w:t>Date</w:t>
      </w:r>
      <w:r w:rsidR="00BE072C">
        <w:rPr>
          <w:rFonts w:ascii="Arial" w:hAnsi="Arial" w:cs="Arial"/>
          <w:i/>
          <w:sz w:val="18"/>
          <w:szCs w:val="18"/>
        </w:rPr>
        <w:t xml:space="preserve"> Submitted</w:t>
      </w:r>
      <w:r>
        <w:rPr>
          <w:rFonts w:ascii="Arial" w:hAnsi="Arial" w:cs="Arial"/>
          <w:i/>
          <w:sz w:val="18"/>
          <w:szCs w:val="18"/>
        </w:rPr>
        <w:t>: _______________________________</w:t>
      </w:r>
      <w:r>
        <w:rPr>
          <w:rFonts w:ascii="Arial" w:hAnsi="Arial" w:cs="Arial"/>
          <w:i/>
          <w:sz w:val="18"/>
          <w:szCs w:val="18"/>
        </w:rPr>
        <w:tab/>
        <w:t>_____________________________</w:t>
      </w:r>
      <w:r>
        <w:rPr>
          <w:rFonts w:ascii="Arial" w:hAnsi="Arial" w:cs="Arial"/>
          <w:i/>
          <w:sz w:val="18"/>
          <w:szCs w:val="18"/>
        </w:rPr>
        <w:tab/>
        <w:t xml:space="preserve">Crew </w:t>
      </w:r>
      <w:r w:rsidR="00BE072C">
        <w:rPr>
          <w:rFonts w:ascii="Arial" w:hAnsi="Arial" w:cs="Arial"/>
          <w:i/>
          <w:sz w:val="18"/>
          <w:szCs w:val="18"/>
        </w:rPr>
        <w:t>M</w:t>
      </w:r>
      <w:r>
        <w:rPr>
          <w:rFonts w:ascii="Arial" w:hAnsi="Arial" w:cs="Arial"/>
          <w:i/>
          <w:sz w:val="18"/>
          <w:szCs w:val="18"/>
        </w:rPr>
        <w:t>ember</w:t>
      </w:r>
      <w:r w:rsidR="00BE072C">
        <w:rPr>
          <w:rFonts w:ascii="Arial" w:hAnsi="Arial" w:cs="Arial"/>
          <w:i/>
          <w:sz w:val="18"/>
          <w:szCs w:val="18"/>
        </w:rPr>
        <w:t>’</w:t>
      </w:r>
      <w:r>
        <w:rPr>
          <w:rFonts w:ascii="Arial" w:hAnsi="Arial" w:cs="Arial"/>
          <w:i/>
          <w:sz w:val="18"/>
          <w:szCs w:val="18"/>
        </w:rPr>
        <w:t xml:space="preserve">s </w:t>
      </w:r>
      <w:r w:rsidR="00BE072C">
        <w:rPr>
          <w:rFonts w:ascii="Arial" w:hAnsi="Arial" w:cs="Arial"/>
          <w:i/>
          <w:sz w:val="18"/>
          <w:szCs w:val="18"/>
        </w:rPr>
        <w:t>S</w:t>
      </w:r>
      <w:r>
        <w:rPr>
          <w:rFonts w:ascii="Arial" w:hAnsi="Arial" w:cs="Arial"/>
          <w:i/>
          <w:sz w:val="18"/>
          <w:szCs w:val="18"/>
        </w:rPr>
        <w:t>ignature</w:t>
      </w:r>
    </w:p>
    <w:p w:rsidR="00BE072C" w:rsidRPr="00FD029C" w:rsidRDefault="00BE072C" w:rsidP="00FD029C">
      <w:pPr>
        <w:tabs>
          <w:tab w:val="left" w:pos="7371"/>
        </w:tabs>
        <w:rPr>
          <w:rFonts w:ascii="Arial" w:hAnsi="Arial" w:cs="Arial"/>
          <w:i/>
          <w:sz w:val="18"/>
          <w:szCs w:val="18"/>
        </w:rPr>
      </w:pPr>
    </w:p>
    <w:sectPr w:rsidR="00BE072C" w:rsidRPr="00FD029C" w:rsidSect="00FD029C">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737" w:rsidRDefault="00154737" w:rsidP="00CD4125">
      <w:pPr>
        <w:spacing w:after="0" w:line="240" w:lineRule="auto"/>
      </w:pPr>
      <w:r>
        <w:separator/>
      </w:r>
    </w:p>
  </w:endnote>
  <w:endnote w:type="continuationSeparator" w:id="0">
    <w:p w:rsidR="00154737" w:rsidRDefault="00154737" w:rsidP="00CD4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jc w:val="center"/>
      <w:tblLook w:val="04A0" w:firstRow="1" w:lastRow="0" w:firstColumn="1" w:lastColumn="0" w:noHBand="0" w:noVBand="1"/>
    </w:tblPr>
    <w:tblGrid>
      <w:gridCol w:w="2093"/>
      <w:gridCol w:w="2834"/>
      <w:gridCol w:w="2836"/>
      <w:gridCol w:w="2092"/>
    </w:tblGrid>
    <w:tr w:rsidR="00CD4125" w:rsidRPr="00CD4125" w:rsidTr="00476C74">
      <w:trPr>
        <w:jc w:val="center"/>
      </w:trPr>
      <w:tc>
        <w:tcPr>
          <w:tcW w:w="2093" w:type="dxa"/>
        </w:tcPr>
        <w:p w:rsidR="00CD4125" w:rsidRPr="00CD4125" w:rsidRDefault="00CD4125" w:rsidP="00CD4125">
          <w:pPr>
            <w:tabs>
              <w:tab w:val="center" w:pos="4320"/>
              <w:tab w:val="right" w:pos="8640"/>
            </w:tabs>
            <w:spacing w:before="60" w:after="60"/>
            <w:outlineLvl w:val="2"/>
            <w:rPr>
              <w:rFonts w:ascii="Arial" w:hAnsi="Arial" w:cs="Arial"/>
              <w:sz w:val="20"/>
              <w:szCs w:val="20"/>
            </w:rPr>
          </w:pPr>
          <w:r>
            <w:rPr>
              <w:rFonts w:ascii="Arial" w:hAnsi="Arial" w:cs="Arial"/>
              <w:sz w:val="20"/>
              <w:szCs w:val="20"/>
            </w:rPr>
            <w:t>C16 (</w:t>
          </w:r>
          <w:proofErr w:type="spellStart"/>
          <w:r>
            <w:rPr>
              <w:rFonts w:ascii="Arial" w:hAnsi="Arial" w:cs="Arial"/>
              <w:sz w:val="20"/>
              <w:szCs w:val="20"/>
            </w:rPr>
            <w:t>Silversea</w:t>
          </w:r>
          <w:proofErr w:type="spellEnd"/>
          <w:r w:rsidRPr="00CD4125">
            <w:rPr>
              <w:rFonts w:ascii="Arial" w:hAnsi="Arial" w:cs="Arial"/>
              <w:sz w:val="20"/>
              <w:szCs w:val="20"/>
            </w:rPr>
            <w:t>)</w:t>
          </w:r>
        </w:p>
      </w:tc>
      <w:tc>
        <w:tcPr>
          <w:tcW w:w="2834" w:type="dxa"/>
        </w:tcPr>
        <w:p w:rsidR="00CD4125" w:rsidRPr="00CD4125" w:rsidRDefault="00CD4125" w:rsidP="00CD4125">
          <w:pPr>
            <w:tabs>
              <w:tab w:val="center" w:pos="4320"/>
              <w:tab w:val="right" w:pos="8640"/>
            </w:tabs>
            <w:spacing w:before="60" w:after="60"/>
            <w:jc w:val="center"/>
            <w:outlineLvl w:val="2"/>
            <w:rPr>
              <w:rFonts w:ascii="Arial" w:hAnsi="Arial" w:cs="Arial"/>
              <w:sz w:val="20"/>
              <w:szCs w:val="20"/>
            </w:rPr>
          </w:pPr>
          <w:r>
            <w:rPr>
              <w:rFonts w:ascii="Arial" w:hAnsi="Arial" w:cs="Arial"/>
              <w:sz w:val="20"/>
              <w:szCs w:val="20"/>
            </w:rPr>
            <w:t>Version: 1</w:t>
          </w:r>
          <w:r w:rsidRPr="00CD4125">
            <w:rPr>
              <w:rFonts w:ascii="Arial" w:hAnsi="Arial" w:cs="Arial"/>
              <w:sz w:val="20"/>
              <w:szCs w:val="20"/>
            </w:rPr>
            <w:t xml:space="preserve">    Issued: 04/1</w:t>
          </w:r>
          <w:r>
            <w:rPr>
              <w:rFonts w:ascii="Arial" w:hAnsi="Arial" w:cs="Arial"/>
              <w:sz w:val="20"/>
              <w:szCs w:val="20"/>
            </w:rPr>
            <w:t>8</w:t>
          </w:r>
        </w:p>
      </w:tc>
      <w:tc>
        <w:tcPr>
          <w:tcW w:w="2836" w:type="dxa"/>
        </w:tcPr>
        <w:p w:rsidR="00CD4125" w:rsidRPr="00CD4125" w:rsidRDefault="00CD4125" w:rsidP="00CD4125">
          <w:pPr>
            <w:tabs>
              <w:tab w:val="center" w:pos="4320"/>
              <w:tab w:val="right" w:pos="8640"/>
            </w:tabs>
            <w:spacing w:before="60" w:after="60"/>
            <w:jc w:val="center"/>
            <w:outlineLvl w:val="2"/>
            <w:rPr>
              <w:rFonts w:ascii="Arial" w:hAnsi="Arial" w:cs="Arial"/>
              <w:sz w:val="20"/>
              <w:szCs w:val="20"/>
            </w:rPr>
          </w:pPr>
          <w:r w:rsidRPr="00CD4125">
            <w:rPr>
              <w:rFonts w:ascii="Arial" w:hAnsi="Arial" w:cs="Arial"/>
              <w:sz w:val="20"/>
              <w:szCs w:val="20"/>
            </w:rPr>
            <w:t>Revision: 0    Issued: Date</w:t>
          </w:r>
        </w:p>
      </w:tc>
      <w:tc>
        <w:tcPr>
          <w:tcW w:w="2092" w:type="dxa"/>
        </w:tcPr>
        <w:p w:rsidR="00CD4125" w:rsidRPr="00CD4125" w:rsidRDefault="00CD4125" w:rsidP="00CD4125">
          <w:pPr>
            <w:tabs>
              <w:tab w:val="center" w:pos="4320"/>
              <w:tab w:val="right" w:pos="8640"/>
            </w:tabs>
            <w:spacing w:before="60" w:after="60"/>
            <w:jc w:val="center"/>
            <w:outlineLvl w:val="2"/>
            <w:rPr>
              <w:rFonts w:ascii="Arial" w:hAnsi="Arial" w:cs="Arial"/>
              <w:sz w:val="20"/>
              <w:szCs w:val="20"/>
            </w:rPr>
          </w:pPr>
          <w:r w:rsidRPr="00CD4125">
            <w:rPr>
              <w:rFonts w:ascii="Arial" w:hAnsi="Arial" w:cs="Arial"/>
              <w:sz w:val="20"/>
              <w:szCs w:val="20"/>
            </w:rPr>
            <w:t>Page 1 of 1</w:t>
          </w:r>
        </w:p>
      </w:tc>
    </w:tr>
  </w:tbl>
  <w:p w:rsidR="00CD4125" w:rsidRDefault="00CD41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737" w:rsidRDefault="00154737" w:rsidP="00CD4125">
      <w:pPr>
        <w:spacing w:after="0" w:line="240" w:lineRule="auto"/>
      </w:pPr>
      <w:r>
        <w:separator/>
      </w:r>
    </w:p>
  </w:footnote>
  <w:footnote w:type="continuationSeparator" w:id="0">
    <w:p w:rsidR="00154737" w:rsidRDefault="00154737" w:rsidP="00CD41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3503D"/>
    <w:multiLevelType w:val="hybridMultilevel"/>
    <w:tmpl w:val="187253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192"/>
    <w:rsid w:val="00154737"/>
    <w:rsid w:val="00221031"/>
    <w:rsid w:val="00330192"/>
    <w:rsid w:val="003A0391"/>
    <w:rsid w:val="00442E7B"/>
    <w:rsid w:val="004B3EB5"/>
    <w:rsid w:val="00640A27"/>
    <w:rsid w:val="008E6CD6"/>
    <w:rsid w:val="00A00838"/>
    <w:rsid w:val="00BE072C"/>
    <w:rsid w:val="00CD4125"/>
    <w:rsid w:val="00CF4DD1"/>
    <w:rsid w:val="00FD02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A27"/>
    <w:pPr>
      <w:ind w:left="720"/>
      <w:contextualSpacing/>
    </w:pPr>
  </w:style>
  <w:style w:type="paragraph" w:styleId="BodyText">
    <w:name w:val="Body Text"/>
    <w:basedOn w:val="Normal"/>
    <w:link w:val="BodyTextChar"/>
    <w:semiHidden/>
    <w:rsid w:val="00BE072C"/>
    <w:pPr>
      <w:spacing w:before="60" w:after="60" w:line="220" w:lineRule="atLeast"/>
      <w:ind w:left="284"/>
      <w:outlineLvl w:val="2"/>
    </w:pPr>
    <w:rPr>
      <w:rFonts w:ascii="Times New Roman" w:eastAsia="Times New Roman" w:hAnsi="Times New Roman" w:cs="Times New Roman"/>
      <w:szCs w:val="20"/>
      <w:lang w:eastAsia="en-GB"/>
    </w:rPr>
  </w:style>
  <w:style w:type="character" w:customStyle="1" w:styleId="BodyTextChar">
    <w:name w:val="Body Text Char"/>
    <w:basedOn w:val="DefaultParagraphFont"/>
    <w:link w:val="BodyText"/>
    <w:semiHidden/>
    <w:rsid w:val="00BE072C"/>
    <w:rPr>
      <w:rFonts w:ascii="Times New Roman" w:eastAsia="Times New Roman" w:hAnsi="Times New Roman" w:cs="Times New Roman"/>
      <w:szCs w:val="20"/>
      <w:lang w:eastAsia="en-GB"/>
    </w:rPr>
  </w:style>
  <w:style w:type="paragraph" w:styleId="Header">
    <w:name w:val="header"/>
    <w:basedOn w:val="Normal"/>
    <w:link w:val="HeaderChar"/>
    <w:uiPriority w:val="99"/>
    <w:unhideWhenUsed/>
    <w:rsid w:val="00CD41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125"/>
  </w:style>
  <w:style w:type="paragraph" w:styleId="Footer">
    <w:name w:val="footer"/>
    <w:basedOn w:val="Normal"/>
    <w:link w:val="FooterChar"/>
    <w:uiPriority w:val="99"/>
    <w:unhideWhenUsed/>
    <w:rsid w:val="00CD41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125"/>
  </w:style>
  <w:style w:type="table" w:styleId="TableGrid">
    <w:name w:val="Table Grid"/>
    <w:basedOn w:val="TableNormal"/>
    <w:uiPriority w:val="59"/>
    <w:rsid w:val="00CD41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A27"/>
    <w:pPr>
      <w:ind w:left="720"/>
      <w:contextualSpacing/>
    </w:pPr>
  </w:style>
  <w:style w:type="paragraph" w:styleId="BodyText">
    <w:name w:val="Body Text"/>
    <w:basedOn w:val="Normal"/>
    <w:link w:val="BodyTextChar"/>
    <w:semiHidden/>
    <w:rsid w:val="00BE072C"/>
    <w:pPr>
      <w:spacing w:before="60" w:after="60" w:line="220" w:lineRule="atLeast"/>
      <w:ind w:left="284"/>
      <w:outlineLvl w:val="2"/>
    </w:pPr>
    <w:rPr>
      <w:rFonts w:ascii="Times New Roman" w:eastAsia="Times New Roman" w:hAnsi="Times New Roman" w:cs="Times New Roman"/>
      <w:szCs w:val="20"/>
      <w:lang w:eastAsia="en-GB"/>
    </w:rPr>
  </w:style>
  <w:style w:type="character" w:customStyle="1" w:styleId="BodyTextChar">
    <w:name w:val="Body Text Char"/>
    <w:basedOn w:val="DefaultParagraphFont"/>
    <w:link w:val="BodyText"/>
    <w:semiHidden/>
    <w:rsid w:val="00BE072C"/>
    <w:rPr>
      <w:rFonts w:ascii="Times New Roman" w:eastAsia="Times New Roman" w:hAnsi="Times New Roman" w:cs="Times New Roman"/>
      <w:szCs w:val="20"/>
      <w:lang w:eastAsia="en-GB"/>
    </w:rPr>
  </w:style>
  <w:style w:type="paragraph" w:styleId="Header">
    <w:name w:val="header"/>
    <w:basedOn w:val="Normal"/>
    <w:link w:val="HeaderChar"/>
    <w:uiPriority w:val="99"/>
    <w:unhideWhenUsed/>
    <w:rsid w:val="00CD41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125"/>
  </w:style>
  <w:style w:type="paragraph" w:styleId="Footer">
    <w:name w:val="footer"/>
    <w:basedOn w:val="Normal"/>
    <w:link w:val="FooterChar"/>
    <w:uiPriority w:val="99"/>
    <w:unhideWhenUsed/>
    <w:rsid w:val="00CD41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125"/>
  </w:style>
  <w:style w:type="table" w:styleId="TableGrid">
    <w:name w:val="Table Grid"/>
    <w:basedOn w:val="TableNormal"/>
    <w:uiPriority w:val="59"/>
    <w:rsid w:val="00CD41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Wenger, Heidi</dc:creator>
  <cp:lastModifiedBy>Rusev, Plamen</cp:lastModifiedBy>
  <cp:revision>3</cp:revision>
  <dcterms:created xsi:type="dcterms:W3CDTF">2018-02-06T09:06:00Z</dcterms:created>
  <dcterms:modified xsi:type="dcterms:W3CDTF">2018-03-30T14:49:00Z</dcterms:modified>
</cp:coreProperties>
</file>